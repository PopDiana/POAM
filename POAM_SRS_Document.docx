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A82C2A">
      <w:pPr>
        <w:pStyle w:val="Title"/>
      </w:pPr>
      <w:r>
        <w:t>POAM</w:t>
      </w:r>
    </w:p>
    <w:p w:rsidR="004B4BA3" w:rsidRDefault="004B4BA3">
      <w:pPr>
        <w:pStyle w:val="ByLine"/>
      </w:pPr>
      <w:r>
        <w:t>Version 1.</w:t>
      </w:r>
      <w:r w:rsidR="007426A8">
        <w:t>4</w:t>
      </w:r>
      <w:r>
        <w:t xml:space="preserve"> </w:t>
      </w:r>
    </w:p>
    <w:p w:rsidR="004B4BA3" w:rsidRDefault="004B4BA3">
      <w:pPr>
        <w:pStyle w:val="ByLine"/>
      </w:pPr>
      <w:r>
        <w:t xml:space="preserve">Prepared by </w:t>
      </w:r>
      <w:r w:rsidR="00A82C2A">
        <w:t xml:space="preserve">Pop Diana-Stefania and </w:t>
      </w:r>
      <w:proofErr w:type="spellStart"/>
      <w:r w:rsidR="00A82C2A">
        <w:t>Gherghina</w:t>
      </w:r>
      <w:proofErr w:type="spellEnd"/>
      <w:r w:rsidR="00A82C2A">
        <w:t xml:space="preserve"> Andrei-Cornel</w:t>
      </w:r>
    </w:p>
    <w:p w:rsidR="004B4BA3" w:rsidRDefault="00A82C2A">
      <w:pPr>
        <w:pStyle w:val="ByLine"/>
      </w:pPr>
      <w:r>
        <w:t>Faculty of Automation,</w:t>
      </w:r>
      <w:r w:rsidR="00156454">
        <w:t xml:space="preserve"> </w:t>
      </w:r>
      <w:bookmarkStart w:id="0" w:name="_GoBack"/>
      <w:bookmarkEnd w:id="0"/>
      <w:r>
        <w:t>Computers and Electronics</w:t>
      </w:r>
    </w:p>
    <w:p w:rsidR="004B4BA3" w:rsidRDefault="00A82C2A">
      <w:pPr>
        <w:pStyle w:val="ByLine"/>
      </w:pPr>
      <w:del w:id="1" w:author="DIANA.01" w:date="2019-03-09T11:31:00Z">
        <w:r w:rsidDel="00F21048">
          <w:delText>07.03.2019</w:delText>
        </w:r>
      </w:del>
      <w:ins w:id="2" w:author="DIANA.01" w:date="2019-03-09T11:31:00Z">
        <w:r w:rsidR="00F21048">
          <w:t>March 2019</w:t>
        </w:r>
      </w:ins>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3" w:name="_Toc344877432"/>
      <w:bookmarkStart w:id="4" w:name="_Toc344879822"/>
      <w:bookmarkStart w:id="5" w:name="_Toc346508722"/>
      <w:bookmarkStart w:id="6" w:name="_Toc346508952"/>
      <w:bookmarkStart w:id="7" w:name="_Toc346509227"/>
      <w:bookmarkStart w:id="8" w:name="_Toc13083417"/>
      <w:bookmarkEnd w:id="3"/>
      <w:bookmarkEnd w:id="4"/>
      <w:bookmarkEnd w:id="5"/>
      <w:bookmarkEnd w:id="6"/>
      <w:bookmarkEnd w:id="7"/>
      <w:r>
        <w:lastRenderedPageBreak/>
        <w:t>Table of Contents</w:t>
      </w:r>
      <w:bookmarkEnd w:id="8"/>
    </w:p>
    <w:p w:rsidR="00456BC7"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56BC7">
        <w:t>Table of Contents</w:t>
      </w:r>
      <w:r w:rsidR="00456BC7">
        <w:tab/>
      </w:r>
      <w:r w:rsidR="00456BC7">
        <w:fldChar w:fldCharType="begin"/>
      </w:r>
      <w:r w:rsidR="00456BC7">
        <w:instrText xml:space="preserve"> PAGEREF _Toc13083417 \h </w:instrText>
      </w:r>
      <w:r w:rsidR="00456BC7">
        <w:fldChar w:fldCharType="separate"/>
      </w:r>
      <w:r w:rsidR="00456BC7">
        <w:t>ii</w:t>
      </w:r>
      <w:r w:rsidR="00456BC7">
        <w:fldChar w:fldCharType="end"/>
      </w:r>
    </w:p>
    <w:p w:rsidR="00456BC7" w:rsidRDefault="00456BC7">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_Toc13083418 \h </w:instrText>
      </w:r>
      <w:r>
        <w:fldChar w:fldCharType="separate"/>
      </w:r>
      <w:r>
        <w:t>iii</w:t>
      </w:r>
      <w:r>
        <w:fldChar w:fldCharType="end"/>
      </w:r>
    </w:p>
    <w:p w:rsidR="00456BC7" w:rsidRDefault="00456BC7">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_Toc13083419 \h </w:instrText>
      </w:r>
      <w:r>
        <w:fldChar w:fldCharType="separate"/>
      </w:r>
      <w:r>
        <w:t>1</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_Toc13083420 \h </w:instrText>
      </w:r>
      <w:r>
        <w:rPr>
          <w:noProof/>
        </w:rPr>
      </w:r>
      <w:r>
        <w:rPr>
          <w:noProof/>
        </w:rPr>
        <w:fldChar w:fldCharType="separate"/>
      </w:r>
      <w:r>
        <w:rPr>
          <w:noProof/>
        </w:rPr>
        <w:t>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_Toc13083421 \h </w:instrText>
      </w:r>
      <w:r>
        <w:rPr>
          <w:noProof/>
        </w:rPr>
      </w:r>
      <w:r>
        <w:rPr>
          <w:noProof/>
        </w:rPr>
        <w:fldChar w:fldCharType="separate"/>
      </w:r>
      <w:r>
        <w:rPr>
          <w:noProof/>
        </w:rPr>
        <w:t>1</w:t>
      </w:r>
      <w:r>
        <w:rPr>
          <w:noProof/>
        </w:rPr>
        <w:fldChar w:fldCharType="end"/>
      </w:r>
    </w:p>
    <w:p w:rsidR="00456BC7" w:rsidRDefault="00456BC7" w:rsidP="00456BC7">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_Toc13083422 \h </w:instrText>
      </w:r>
      <w:r>
        <w:rPr>
          <w:noProof/>
        </w:rPr>
      </w:r>
      <w:r>
        <w:rPr>
          <w:noProof/>
        </w:rPr>
        <w:fldChar w:fldCharType="separate"/>
      </w:r>
      <w:r>
        <w:rPr>
          <w:noProof/>
        </w:rPr>
        <w:t>1</w:t>
      </w:r>
      <w:r>
        <w:rPr>
          <w:noProof/>
        </w:rPr>
        <w:fldChar w:fldCharType="end"/>
      </w:r>
    </w:p>
    <w:p w:rsidR="00456BC7" w:rsidRDefault="00456BC7">
      <w:pPr>
        <w:pStyle w:val="TOC2"/>
        <w:rPr>
          <w:rFonts w:asciiTheme="minorHAnsi" w:eastAsiaTheme="minorEastAsia" w:hAnsiTheme="minorHAnsi" w:cstheme="minorBidi"/>
          <w:noProof/>
          <w:szCs w:val="22"/>
        </w:rPr>
      </w:pPr>
      <w:r>
        <w:rPr>
          <w:noProof/>
        </w:rPr>
        <w:t>1.4</w:t>
      </w:r>
      <w:r w:rsidRPr="00456BC7">
        <w:rPr>
          <w:noProof/>
        </w:rPr>
        <w:t xml:space="preserve"> </w:t>
      </w:r>
      <w:r>
        <w:rPr>
          <w:noProof/>
        </w:rPr>
        <w:t xml:space="preserve">       </w:t>
      </w:r>
      <w:r>
        <w:rPr>
          <w:noProof/>
        </w:rPr>
        <w:t>Product Scope</w:t>
      </w:r>
      <w:r>
        <w:rPr>
          <w:noProof/>
        </w:rPr>
        <w:tab/>
      </w:r>
      <w:r>
        <w:rPr>
          <w:noProof/>
        </w:rPr>
        <w:fldChar w:fldCharType="begin"/>
      </w:r>
      <w:r>
        <w:rPr>
          <w:noProof/>
        </w:rPr>
        <w:instrText xml:space="preserve"> PAGEREF _Toc13083423 \h </w:instrText>
      </w:r>
      <w:r>
        <w:rPr>
          <w:noProof/>
        </w:rPr>
      </w:r>
      <w:r>
        <w:rPr>
          <w:noProof/>
        </w:rPr>
        <w:fldChar w:fldCharType="separate"/>
      </w:r>
      <w:r>
        <w:rPr>
          <w:noProof/>
        </w:rPr>
        <w:t>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_Toc13083425 \h </w:instrText>
      </w:r>
      <w:r>
        <w:rPr>
          <w:noProof/>
        </w:rPr>
      </w:r>
      <w:r>
        <w:rPr>
          <w:noProof/>
        </w:rPr>
        <w:fldChar w:fldCharType="separate"/>
      </w:r>
      <w:r>
        <w:rPr>
          <w:noProof/>
        </w:rPr>
        <w:t>1</w:t>
      </w:r>
      <w:r>
        <w:rPr>
          <w:noProof/>
        </w:rPr>
        <w:fldChar w:fldCharType="end"/>
      </w:r>
    </w:p>
    <w:p w:rsidR="00456BC7" w:rsidRDefault="00456BC7">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_Toc13083426 \h </w:instrText>
      </w:r>
      <w:r>
        <w:fldChar w:fldCharType="separate"/>
      </w:r>
      <w:r>
        <w:t>2</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_Toc13083427 \h </w:instrText>
      </w:r>
      <w:r>
        <w:rPr>
          <w:noProof/>
        </w:rPr>
      </w:r>
      <w:r>
        <w:rPr>
          <w:noProof/>
        </w:rPr>
        <w:fldChar w:fldCharType="separate"/>
      </w:r>
      <w:r>
        <w:rPr>
          <w:noProof/>
        </w:rPr>
        <w:t>2</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_Toc13083428 \h </w:instrText>
      </w:r>
      <w:r>
        <w:rPr>
          <w:noProof/>
        </w:rPr>
      </w:r>
      <w:r>
        <w:rPr>
          <w:noProof/>
        </w:rPr>
        <w:fldChar w:fldCharType="separate"/>
      </w:r>
      <w:r>
        <w:rPr>
          <w:noProof/>
        </w:rPr>
        <w:t>2</w:t>
      </w:r>
      <w:r>
        <w:rPr>
          <w:noProof/>
        </w:rPr>
        <w:fldChar w:fldCharType="end"/>
      </w:r>
    </w:p>
    <w:p w:rsidR="00456BC7" w:rsidRDefault="00456BC7" w:rsidP="00456BC7">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_Toc13083429 \h </w:instrText>
      </w:r>
      <w:r>
        <w:rPr>
          <w:noProof/>
        </w:rPr>
      </w:r>
      <w:r>
        <w:rPr>
          <w:noProof/>
        </w:rPr>
        <w:fldChar w:fldCharType="separate"/>
      </w:r>
      <w:r>
        <w:rPr>
          <w:noProof/>
        </w:rPr>
        <w:t>2</w:t>
      </w:r>
      <w:r>
        <w:rPr>
          <w:noProof/>
        </w:rPr>
        <w:fldChar w:fldCharType="end"/>
      </w:r>
    </w:p>
    <w:p w:rsidR="00456BC7" w:rsidRDefault="00456BC7">
      <w:pPr>
        <w:pStyle w:val="TOC2"/>
        <w:rPr>
          <w:rFonts w:asciiTheme="minorHAnsi" w:eastAsiaTheme="minorEastAsia" w:hAnsiTheme="minorHAnsi" w:cstheme="minorBidi"/>
          <w:noProof/>
          <w:szCs w:val="22"/>
        </w:rPr>
      </w:pPr>
      <w:r>
        <w:rPr>
          <w:noProof/>
        </w:rPr>
        <w:t>2.4</w:t>
      </w:r>
      <w:r w:rsidRPr="00456BC7">
        <w:rPr>
          <w:noProof/>
        </w:rPr>
        <w:t xml:space="preserve"> </w:t>
      </w:r>
      <w:r>
        <w:rPr>
          <w:noProof/>
        </w:rPr>
        <w:t xml:space="preserve">       </w:t>
      </w:r>
      <w:r>
        <w:rPr>
          <w:noProof/>
        </w:rPr>
        <w:t>Operating Environment</w:t>
      </w:r>
      <w:r>
        <w:rPr>
          <w:noProof/>
        </w:rPr>
        <w:tab/>
      </w:r>
      <w:r>
        <w:rPr>
          <w:noProof/>
        </w:rPr>
        <w:fldChar w:fldCharType="begin"/>
      </w:r>
      <w:r>
        <w:rPr>
          <w:noProof/>
        </w:rPr>
        <w:instrText xml:space="preserve"> PAGEREF _Toc13083436 \h </w:instrText>
      </w:r>
      <w:r>
        <w:rPr>
          <w:noProof/>
        </w:rPr>
      </w:r>
      <w:r>
        <w:rPr>
          <w:noProof/>
        </w:rPr>
        <w:fldChar w:fldCharType="separate"/>
      </w:r>
      <w:r>
        <w:rPr>
          <w:noProof/>
        </w:rPr>
        <w:t>3</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_Toc13083438 \h </w:instrText>
      </w:r>
      <w:r>
        <w:rPr>
          <w:noProof/>
        </w:rPr>
      </w:r>
      <w:r>
        <w:rPr>
          <w:noProof/>
        </w:rPr>
        <w:fldChar w:fldCharType="separate"/>
      </w:r>
      <w:r>
        <w:rPr>
          <w:noProof/>
        </w:rPr>
        <w:t>3</w:t>
      </w:r>
      <w:r>
        <w:rPr>
          <w:noProof/>
        </w:rPr>
        <w:fldChar w:fldCharType="end"/>
      </w:r>
    </w:p>
    <w:p w:rsidR="00456BC7" w:rsidRDefault="00456BC7">
      <w:pPr>
        <w:pStyle w:val="TOC2"/>
        <w:rPr>
          <w:rFonts w:asciiTheme="minorHAnsi" w:eastAsiaTheme="minorEastAsia" w:hAnsiTheme="minorHAnsi" w:cstheme="minorBidi"/>
          <w:noProof/>
          <w:szCs w:val="22"/>
        </w:rPr>
      </w:pPr>
      <w:r>
        <w:rPr>
          <w:noProof/>
        </w:rPr>
        <w:t>2.6</w:t>
      </w:r>
      <w:r w:rsidRPr="00456BC7">
        <w:rPr>
          <w:noProof/>
        </w:rPr>
        <w:t xml:space="preserve"> </w:t>
      </w:r>
      <w:r>
        <w:rPr>
          <w:noProof/>
        </w:rPr>
        <w:t xml:space="preserve">       </w:t>
      </w:r>
      <w:r>
        <w:rPr>
          <w:noProof/>
        </w:rPr>
        <w:t>User Documentation</w:t>
      </w:r>
      <w:r>
        <w:rPr>
          <w:noProof/>
        </w:rPr>
        <w:tab/>
      </w:r>
      <w:r>
        <w:rPr>
          <w:noProof/>
        </w:rPr>
        <w:fldChar w:fldCharType="begin"/>
      </w:r>
      <w:r>
        <w:rPr>
          <w:noProof/>
        </w:rPr>
        <w:instrText xml:space="preserve"> PAGEREF _Toc13083439 \h </w:instrText>
      </w:r>
      <w:r>
        <w:rPr>
          <w:noProof/>
        </w:rPr>
      </w:r>
      <w:r>
        <w:rPr>
          <w:noProof/>
        </w:rPr>
        <w:fldChar w:fldCharType="separate"/>
      </w:r>
      <w:r>
        <w:rPr>
          <w:noProof/>
        </w:rPr>
        <w:t>4</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_Toc13083442 \h </w:instrText>
      </w:r>
      <w:r>
        <w:rPr>
          <w:noProof/>
        </w:rPr>
      </w:r>
      <w:r>
        <w:rPr>
          <w:noProof/>
        </w:rPr>
        <w:fldChar w:fldCharType="separate"/>
      </w:r>
      <w:r>
        <w:rPr>
          <w:noProof/>
        </w:rPr>
        <w:t>4</w:t>
      </w:r>
      <w:r>
        <w:rPr>
          <w:noProof/>
        </w:rPr>
        <w:fldChar w:fldCharType="end"/>
      </w:r>
    </w:p>
    <w:p w:rsidR="00456BC7" w:rsidRDefault="00456BC7">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_Toc13083443 \h </w:instrText>
      </w:r>
      <w:r>
        <w:fldChar w:fldCharType="separate"/>
      </w:r>
      <w:r>
        <w:t>4</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_Toc13083444 \h </w:instrText>
      </w:r>
      <w:r>
        <w:rPr>
          <w:noProof/>
        </w:rPr>
      </w:r>
      <w:r>
        <w:rPr>
          <w:noProof/>
        </w:rPr>
        <w:fldChar w:fldCharType="separate"/>
      </w:r>
      <w:r>
        <w:rPr>
          <w:noProof/>
        </w:rPr>
        <w:t>4</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_Toc13083446 \h </w:instrText>
      </w:r>
      <w:r>
        <w:rPr>
          <w:noProof/>
        </w:rPr>
      </w:r>
      <w:r>
        <w:rPr>
          <w:noProof/>
        </w:rPr>
        <w:fldChar w:fldCharType="separate"/>
      </w:r>
      <w:r>
        <w:rPr>
          <w:noProof/>
        </w:rPr>
        <w:t>16</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_Toc13083447 \h </w:instrText>
      </w:r>
      <w:r>
        <w:rPr>
          <w:noProof/>
        </w:rPr>
      </w:r>
      <w:r>
        <w:rPr>
          <w:noProof/>
        </w:rPr>
        <w:fldChar w:fldCharType="separate"/>
      </w:r>
      <w:r>
        <w:rPr>
          <w:noProof/>
        </w:rPr>
        <w:t>16</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_Toc13083449 \h </w:instrText>
      </w:r>
      <w:r>
        <w:rPr>
          <w:noProof/>
        </w:rPr>
      </w:r>
      <w:r>
        <w:rPr>
          <w:noProof/>
        </w:rPr>
        <w:fldChar w:fldCharType="separate"/>
      </w:r>
      <w:r>
        <w:rPr>
          <w:noProof/>
        </w:rPr>
        <w:t>18</w:t>
      </w:r>
      <w:r>
        <w:rPr>
          <w:noProof/>
        </w:rPr>
        <w:fldChar w:fldCharType="end"/>
      </w:r>
    </w:p>
    <w:p w:rsidR="00456BC7" w:rsidRDefault="00456BC7">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_Toc13083450 \h </w:instrText>
      </w:r>
      <w:r>
        <w:fldChar w:fldCharType="separate"/>
      </w:r>
      <w:r>
        <w:t>18</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 in</w:t>
      </w:r>
      <w:r>
        <w:rPr>
          <w:noProof/>
        </w:rPr>
        <w:tab/>
      </w:r>
      <w:r>
        <w:rPr>
          <w:noProof/>
        </w:rPr>
        <w:fldChar w:fldCharType="begin"/>
      </w:r>
      <w:r>
        <w:rPr>
          <w:noProof/>
        </w:rPr>
        <w:instrText xml:space="preserve"> PAGEREF _Toc13083451 \h </w:instrText>
      </w:r>
      <w:r>
        <w:rPr>
          <w:noProof/>
        </w:rPr>
      </w:r>
      <w:r>
        <w:rPr>
          <w:noProof/>
        </w:rPr>
        <w:fldChar w:fldCharType="separate"/>
      </w:r>
      <w:r>
        <w:rPr>
          <w:noProof/>
        </w:rPr>
        <w:t>18</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Main view</w:t>
      </w:r>
      <w:r>
        <w:rPr>
          <w:noProof/>
        </w:rPr>
        <w:tab/>
      </w:r>
      <w:r>
        <w:rPr>
          <w:noProof/>
        </w:rPr>
        <w:fldChar w:fldCharType="begin"/>
      </w:r>
      <w:r>
        <w:rPr>
          <w:noProof/>
        </w:rPr>
        <w:instrText xml:space="preserve"> PAGEREF _Toc13083452 \h </w:instrText>
      </w:r>
      <w:r>
        <w:rPr>
          <w:noProof/>
        </w:rPr>
      </w:r>
      <w:r>
        <w:rPr>
          <w:noProof/>
        </w:rPr>
        <w:fldChar w:fldCharType="separate"/>
      </w:r>
      <w:r>
        <w:rPr>
          <w:noProof/>
        </w:rPr>
        <w:t>18</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Employees list</w:t>
      </w:r>
      <w:r>
        <w:rPr>
          <w:noProof/>
        </w:rPr>
        <w:tab/>
      </w:r>
      <w:r>
        <w:rPr>
          <w:noProof/>
        </w:rPr>
        <w:fldChar w:fldCharType="begin"/>
      </w:r>
      <w:r>
        <w:rPr>
          <w:noProof/>
        </w:rPr>
        <w:instrText xml:space="preserve"> PAGEREF _Toc13083453 \h </w:instrText>
      </w:r>
      <w:r>
        <w:rPr>
          <w:noProof/>
        </w:rPr>
      </w:r>
      <w:r>
        <w:rPr>
          <w:noProof/>
        </w:rPr>
        <w:fldChar w:fldCharType="separate"/>
      </w:r>
      <w:r>
        <w:rPr>
          <w:noProof/>
        </w:rPr>
        <w:t>19</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Edit employee</w:t>
      </w:r>
      <w:r>
        <w:rPr>
          <w:noProof/>
        </w:rPr>
        <w:tab/>
      </w:r>
      <w:r>
        <w:rPr>
          <w:noProof/>
        </w:rPr>
        <w:fldChar w:fldCharType="begin"/>
      </w:r>
      <w:r>
        <w:rPr>
          <w:noProof/>
        </w:rPr>
        <w:instrText xml:space="preserve"> PAGEREF _Toc13083468 \h </w:instrText>
      </w:r>
      <w:r>
        <w:rPr>
          <w:noProof/>
        </w:rPr>
      </w:r>
      <w:r>
        <w:rPr>
          <w:noProof/>
        </w:rPr>
        <w:fldChar w:fldCharType="separate"/>
      </w:r>
      <w:r>
        <w:rPr>
          <w:noProof/>
        </w:rPr>
        <w:t>19</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Add employee</w:t>
      </w:r>
      <w:r>
        <w:rPr>
          <w:noProof/>
        </w:rPr>
        <w:tab/>
      </w:r>
      <w:r>
        <w:rPr>
          <w:noProof/>
        </w:rPr>
        <w:fldChar w:fldCharType="begin"/>
      </w:r>
      <w:r>
        <w:rPr>
          <w:noProof/>
        </w:rPr>
        <w:instrText xml:space="preserve"> PAGEREF _Toc13083469 \h </w:instrText>
      </w:r>
      <w:r>
        <w:rPr>
          <w:noProof/>
        </w:rPr>
      </w:r>
      <w:r>
        <w:rPr>
          <w:noProof/>
        </w:rPr>
        <w:fldChar w:fldCharType="separate"/>
      </w:r>
      <w:r>
        <w:rPr>
          <w:noProof/>
        </w:rPr>
        <w:t>20</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Owners list</w:t>
      </w:r>
      <w:r>
        <w:rPr>
          <w:noProof/>
        </w:rPr>
        <w:tab/>
      </w:r>
      <w:r>
        <w:rPr>
          <w:noProof/>
        </w:rPr>
        <w:fldChar w:fldCharType="begin"/>
      </w:r>
      <w:r>
        <w:rPr>
          <w:noProof/>
        </w:rPr>
        <w:instrText xml:space="preserve"> PAGEREF _Toc13083470 \h </w:instrText>
      </w:r>
      <w:r>
        <w:rPr>
          <w:noProof/>
        </w:rPr>
      </w:r>
      <w:r>
        <w:rPr>
          <w:noProof/>
        </w:rPr>
        <w:fldChar w:fldCharType="separate"/>
      </w:r>
      <w:r>
        <w:rPr>
          <w:noProof/>
        </w:rPr>
        <w:t>20</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Edit owner</w:t>
      </w:r>
      <w:r>
        <w:rPr>
          <w:noProof/>
        </w:rPr>
        <w:tab/>
      </w:r>
      <w:r>
        <w:rPr>
          <w:noProof/>
        </w:rPr>
        <w:fldChar w:fldCharType="begin"/>
      </w:r>
      <w:r>
        <w:rPr>
          <w:noProof/>
        </w:rPr>
        <w:instrText xml:space="preserve"> PAGEREF _Toc13083471 \h </w:instrText>
      </w:r>
      <w:r>
        <w:rPr>
          <w:noProof/>
        </w:rPr>
      </w:r>
      <w:r>
        <w:rPr>
          <w:noProof/>
        </w:rPr>
        <w:fldChar w:fldCharType="separate"/>
      </w:r>
      <w:r>
        <w:rPr>
          <w:noProof/>
        </w:rPr>
        <w:t>21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Pr>
          <w:noProof/>
        </w:rPr>
        <w:t>Add owner</w:t>
      </w:r>
      <w:r>
        <w:rPr>
          <w:noProof/>
        </w:rPr>
        <w:tab/>
      </w:r>
      <w:r>
        <w:rPr>
          <w:noProof/>
        </w:rPr>
        <w:fldChar w:fldCharType="begin"/>
      </w:r>
      <w:r>
        <w:rPr>
          <w:noProof/>
        </w:rPr>
        <w:instrText xml:space="preserve"> PAGEREF _Toc13083472 \h </w:instrText>
      </w:r>
      <w:r>
        <w:rPr>
          <w:noProof/>
        </w:rPr>
      </w:r>
      <w:r>
        <w:rPr>
          <w:noProof/>
        </w:rPr>
        <w:fldChar w:fldCharType="separate"/>
      </w:r>
      <w:r>
        <w:rPr>
          <w:noProof/>
        </w:rPr>
        <w:t>21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Apartment details</w:t>
      </w:r>
      <w:r>
        <w:rPr>
          <w:noProof/>
        </w:rPr>
        <w:tab/>
      </w:r>
      <w:r>
        <w:rPr>
          <w:noProof/>
        </w:rPr>
        <w:fldChar w:fldCharType="begin"/>
      </w:r>
      <w:r>
        <w:rPr>
          <w:noProof/>
        </w:rPr>
        <w:instrText xml:space="preserve"> PAGEREF _Toc13083473 \h </w:instrText>
      </w:r>
      <w:r>
        <w:rPr>
          <w:noProof/>
        </w:rPr>
      </w:r>
      <w:r>
        <w:rPr>
          <w:noProof/>
        </w:rPr>
        <w:fldChar w:fldCharType="separate"/>
      </w:r>
      <w:r>
        <w:rPr>
          <w:noProof/>
        </w:rPr>
        <w:t>21</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Pr>
          <w:noProof/>
        </w:rPr>
        <w:t>Apartments owned list</w:t>
      </w:r>
      <w:r>
        <w:rPr>
          <w:noProof/>
        </w:rPr>
        <w:tab/>
      </w:r>
      <w:r>
        <w:rPr>
          <w:noProof/>
        </w:rPr>
        <w:fldChar w:fldCharType="begin"/>
      </w:r>
      <w:r>
        <w:rPr>
          <w:noProof/>
        </w:rPr>
        <w:instrText xml:space="preserve"> PAGEREF _Toc13083474 \h </w:instrText>
      </w:r>
      <w:r>
        <w:rPr>
          <w:noProof/>
        </w:rPr>
      </w:r>
      <w:r>
        <w:rPr>
          <w:noProof/>
        </w:rPr>
        <w:fldChar w:fldCharType="separate"/>
      </w:r>
      <w:r>
        <w:rPr>
          <w:noProof/>
        </w:rPr>
        <w:t>22</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noProof/>
        </w:rPr>
        <w:t>Add payment receipt</w:t>
      </w:r>
      <w:r>
        <w:rPr>
          <w:noProof/>
        </w:rPr>
        <w:tab/>
      </w:r>
      <w:r>
        <w:rPr>
          <w:noProof/>
        </w:rPr>
        <w:fldChar w:fldCharType="begin"/>
      </w:r>
      <w:r>
        <w:rPr>
          <w:noProof/>
        </w:rPr>
        <w:instrText xml:space="preserve"> PAGEREF _Toc13083475 \h </w:instrText>
      </w:r>
      <w:r>
        <w:rPr>
          <w:noProof/>
        </w:rPr>
      </w:r>
      <w:r>
        <w:rPr>
          <w:noProof/>
        </w:rPr>
        <w:fldChar w:fldCharType="separate"/>
      </w:r>
      <w:r>
        <w:rPr>
          <w:noProof/>
        </w:rPr>
        <w:t>22</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noProof/>
        </w:rPr>
        <w:t>Add water consumption</w:t>
      </w:r>
      <w:r>
        <w:rPr>
          <w:noProof/>
        </w:rPr>
        <w:tab/>
      </w:r>
      <w:r>
        <w:rPr>
          <w:noProof/>
        </w:rPr>
        <w:fldChar w:fldCharType="begin"/>
      </w:r>
      <w:r>
        <w:rPr>
          <w:noProof/>
        </w:rPr>
        <w:instrText xml:space="preserve"> PAGEREF _Toc13083476 \h </w:instrText>
      </w:r>
      <w:r>
        <w:rPr>
          <w:noProof/>
        </w:rPr>
      </w:r>
      <w:r>
        <w:rPr>
          <w:noProof/>
        </w:rPr>
        <w:fldChar w:fldCharType="separate"/>
      </w:r>
      <w:r>
        <w:rPr>
          <w:noProof/>
        </w:rPr>
        <w:t>23</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noProof/>
        </w:rPr>
        <w:t>Add apartment</w:t>
      </w:r>
      <w:r>
        <w:rPr>
          <w:noProof/>
        </w:rPr>
        <w:tab/>
      </w:r>
      <w:r>
        <w:rPr>
          <w:noProof/>
        </w:rPr>
        <w:fldChar w:fldCharType="begin"/>
      </w:r>
      <w:r>
        <w:rPr>
          <w:noProof/>
        </w:rPr>
        <w:instrText xml:space="preserve"> PAGEREF _Toc13083477 \h </w:instrText>
      </w:r>
      <w:r>
        <w:rPr>
          <w:noProof/>
        </w:rPr>
      </w:r>
      <w:r>
        <w:rPr>
          <w:noProof/>
        </w:rPr>
        <w:fldChar w:fldCharType="separate"/>
      </w:r>
      <w:r>
        <w:rPr>
          <w:noProof/>
        </w:rPr>
        <w:t>23</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noProof/>
        </w:rPr>
        <w:t>Contracts list</w:t>
      </w:r>
      <w:r>
        <w:rPr>
          <w:noProof/>
        </w:rPr>
        <w:tab/>
      </w:r>
      <w:r>
        <w:rPr>
          <w:noProof/>
        </w:rPr>
        <w:fldChar w:fldCharType="begin"/>
      </w:r>
      <w:r>
        <w:rPr>
          <w:noProof/>
        </w:rPr>
        <w:instrText xml:space="preserve"> PAGEREF _Toc13083478 \h </w:instrText>
      </w:r>
      <w:r>
        <w:rPr>
          <w:noProof/>
        </w:rPr>
      </w:r>
      <w:r>
        <w:rPr>
          <w:noProof/>
        </w:rPr>
        <w:fldChar w:fldCharType="separate"/>
      </w:r>
      <w:r>
        <w:rPr>
          <w:noProof/>
        </w:rPr>
        <w:t>23</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Pr>
          <w:noProof/>
        </w:rPr>
        <w:t>Add contract</w:t>
      </w:r>
      <w:r>
        <w:rPr>
          <w:noProof/>
        </w:rPr>
        <w:tab/>
      </w:r>
      <w:r>
        <w:rPr>
          <w:noProof/>
        </w:rPr>
        <w:fldChar w:fldCharType="begin"/>
      </w:r>
      <w:r>
        <w:rPr>
          <w:noProof/>
        </w:rPr>
        <w:instrText xml:space="preserve"> PAGEREF _Toc13083479 \h </w:instrText>
      </w:r>
      <w:r>
        <w:rPr>
          <w:noProof/>
        </w:rPr>
      </w:r>
      <w:r>
        <w:rPr>
          <w:noProof/>
        </w:rPr>
        <w:fldChar w:fldCharType="separate"/>
      </w:r>
      <w:r>
        <w:rPr>
          <w:noProof/>
        </w:rPr>
        <w:t>24</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noProof/>
        </w:rPr>
        <w:t>Contract details</w:t>
      </w:r>
      <w:r>
        <w:rPr>
          <w:noProof/>
        </w:rPr>
        <w:tab/>
      </w:r>
      <w:r>
        <w:rPr>
          <w:noProof/>
        </w:rPr>
        <w:fldChar w:fldCharType="begin"/>
      </w:r>
      <w:r>
        <w:rPr>
          <w:noProof/>
        </w:rPr>
        <w:instrText xml:space="preserve"> PAGEREF _Toc13083480 \h </w:instrText>
      </w:r>
      <w:r>
        <w:rPr>
          <w:noProof/>
        </w:rPr>
      </w:r>
      <w:r>
        <w:rPr>
          <w:noProof/>
        </w:rPr>
        <w:fldChar w:fldCharType="separate"/>
      </w:r>
      <w:r>
        <w:rPr>
          <w:noProof/>
        </w:rPr>
        <w:t>24</w:t>
      </w:r>
      <w:r>
        <w:rPr>
          <w:noProof/>
        </w:rPr>
        <w:fldChar w:fldCharType="end"/>
      </w:r>
    </w:p>
    <w:p w:rsidR="00456BC7" w:rsidRDefault="00456BC7">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_Toc13083482 \h </w:instrText>
      </w:r>
      <w:r>
        <w:fldChar w:fldCharType="separate"/>
      </w:r>
      <w:r>
        <w:t>25</w:t>
      </w:r>
      <w: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_Toc13083483 \h </w:instrText>
      </w:r>
      <w:r>
        <w:rPr>
          <w:noProof/>
        </w:rPr>
      </w:r>
      <w:r>
        <w:rPr>
          <w:noProof/>
        </w:rPr>
        <w:fldChar w:fldCharType="separate"/>
      </w:r>
      <w:r>
        <w:rPr>
          <w:noProof/>
        </w:rPr>
        <w:t>25</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_Toc13083484 \h </w:instrText>
      </w:r>
      <w:r>
        <w:rPr>
          <w:noProof/>
        </w:rPr>
      </w:r>
      <w:r>
        <w:rPr>
          <w:noProof/>
        </w:rPr>
        <w:fldChar w:fldCharType="separate"/>
      </w:r>
      <w:r>
        <w:rPr>
          <w:noProof/>
        </w:rPr>
        <w:t>25</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_Toc13083485 \h </w:instrText>
      </w:r>
      <w:r>
        <w:rPr>
          <w:noProof/>
        </w:rPr>
      </w:r>
      <w:r>
        <w:rPr>
          <w:noProof/>
        </w:rPr>
        <w:fldChar w:fldCharType="separate"/>
      </w:r>
      <w:r>
        <w:rPr>
          <w:noProof/>
        </w:rPr>
        <w:t>25</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_Toc13083486 \h </w:instrText>
      </w:r>
      <w:r>
        <w:rPr>
          <w:noProof/>
        </w:rPr>
      </w:r>
      <w:r>
        <w:rPr>
          <w:noProof/>
        </w:rPr>
        <w:fldChar w:fldCharType="separate"/>
      </w:r>
      <w:r>
        <w:rPr>
          <w:noProof/>
        </w:rPr>
        <w:t>25</w:t>
      </w:r>
      <w:r>
        <w:rPr>
          <w:noProof/>
        </w:rPr>
        <w:fldChar w:fldCharType="end"/>
      </w:r>
    </w:p>
    <w:p w:rsidR="00456BC7" w:rsidRDefault="00456BC7">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_Toc13083487 \h </w:instrText>
      </w:r>
      <w:r>
        <w:rPr>
          <w:noProof/>
        </w:rPr>
      </w:r>
      <w:r>
        <w:rPr>
          <w:noProof/>
        </w:rPr>
        <w:fldChar w:fldCharType="separate"/>
      </w:r>
      <w:r>
        <w:rPr>
          <w:noProof/>
        </w:rPr>
        <w:t>25</w:t>
      </w:r>
      <w:r>
        <w:rPr>
          <w:noProof/>
        </w:rPr>
        <w:fldChar w:fldCharType="end"/>
      </w:r>
    </w:p>
    <w:p w:rsidR="00456BC7" w:rsidRDefault="00456BC7">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_Toc13083488 \h </w:instrText>
      </w:r>
      <w:r>
        <w:fldChar w:fldCharType="separate"/>
      </w:r>
      <w:r>
        <w:t>26</w:t>
      </w:r>
      <w:r>
        <w:fldChar w:fldCharType="end"/>
      </w:r>
    </w:p>
    <w:p w:rsidR="00456BC7" w:rsidRDefault="00456BC7">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_Toc13083489 \h </w:instrText>
      </w:r>
      <w:r>
        <w:fldChar w:fldCharType="separate"/>
      </w:r>
      <w:r>
        <w:t>26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9" w:name="_Toc13083418"/>
      <w:r>
        <w:lastRenderedPageBreak/>
        <w:t>Revision History</w:t>
      </w:r>
      <w:bookmarkEnd w:id="9"/>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Change w:id="10">
          <w:tblGrid>
            <w:gridCol w:w="123"/>
            <w:gridCol w:w="2037"/>
            <w:gridCol w:w="123"/>
            <w:gridCol w:w="1227"/>
            <w:gridCol w:w="123"/>
            <w:gridCol w:w="4651"/>
            <w:gridCol w:w="123"/>
            <w:gridCol w:w="1461"/>
            <w:gridCol w:w="123"/>
          </w:tblGrid>
        </w:tblGridChange>
      </w:tblGrid>
      <w:tr w:rsidR="004B4BA3" w:rsidTr="00071B35">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071B35">
        <w:tblPrEx>
          <w:tblCellMar>
            <w:top w:w="0" w:type="dxa"/>
            <w:bottom w:w="0" w:type="dxa"/>
          </w:tblCellMar>
        </w:tblPrEx>
        <w:tc>
          <w:tcPr>
            <w:tcW w:w="2160" w:type="dxa"/>
            <w:tcBorders>
              <w:top w:val="nil"/>
            </w:tcBorders>
          </w:tcPr>
          <w:p w:rsidR="004B4BA3" w:rsidRDefault="00071B35">
            <w:pPr>
              <w:spacing w:before="40" w:after="40"/>
            </w:pPr>
            <w:proofErr w:type="spellStart"/>
            <w:r>
              <w:t>Gherghina</w:t>
            </w:r>
            <w:proofErr w:type="spellEnd"/>
            <w:r>
              <w:t xml:space="preserve"> Andrei</w:t>
            </w:r>
          </w:p>
        </w:tc>
        <w:tc>
          <w:tcPr>
            <w:tcW w:w="1350" w:type="dxa"/>
            <w:tcBorders>
              <w:top w:val="nil"/>
            </w:tcBorders>
          </w:tcPr>
          <w:p w:rsidR="004B4BA3" w:rsidRDefault="00071B35">
            <w:pPr>
              <w:spacing w:before="40" w:after="40"/>
            </w:pPr>
            <w:r>
              <w:t>07.03.2019</w:t>
            </w:r>
          </w:p>
        </w:tc>
        <w:tc>
          <w:tcPr>
            <w:tcW w:w="4774" w:type="dxa"/>
            <w:tcBorders>
              <w:top w:val="nil"/>
            </w:tcBorders>
          </w:tcPr>
          <w:p w:rsidR="004B4BA3" w:rsidRDefault="00071B35">
            <w:pPr>
              <w:spacing w:before="40" w:after="40"/>
            </w:pPr>
            <w:r>
              <w:t>Initial form</w:t>
            </w:r>
          </w:p>
        </w:tc>
        <w:tc>
          <w:tcPr>
            <w:tcW w:w="1584" w:type="dxa"/>
            <w:tcBorders>
              <w:top w:val="nil"/>
            </w:tcBorders>
          </w:tcPr>
          <w:p w:rsidR="004B4BA3" w:rsidRDefault="00071B35">
            <w:pPr>
              <w:spacing w:before="40" w:after="40"/>
            </w:pPr>
            <w:r>
              <w:t>1.0</w:t>
            </w:r>
          </w:p>
        </w:tc>
      </w:tr>
      <w:tr w:rsidR="004B4BA3" w:rsidTr="00270344">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1" w:author="DIANA.01" w:date="2019-03-09T12:37: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PrChange w:id="12" w:author="DIANA.01" w:date="2019-03-09T12:37:00Z">
            <w:trPr>
              <w:gridAfter w:val="0"/>
            </w:trPr>
          </w:trPrChange>
        </w:trPr>
        <w:tc>
          <w:tcPr>
            <w:tcW w:w="2160" w:type="dxa"/>
            <w:tcPrChange w:id="13" w:author="DIANA.01" w:date="2019-03-09T12:37:00Z">
              <w:tcPr>
                <w:tcW w:w="2160" w:type="dxa"/>
                <w:gridSpan w:val="2"/>
                <w:tcBorders>
                  <w:bottom w:val="single" w:sz="12" w:space="0" w:color="auto"/>
                </w:tcBorders>
              </w:tcPr>
            </w:tcPrChange>
          </w:tcPr>
          <w:p w:rsidR="004B4BA3" w:rsidRDefault="00491FED">
            <w:pPr>
              <w:spacing w:before="40" w:after="40"/>
            </w:pPr>
            <w:ins w:id="14" w:author="DIANA.01" w:date="2019-03-07T19:59:00Z">
              <w:r>
                <w:t>Pop Diana</w:t>
              </w:r>
            </w:ins>
          </w:p>
        </w:tc>
        <w:tc>
          <w:tcPr>
            <w:tcW w:w="1350" w:type="dxa"/>
            <w:tcPrChange w:id="15" w:author="DIANA.01" w:date="2019-03-09T12:37:00Z">
              <w:tcPr>
                <w:tcW w:w="1350" w:type="dxa"/>
                <w:gridSpan w:val="2"/>
                <w:tcBorders>
                  <w:bottom w:val="single" w:sz="12" w:space="0" w:color="auto"/>
                </w:tcBorders>
              </w:tcPr>
            </w:tcPrChange>
          </w:tcPr>
          <w:p w:rsidR="004B4BA3" w:rsidRDefault="00491FED">
            <w:pPr>
              <w:spacing w:before="40" w:after="40"/>
            </w:pPr>
            <w:ins w:id="16" w:author="DIANA.01" w:date="2019-03-07T19:59:00Z">
              <w:r>
                <w:t>07.03.20</w:t>
              </w:r>
            </w:ins>
            <w:ins w:id="17" w:author="DIANA.01" w:date="2019-03-07T20:00:00Z">
              <w:r>
                <w:t>19</w:t>
              </w:r>
            </w:ins>
          </w:p>
        </w:tc>
        <w:tc>
          <w:tcPr>
            <w:tcW w:w="4774" w:type="dxa"/>
            <w:tcPrChange w:id="18" w:author="DIANA.01" w:date="2019-03-09T12:37:00Z">
              <w:tcPr>
                <w:tcW w:w="4774" w:type="dxa"/>
                <w:gridSpan w:val="2"/>
                <w:tcBorders>
                  <w:bottom w:val="single" w:sz="12" w:space="0" w:color="auto"/>
                </w:tcBorders>
              </w:tcPr>
            </w:tcPrChange>
          </w:tcPr>
          <w:p w:rsidR="004B4BA3" w:rsidRDefault="00491FED">
            <w:pPr>
              <w:spacing w:before="40" w:after="40"/>
            </w:pPr>
            <w:ins w:id="19" w:author="DIANA.01" w:date="2019-03-07T20:00:00Z">
              <w:r>
                <w:t xml:space="preserve">Edit </w:t>
              </w:r>
            </w:ins>
            <w:ins w:id="20" w:author="DIANA.01" w:date="2019-03-07T20:01:00Z">
              <w:r>
                <w:t xml:space="preserve">several </w:t>
              </w:r>
            </w:ins>
            <w:ins w:id="21" w:author="DIANA.01" w:date="2019-03-07T20:07:00Z">
              <w:r w:rsidR="00676E22">
                <w:t>document sections</w:t>
              </w:r>
            </w:ins>
          </w:p>
        </w:tc>
        <w:tc>
          <w:tcPr>
            <w:tcW w:w="1584" w:type="dxa"/>
            <w:tcPrChange w:id="22" w:author="DIANA.01" w:date="2019-03-09T12:37:00Z">
              <w:tcPr>
                <w:tcW w:w="1584" w:type="dxa"/>
                <w:gridSpan w:val="2"/>
                <w:tcBorders>
                  <w:bottom w:val="single" w:sz="12" w:space="0" w:color="auto"/>
                </w:tcBorders>
              </w:tcPr>
            </w:tcPrChange>
          </w:tcPr>
          <w:p w:rsidR="004B4BA3" w:rsidRDefault="00491FED">
            <w:pPr>
              <w:spacing w:before="40" w:after="40"/>
            </w:pPr>
            <w:ins w:id="23" w:author="DIANA.01" w:date="2019-03-07T20:00:00Z">
              <w:r>
                <w:t>1.0</w:t>
              </w:r>
            </w:ins>
            <w:r w:rsidR="007426A8">
              <w:t>.1</w:t>
            </w:r>
          </w:p>
        </w:tc>
      </w:tr>
      <w:tr w:rsidR="00270344" w:rsidTr="00270344">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24" w:author="DIANA.01" w:date="2019-03-09T12:37: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ins w:id="25" w:author="DIANA.01" w:date="2019-03-09T12:37:00Z"/>
          <w:trPrChange w:id="26" w:author="DIANA.01" w:date="2019-03-09T12:37:00Z">
            <w:trPr>
              <w:gridAfter w:val="0"/>
            </w:trPr>
          </w:trPrChange>
        </w:trPr>
        <w:tc>
          <w:tcPr>
            <w:tcW w:w="2160" w:type="dxa"/>
            <w:tcPrChange w:id="27" w:author="DIANA.01" w:date="2019-03-09T12:37:00Z">
              <w:tcPr>
                <w:tcW w:w="2160" w:type="dxa"/>
                <w:gridSpan w:val="2"/>
                <w:tcBorders>
                  <w:bottom w:val="single" w:sz="12" w:space="0" w:color="auto"/>
                </w:tcBorders>
              </w:tcPr>
            </w:tcPrChange>
          </w:tcPr>
          <w:p w:rsidR="00270344" w:rsidRDefault="00270344">
            <w:pPr>
              <w:spacing w:before="40" w:after="40"/>
              <w:rPr>
                <w:ins w:id="28" w:author="DIANA.01" w:date="2019-03-09T12:37:00Z"/>
              </w:rPr>
            </w:pPr>
            <w:ins w:id="29" w:author="DIANA.01" w:date="2019-03-09T12:37:00Z">
              <w:r>
                <w:t>Pop Diana</w:t>
              </w:r>
            </w:ins>
          </w:p>
        </w:tc>
        <w:tc>
          <w:tcPr>
            <w:tcW w:w="1350" w:type="dxa"/>
            <w:tcPrChange w:id="30" w:author="DIANA.01" w:date="2019-03-09T12:37:00Z">
              <w:tcPr>
                <w:tcW w:w="1350" w:type="dxa"/>
                <w:gridSpan w:val="2"/>
                <w:tcBorders>
                  <w:bottom w:val="single" w:sz="12" w:space="0" w:color="auto"/>
                </w:tcBorders>
              </w:tcPr>
            </w:tcPrChange>
          </w:tcPr>
          <w:p w:rsidR="00270344" w:rsidRDefault="00270344">
            <w:pPr>
              <w:spacing w:before="40" w:after="40"/>
              <w:rPr>
                <w:ins w:id="31" w:author="DIANA.01" w:date="2019-03-09T12:37:00Z"/>
              </w:rPr>
            </w:pPr>
            <w:ins w:id="32" w:author="DIANA.01" w:date="2019-03-09T12:37:00Z">
              <w:r>
                <w:t>09.03.2019</w:t>
              </w:r>
            </w:ins>
          </w:p>
        </w:tc>
        <w:tc>
          <w:tcPr>
            <w:tcW w:w="4774" w:type="dxa"/>
            <w:tcPrChange w:id="33" w:author="DIANA.01" w:date="2019-03-09T12:37:00Z">
              <w:tcPr>
                <w:tcW w:w="4774" w:type="dxa"/>
                <w:gridSpan w:val="2"/>
                <w:tcBorders>
                  <w:bottom w:val="single" w:sz="12" w:space="0" w:color="auto"/>
                </w:tcBorders>
              </w:tcPr>
            </w:tcPrChange>
          </w:tcPr>
          <w:p w:rsidR="00270344" w:rsidRDefault="00270344">
            <w:pPr>
              <w:spacing w:before="40" w:after="40"/>
              <w:rPr>
                <w:ins w:id="34" w:author="DIANA.01" w:date="2019-03-09T12:37:00Z"/>
              </w:rPr>
            </w:pPr>
            <w:ins w:id="35" w:author="DIANA.01" w:date="2019-03-09T12:37:00Z">
              <w:r>
                <w:t>Add</w:t>
              </w:r>
            </w:ins>
            <w:ins w:id="36" w:author="DIANA.01" w:date="2019-03-09T12:38:00Z">
              <w:r>
                <w:t xml:space="preserve">ed </w:t>
              </w:r>
            </w:ins>
            <w:ins w:id="37" w:author="DIANA.01" w:date="2019-03-09T12:40:00Z">
              <w:r>
                <w:t>sections</w:t>
              </w:r>
            </w:ins>
            <w:ins w:id="38" w:author="DIANA.01" w:date="2019-03-09T12:38:00Z">
              <w:r>
                <w:t xml:space="preserve"> 2.4</w:t>
              </w:r>
            </w:ins>
            <w:ins w:id="39" w:author="DIANA.01" w:date="2019-03-09T12:39:00Z">
              <w:r>
                <w:t xml:space="preserve">. </w:t>
              </w:r>
            </w:ins>
            <w:ins w:id="40" w:author="DIANA.01" w:date="2019-03-09T12:38:00Z">
              <w:r>
                <w:t>Operating Enviro</w:t>
              </w:r>
            </w:ins>
            <w:ins w:id="41" w:author="DIANA.01" w:date="2019-03-09T12:39:00Z">
              <w:r>
                <w:t>nment and 2.5. Design and Implementation Constraints</w:t>
              </w:r>
            </w:ins>
          </w:p>
        </w:tc>
        <w:tc>
          <w:tcPr>
            <w:tcW w:w="1584" w:type="dxa"/>
            <w:tcPrChange w:id="42" w:author="DIANA.01" w:date="2019-03-09T12:37:00Z">
              <w:tcPr>
                <w:tcW w:w="1584" w:type="dxa"/>
                <w:gridSpan w:val="2"/>
                <w:tcBorders>
                  <w:bottom w:val="single" w:sz="12" w:space="0" w:color="auto"/>
                </w:tcBorders>
              </w:tcPr>
            </w:tcPrChange>
          </w:tcPr>
          <w:p w:rsidR="00270344" w:rsidRDefault="00270344">
            <w:pPr>
              <w:spacing w:before="40" w:after="40"/>
              <w:rPr>
                <w:ins w:id="43" w:author="DIANA.01" w:date="2019-03-09T12:37:00Z"/>
              </w:rPr>
            </w:pPr>
            <w:ins w:id="44" w:author="DIANA.01" w:date="2019-03-09T12:40:00Z">
              <w:r>
                <w:t>1.0</w:t>
              </w:r>
            </w:ins>
            <w:r w:rsidR="007426A8">
              <w:t>.2</w:t>
            </w:r>
          </w:p>
        </w:tc>
      </w:tr>
      <w:tr w:rsidR="00270344" w:rsidTr="00270344">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45" w:author="DIANA.01" w:date="2019-03-09T12:37: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ins w:id="46" w:author="DIANA.01" w:date="2019-03-09T12:37:00Z"/>
          <w:trPrChange w:id="47" w:author="DIANA.01" w:date="2019-03-09T12:37:00Z">
            <w:trPr>
              <w:gridAfter w:val="0"/>
            </w:trPr>
          </w:trPrChange>
        </w:trPr>
        <w:tc>
          <w:tcPr>
            <w:tcW w:w="2160" w:type="dxa"/>
            <w:tcPrChange w:id="48" w:author="DIANA.01" w:date="2019-03-09T12:37:00Z">
              <w:tcPr>
                <w:tcW w:w="2160" w:type="dxa"/>
                <w:gridSpan w:val="2"/>
                <w:tcBorders>
                  <w:bottom w:val="single" w:sz="12" w:space="0" w:color="auto"/>
                </w:tcBorders>
              </w:tcPr>
            </w:tcPrChange>
          </w:tcPr>
          <w:p w:rsidR="00270344" w:rsidRDefault="000D112A">
            <w:pPr>
              <w:spacing w:before="40" w:after="40"/>
              <w:rPr>
                <w:ins w:id="49" w:author="DIANA.01" w:date="2019-03-09T12:37:00Z"/>
              </w:rPr>
            </w:pPr>
            <w:proofErr w:type="spellStart"/>
            <w:ins w:id="50" w:author="Over Hype" w:date="2019-03-09T12:58:00Z">
              <w:r>
                <w:t>Gherghina</w:t>
              </w:r>
              <w:proofErr w:type="spellEnd"/>
              <w:r>
                <w:t xml:space="preserve"> Andrei</w:t>
              </w:r>
            </w:ins>
          </w:p>
        </w:tc>
        <w:tc>
          <w:tcPr>
            <w:tcW w:w="1350" w:type="dxa"/>
            <w:tcPrChange w:id="51" w:author="DIANA.01" w:date="2019-03-09T12:37:00Z">
              <w:tcPr>
                <w:tcW w:w="1350" w:type="dxa"/>
                <w:gridSpan w:val="2"/>
                <w:tcBorders>
                  <w:bottom w:val="single" w:sz="12" w:space="0" w:color="auto"/>
                </w:tcBorders>
              </w:tcPr>
            </w:tcPrChange>
          </w:tcPr>
          <w:p w:rsidR="00270344" w:rsidRDefault="000D112A">
            <w:pPr>
              <w:spacing w:before="40" w:after="40"/>
              <w:rPr>
                <w:ins w:id="52" w:author="DIANA.01" w:date="2019-03-09T12:37:00Z"/>
              </w:rPr>
            </w:pPr>
            <w:ins w:id="53" w:author="Over Hype" w:date="2019-03-09T12:58:00Z">
              <w:r>
                <w:t>09.03.2019</w:t>
              </w:r>
            </w:ins>
          </w:p>
        </w:tc>
        <w:tc>
          <w:tcPr>
            <w:tcW w:w="4774" w:type="dxa"/>
            <w:tcPrChange w:id="54" w:author="DIANA.01" w:date="2019-03-09T12:37:00Z">
              <w:tcPr>
                <w:tcW w:w="4774" w:type="dxa"/>
                <w:gridSpan w:val="2"/>
                <w:tcBorders>
                  <w:bottom w:val="single" w:sz="12" w:space="0" w:color="auto"/>
                </w:tcBorders>
              </w:tcPr>
            </w:tcPrChange>
          </w:tcPr>
          <w:p w:rsidR="00270344" w:rsidRDefault="000D112A">
            <w:pPr>
              <w:spacing w:before="40" w:after="40"/>
              <w:rPr>
                <w:ins w:id="55" w:author="DIANA.01" w:date="2019-03-09T12:37:00Z"/>
              </w:rPr>
            </w:pPr>
            <w:ins w:id="56" w:author="Over Hype" w:date="2019-03-09T13:00:00Z">
              <w:r>
                <w:t>Added section</w:t>
              </w:r>
              <w:del w:id="57" w:author="DIANA.01" w:date="2019-03-09T15:04:00Z">
                <w:r w:rsidDel="00D33347">
                  <w:delText>s</w:delText>
                </w:r>
              </w:del>
              <w:r>
                <w:t xml:space="preserve"> </w:t>
              </w:r>
            </w:ins>
            <w:ins w:id="58" w:author="Over Hype" w:date="2019-03-09T13:01:00Z">
              <w:r w:rsidRPr="000D112A">
                <w:t>5.4</w:t>
              </w:r>
              <w:r>
                <w:t xml:space="preserve"> </w:t>
              </w:r>
              <w:r w:rsidRPr="000D112A">
                <w:t>Software Quality Attributes</w:t>
              </w:r>
            </w:ins>
          </w:p>
        </w:tc>
        <w:tc>
          <w:tcPr>
            <w:tcW w:w="1584" w:type="dxa"/>
            <w:tcPrChange w:id="59" w:author="DIANA.01" w:date="2019-03-09T12:37:00Z">
              <w:tcPr>
                <w:tcW w:w="1584" w:type="dxa"/>
                <w:gridSpan w:val="2"/>
                <w:tcBorders>
                  <w:bottom w:val="single" w:sz="12" w:space="0" w:color="auto"/>
                </w:tcBorders>
              </w:tcPr>
            </w:tcPrChange>
          </w:tcPr>
          <w:p w:rsidR="00270344" w:rsidRDefault="000D112A">
            <w:pPr>
              <w:spacing w:before="40" w:after="40"/>
              <w:rPr>
                <w:ins w:id="60" w:author="DIANA.01" w:date="2019-03-09T12:37:00Z"/>
              </w:rPr>
            </w:pPr>
            <w:ins w:id="61" w:author="Over Hype" w:date="2019-03-09T13:01:00Z">
              <w:r>
                <w:t>1.0</w:t>
              </w:r>
            </w:ins>
            <w:r w:rsidR="007426A8">
              <w:t>.3</w:t>
            </w:r>
          </w:p>
        </w:tc>
      </w:tr>
      <w:tr w:rsidR="00270344" w:rsidTr="00263409">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62" w:author="Over Hype" w:date="2019-03-10T12:44: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63" w:author="DIANA.01" w:date="2019-03-09T12:37:00Z"/>
          <w:trPrChange w:id="64" w:author="Over Hype" w:date="2019-03-10T12:44:00Z">
            <w:trPr>
              <w:gridAfter w:val="0"/>
            </w:trPr>
          </w:trPrChange>
        </w:trPr>
        <w:tc>
          <w:tcPr>
            <w:tcW w:w="2160" w:type="dxa"/>
            <w:tcPrChange w:id="65" w:author="Over Hype" w:date="2019-03-10T12:44:00Z">
              <w:tcPr>
                <w:tcW w:w="2160" w:type="dxa"/>
                <w:gridSpan w:val="2"/>
                <w:tcBorders>
                  <w:bottom w:val="single" w:sz="12" w:space="0" w:color="auto"/>
                </w:tcBorders>
              </w:tcPr>
            </w:tcPrChange>
          </w:tcPr>
          <w:p w:rsidR="00270344" w:rsidRDefault="004068E4">
            <w:pPr>
              <w:spacing w:before="40" w:after="40"/>
              <w:rPr>
                <w:ins w:id="66" w:author="DIANA.01" w:date="2019-03-09T12:37:00Z"/>
              </w:rPr>
            </w:pPr>
            <w:ins w:id="67" w:author="DIANA.01" w:date="2019-03-09T17:13:00Z">
              <w:r>
                <w:t>Pop Dian</w:t>
              </w:r>
            </w:ins>
            <w:ins w:id="68" w:author="DIANA.01" w:date="2019-03-09T17:16:00Z">
              <w:r>
                <w:t>a</w:t>
              </w:r>
            </w:ins>
          </w:p>
        </w:tc>
        <w:tc>
          <w:tcPr>
            <w:tcW w:w="1350" w:type="dxa"/>
            <w:tcPrChange w:id="69" w:author="Over Hype" w:date="2019-03-10T12:44:00Z">
              <w:tcPr>
                <w:tcW w:w="1350" w:type="dxa"/>
                <w:gridSpan w:val="2"/>
                <w:tcBorders>
                  <w:bottom w:val="single" w:sz="12" w:space="0" w:color="auto"/>
                </w:tcBorders>
              </w:tcPr>
            </w:tcPrChange>
          </w:tcPr>
          <w:p w:rsidR="00270344" w:rsidRDefault="004068E4">
            <w:pPr>
              <w:spacing w:before="40" w:after="40"/>
              <w:rPr>
                <w:ins w:id="70" w:author="DIANA.01" w:date="2019-03-09T12:37:00Z"/>
              </w:rPr>
            </w:pPr>
            <w:ins w:id="71" w:author="DIANA.01" w:date="2019-03-09T17:13:00Z">
              <w:r>
                <w:t>09.03.2019</w:t>
              </w:r>
            </w:ins>
          </w:p>
        </w:tc>
        <w:tc>
          <w:tcPr>
            <w:tcW w:w="4774" w:type="dxa"/>
            <w:tcPrChange w:id="72" w:author="Over Hype" w:date="2019-03-10T12:44:00Z">
              <w:tcPr>
                <w:tcW w:w="4774" w:type="dxa"/>
                <w:gridSpan w:val="2"/>
                <w:tcBorders>
                  <w:bottom w:val="single" w:sz="12" w:space="0" w:color="auto"/>
                </w:tcBorders>
              </w:tcPr>
            </w:tcPrChange>
          </w:tcPr>
          <w:p w:rsidR="00270344" w:rsidRDefault="004068E4">
            <w:pPr>
              <w:spacing w:before="40" w:after="40"/>
              <w:rPr>
                <w:ins w:id="73" w:author="DIANA.01" w:date="2019-03-09T12:37:00Z"/>
              </w:rPr>
            </w:pPr>
            <w:ins w:id="74" w:author="DIANA.01" w:date="2019-03-09T17:13:00Z">
              <w:r>
                <w:t>Edit sections 2.2. Product Functions</w:t>
              </w:r>
            </w:ins>
            <w:ins w:id="75" w:author="DIANA.01" w:date="2019-03-09T17:15:00Z">
              <w:r>
                <w:t xml:space="preserve"> and </w:t>
              </w:r>
            </w:ins>
            <w:ins w:id="76" w:author="DIANA.01" w:date="2019-03-09T17:14:00Z">
              <w:r>
                <w:t>2.3. User classes and Characteristics</w:t>
              </w:r>
            </w:ins>
          </w:p>
        </w:tc>
        <w:tc>
          <w:tcPr>
            <w:tcW w:w="1584" w:type="dxa"/>
            <w:tcPrChange w:id="77" w:author="Over Hype" w:date="2019-03-10T12:44:00Z">
              <w:tcPr>
                <w:tcW w:w="1584" w:type="dxa"/>
                <w:gridSpan w:val="2"/>
                <w:tcBorders>
                  <w:bottom w:val="single" w:sz="12" w:space="0" w:color="auto"/>
                </w:tcBorders>
              </w:tcPr>
            </w:tcPrChange>
          </w:tcPr>
          <w:p w:rsidR="00270344" w:rsidRDefault="004068E4">
            <w:pPr>
              <w:spacing w:before="40" w:after="40"/>
              <w:rPr>
                <w:ins w:id="78" w:author="DIANA.01" w:date="2019-03-09T12:37:00Z"/>
              </w:rPr>
            </w:pPr>
            <w:ins w:id="79" w:author="DIANA.01" w:date="2019-03-09T17:15:00Z">
              <w:r>
                <w:t>1.0</w:t>
              </w:r>
            </w:ins>
            <w:r w:rsidR="007426A8">
              <w:t>.4</w:t>
            </w:r>
          </w:p>
        </w:tc>
      </w:tr>
      <w:tr w:rsidR="00263409"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80"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81" w:author="Over Hype" w:date="2019-03-10T12:44:00Z"/>
          <w:trPrChange w:id="82" w:author="DIANA.01" w:date="2019-03-10T18:06:00Z">
            <w:trPr>
              <w:gridAfter w:val="0"/>
              <w:trHeight w:val="545"/>
            </w:trPr>
          </w:trPrChange>
        </w:trPr>
        <w:tc>
          <w:tcPr>
            <w:tcW w:w="2160" w:type="dxa"/>
            <w:tcPrChange w:id="83" w:author="DIANA.01" w:date="2019-03-10T18:06:00Z">
              <w:tcPr>
                <w:tcW w:w="2160" w:type="dxa"/>
                <w:gridSpan w:val="2"/>
                <w:tcBorders>
                  <w:bottom w:val="single" w:sz="12" w:space="0" w:color="auto"/>
                </w:tcBorders>
              </w:tcPr>
            </w:tcPrChange>
          </w:tcPr>
          <w:p w:rsidR="00263409" w:rsidRDefault="0095320E">
            <w:pPr>
              <w:spacing w:before="40" w:after="40"/>
              <w:rPr>
                <w:ins w:id="84" w:author="Over Hype" w:date="2019-03-10T12:44:00Z"/>
              </w:rPr>
            </w:pPr>
            <w:proofErr w:type="spellStart"/>
            <w:ins w:id="85" w:author="DIANA.01" w:date="2019-03-10T15:06:00Z">
              <w:r>
                <w:t>Gherghina</w:t>
              </w:r>
              <w:proofErr w:type="spellEnd"/>
              <w:r>
                <w:t xml:space="preserve"> Andrei</w:t>
              </w:r>
            </w:ins>
          </w:p>
        </w:tc>
        <w:tc>
          <w:tcPr>
            <w:tcW w:w="1350" w:type="dxa"/>
            <w:tcPrChange w:id="86" w:author="DIANA.01" w:date="2019-03-10T18:06:00Z">
              <w:tcPr>
                <w:tcW w:w="1350" w:type="dxa"/>
                <w:gridSpan w:val="2"/>
                <w:tcBorders>
                  <w:bottom w:val="single" w:sz="12" w:space="0" w:color="auto"/>
                </w:tcBorders>
              </w:tcPr>
            </w:tcPrChange>
          </w:tcPr>
          <w:p w:rsidR="00263409" w:rsidRDefault="0095320E">
            <w:pPr>
              <w:spacing w:before="40" w:after="40"/>
              <w:rPr>
                <w:ins w:id="87" w:author="Over Hype" w:date="2019-03-10T12:44:00Z"/>
              </w:rPr>
            </w:pPr>
            <w:ins w:id="88" w:author="DIANA.01" w:date="2019-03-10T15:07:00Z">
              <w:r>
                <w:t>10.03.2019</w:t>
              </w:r>
            </w:ins>
          </w:p>
        </w:tc>
        <w:tc>
          <w:tcPr>
            <w:tcW w:w="4774" w:type="dxa"/>
            <w:tcPrChange w:id="89" w:author="DIANA.01" w:date="2019-03-10T18:06:00Z">
              <w:tcPr>
                <w:tcW w:w="4774" w:type="dxa"/>
                <w:gridSpan w:val="2"/>
                <w:tcBorders>
                  <w:bottom w:val="single" w:sz="12" w:space="0" w:color="auto"/>
                </w:tcBorders>
              </w:tcPr>
            </w:tcPrChange>
          </w:tcPr>
          <w:p w:rsidR="00263409" w:rsidRDefault="0095320E">
            <w:pPr>
              <w:spacing w:before="40" w:after="40"/>
              <w:rPr>
                <w:ins w:id="90" w:author="Over Hype" w:date="2019-03-10T12:44:00Z"/>
              </w:rPr>
            </w:pPr>
            <w:ins w:id="91" w:author="DIANA.01" w:date="2019-03-10T15:07:00Z">
              <w:r>
                <w:t>Added section 3.1</w:t>
              </w:r>
            </w:ins>
            <w:ins w:id="92" w:author="DIANA.01" w:date="2019-03-13T15:58:00Z">
              <w:r w:rsidR="005602C6">
                <w:t>.</w:t>
              </w:r>
            </w:ins>
            <w:ins w:id="93" w:author="DIANA.01" w:date="2019-03-10T15:07:00Z">
              <w:r>
                <w:t xml:space="preserve"> U</w:t>
              </w:r>
            </w:ins>
            <w:ins w:id="94" w:author="DIANA.01" w:date="2019-03-10T15:08:00Z">
              <w:r>
                <w:t>ser Interfaces</w:t>
              </w:r>
            </w:ins>
          </w:p>
        </w:tc>
        <w:tc>
          <w:tcPr>
            <w:tcW w:w="1584" w:type="dxa"/>
            <w:tcPrChange w:id="95" w:author="DIANA.01" w:date="2019-03-10T18:06:00Z">
              <w:tcPr>
                <w:tcW w:w="1584" w:type="dxa"/>
                <w:gridSpan w:val="2"/>
                <w:tcBorders>
                  <w:bottom w:val="single" w:sz="12" w:space="0" w:color="auto"/>
                </w:tcBorders>
              </w:tcPr>
            </w:tcPrChange>
          </w:tcPr>
          <w:p w:rsidR="00263409" w:rsidRDefault="0095320E">
            <w:pPr>
              <w:spacing w:before="40" w:after="40"/>
              <w:rPr>
                <w:ins w:id="96" w:author="Over Hype" w:date="2019-03-10T12:44:00Z"/>
              </w:rPr>
            </w:pPr>
            <w:ins w:id="97" w:author="DIANA.01" w:date="2019-03-10T15:08:00Z">
              <w:r>
                <w:t>1.</w:t>
              </w:r>
            </w:ins>
            <w:r w:rsidR="007426A8">
              <w:t>1</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98"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99" w:author="DIANA.01" w:date="2019-03-10T18:06:00Z"/>
          <w:trPrChange w:id="100" w:author="DIANA.01" w:date="2019-03-10T18:06:00Z">
            <w:trPr>
              <w:gridAfter w:val="0"/>
              <w:trHeight w:val="545"/>
            </w:trPr>
          </w:trPrChange>
        </w:trPr>
        <w:tc>
          <w:tcPr>
            <w:tcW w:w="2160" w:type="dxa"/>
            <w:tcPrChange w:id="101" w:author="DIANA.01" w:date="2019-03-10T18:06:00Z">
              <w:tcPr>
                <w:tcW w:w="2160" w:type="dxa"/>
                <w:gridSpan w:val="2"/>
                <w:tcBorders>
                  <w:bottom w:val="single" w:sz="12" w:space="0" w:color="auto"/>
                </w:tcBorders>
              </w:tcPr>
            </w:tcPrChange>
          </w:tcPr>
          <w:p w:rsidR="00D45E28" w:rsidRDefault="00D45E28">
            <w:pPr>
              <w:spacing w:before="40" w:after="40"/>
              <w:rPr>
                <w:ins w:id="102" w:author="DIANA.01" w:date="2019-03-10T18:06:00Z"/>
              </w:rPr>
            </w:pPr>
            <w:ins w:id="103" w:author="DIANA.01" w:date="2019-03-10T18:06:00Z">
              <w:r>
                <w:t>Pop Diana</w:t>
              </w:r>
            </w:ins>
          </w:p>
        </w:tc>
        <w:tc>
          <w:tcPr>
            <w:tcW w:w="1350" w:type="dxa"/>
            <w:tcPrChange w:id="104" w:author="DIANA.01" w:date="2019-03-10T18:06:00Z">
              <w:tcPr>
                <w:tcW w:w="1350" w:type="dxa"/>
                <w:gridSpan w:val="2"/>
                <w:tcBorders>
                  <w:bottom w:val="single" w:sz="12" w:space="0" w:color="auto"/>
                </w:tcBorders>
              </w:tcPr>
            </w:tcPrChange>
          </w:tcPr>
          <w:p w:rsidR="00D45E28" w:rsidRDefault="00D45E28">
            <w:pPr>
              <w:spacing w:before="40" w:after="40"/>
              <w:rPr>
                <w:ins w:id="105" w:author="DIANA.01" w:date="2019-03-10T18:06:00Z"/>
              </w:rPr>
            </w:pPr>
            <w:ins w:id="106" w:author="DIANA.01" w:date="2019-03-10T18:06:00Z">
              <w:r>
                <w:t>10.03.2019</w:t>
              </w:r>
            </w:ins>
          </w:p>
        </w:tc>
        <w:tc>
          <w:tcPr>
            <w:tcW w:w="4774" w:type="dxa"/>
            <w:tcPrChange w:id="107" w:author="DIANA.01" w:date="2019-03-10T18:06:00Z">
              <w:tcPr>
                <w:tcW w:w="4774" w:type="dxa"/>
                <w:gridSpan w:val="2"/>
                <w:tcBorders>
                  <w:bottom w:val="single" w:sz="12" w:space="0" w:color="auto"/>
                </w:tcBorders>
              </w:tcPr>
            </w:tcPrChange>
          </w:tcPr>
          <w:p w:rsidR="00D45E28" w:rsidRDefault="00D45E28">
            <w:pPr>
              <w:spacing w:before="40" w:after="40"/>
              <w:rPr>
                <w:ins w:id="108" w:author="DIANA.01" w:date="2019-03-10T18:06:00Z"/>
              </w:rPr>
            </w:pPr>
            <w:ins w:id="109" w:author="DIANA.01" w:date="2019-03-10T18:06:00Z">
              <w:r>
                <w:t>Added sections 4.</w:t>
              </w:r>
            </w:ins>
            <w:ins w:id="110" w:author="DIANA.01" w:date="2019-03-10T18:07:00Z">
              <w:r>
                <w:t xml:space="preserve"> </w:t>
              </w:r>
            </w:ins>
            <w:ins w:id="111" w:author="DIANA.01" w:date="2019-03-10T18:06:00Z">
              <w:r>
                <w:t xml:space="preserve">System Features and </w:t>
              </w:r>
            </w:ins>
            <w:ins w:id="112" w:author="DIANA.01" w:date="2019-03-10T18:07:00Z">
              <w:r>
                <w:t>Appendix A: Glossary</w:t>
              </w:r>
            </w:ins>
          </w:p>
        </w:tc>
        <w:tc>
          <w:tcPr>
            <w:tcW w:w="1584" w:type="dxa"/>
            <w:tcPrChange w:id="113" w:author="DIANA.01" w:date="2019-03-10T18:06:00Z">
              <w:tcPr>
                <w:tcW w:w="1584" w:type="dxa"/>
                <w:gridSpan w:val="2"/>
                <w:tcBorders>
                  <w:bottom w:val="single" w:sz="12" w:space="0" w:color="auto"/>
                </w:tcBorders>
              </w:tcPr>
            </w:tcPrChange>
          </w:tcPr>
          <w:p w:rsidR="00D45E28" w:rsidRDefault="00D45E28">
            <w:pPr>
              <w:spacing w:before="40" w:after="40"/>
              <w:rPr>
                <w:ins w:id="114" w:author="DIANA.01" w:date="2019-03-10T18:06:00Z"/>
              </w:rPr>
            </w:pPr>
            <w:ins w:id="115" w:author="DIANA.01" w:date="2019-03-10T18:07:00Z">
              <w:r>
                <w:t>1.</w:t>
              </w:r>
            </w:ins>
            <w:r w:rsidR="007426A8">
              <w:t>2</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16"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17" w:author="DIANA.01" w:date="2019-03-10T18:06:00Z"/>
          <w:trPrChange w:id="118" w:author="DIANA.01" w:date="2019-03-10T18:06:00Z">
            <w:trPr>
              <w:gridAfter w:val="0"/>
              <w:trHeight w:val="545"/>
            </w:trPr>
          </w:trPrChange>
        </w:trPr>
        <w:tc>
          <w:tcPr>
            <w:tcW w:w="2160" w:type="dxa"/>
            <w:tcPrChange w:id="119" w:author="DIANA.01" w:date="2019-03-10T18:06:00Z">
              <w:tcPr>
                <w:tcW w:w="2160" w:type="dxa"/>
                <w:gridSpan w:val="2"/>
                <w:tcBorders>
                  <w:bottom w:val="single" w:sz="12" w:space="0" w:color="auto"/>
                </w:tcBorders>
              </w:tcPr>
            </w:tcPrChange>
          </w:tcPr>
          <w:p w:rsidR="00D45E28" w:rsidRDefault="00364832">
            <w:pPr>
              <w:spacing w:before="40" w:after="40"/>
              <w:rPr>
                <w:ins w:id="120" w:author="DIANA.01" w:date="2019-03-10T18:06:00Z"/>
              </w:rPr>
            </w:pPr>
            <w:proofErr w:type="spellStart"/>
            <w:ins w:id="121" w:author="Over Hype" w:date="2019-03-11T11:43:00Z">
              <w:r>
                <w:t>Gherghina</w:t>
              </w:r>
              <w:proofErr w:type="spellEnd"/>
              <w:r>
                <w:t xml:space="preserve"> Andrei</w:t>
              </w:r>
            </w:ins>
          </w:p>
        </w:tc>
        <w:tc>
          <w:tcPr>
            <w:tcW w:w="1350" w:type="dxa"/>
            <w:tcPrChange w:id="122" w:author="DIANA.01" w:date="2019-03-10T18:06:00Z">
              <w:tcPr>
                <w:tcW w:w="1350" w:type="dxa"/>
                <w:gridSpan w:val="2"/>
                <w:tcBorders>
                  <w:bottom w:val="single" w:sz="12" w:space="0" w:color="auto"/>
                </w:tcBorders>
              </w:tcPr>
            </w:tcPrChange>
          </w:tcPr>
          <w:p w:rsidR="00D45E28" w:rsidRDefault="00364832">
            <w:pPr>
              <w:spacing w:before="40" w:after="40"/>
              <w:rPr>
                <w:ins w:id="123" w:author="DIANA.01" w:date="2019-03-10T18:06:00Z"/>
              </w:rPr>
            </w:pPr>
            <w:ins w:id="124" w:author="Over Hype" w:date="2019-03-11T11:43:00Z">
              <w:r>
                <w:t>11.03.2019</w:t>
              </w:r>
            </w:ins>
          </w:p>
        </w:tc>
        <w:tc>
          <w:tcPr>
            <w:tcW w:w="4774" w:type="dxa"/>
            <w:tcPrChange w:id="125" w:author="DIANA.01" w:date="2019-03-10T18:06:00Z">
              <w:tcPr>
                <w:tcW w:w="4774" w:type="dxa"/>
                <w:gridSpan w:val="2"/>
                <w:tcBorders>
                  <w:bottom w:val="single" w:sz="12" w:space="0" w:color="auto"/>
                </w:tcBorders>
              </w:tcPr>
            </w:tcPrChange>
          </w:tcPr>
          <w:p w:rsidR="00D45E28" w:rsidRDefault="00364832">
            <w:pPr>
              <w:spacing w:before="40" w:after="40"/>
              <w:rPr>
                <w:ins w:id="126" w:author="DIANA.01" w:date="2019-03-10T18:06:00Z"/>
              </w:rPr>
            </w:pPr>
            <w:ins w:id="127" w:author="Over Hype" w:date="2019-03-11T11:43:00Z">
              <w:r>
                <w:t>Edit section 3.1</w:t>
              </w:r>
            </w:ins>
            <w:ins w:id="128" w:author="DIANA.01" w:date="2019-03-13T15:03:00Z">
              <w:r w:rsidR="008B68FB">
                <w:t>.</w:t>
              </w:r>
            </w:ins>
            <w:ins w:id="129" w:author="Over Hype" w:date="2019-03-11T11:43:00Z">
              <w:r>
                <w:t xml:space="preserve"> User Interfaces</w:t>
              </w:r>
            </w:ins>
          </w:p>
        </w:tc>
        <w:tc>
          <w:tcPr>
            <w:tcW w:w="1584" w:type="dxa"/>
            <w:tcPrChange w:id="130" w:author="DIANA.01" w:date="2019-03-10T18:06:00Z">
              <w:tcPr>
                <w:tcW w:w="1584" w:type="dxa"/>
                <w:gridSpan w:val="2"/>
                <w:tcBorders>
                  <w:bottom w:val="single" w:sz="12" w:space="0" w:color="auto"/>
                </w:tcBorders>
              </w:tcPr>
            </w:tcPrChange>
          </w:tcPr>
          <w:p w:rsidR="00D45E28" w:rsidRDefault="00364832">
            <w:pPr>
              <w:spacing w:before="40" w:after="40"/>
              <w:rPr>
                <w:ins w:id="131" w:author="DIANA.01" w:date="2019-03-10T18:06:00Z"/>
              </w:rPr>
            </w:pPr>
            <w:ins w:id="132" w:author="Over Hype" w:date="2019-03-11T11:43:00Z">
              <w:r>
                <w:t>1.</w:t>
              </w:r>
            </w:ins>
            <w:r w:rsidR="007426A8">
              <w:t>2.1</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33"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34" w:author="DIANA.01" w:date="2019-03-10T18:06:00Z"/>
          <w:trPrChange w:id="135" w:author="DIANA.01" w:date="2019-03-10T18:06:00Z">
            <w:trPr>
              <w:gridAfter w:val="0"/>
              <w:trHeight w:val="545"/>
            </w:trPr>
          </w:trPrChange>
        </w:trPr>
        <w:tc>
          <w:tcPr>
            <w:tcW w:w="2160" w:type="dxa"/>
            <w:tcPrChange w:id="136" w:author="DIANA.01" w:date="2019-03-10T18:06:00Z">
              <w:tcPr>
                <w:tcW w:w="2160" w:type="dxa"/>
                <w:gridSpan w:val="2"/>
                <w:tcBorders>
                  <w:bottom w:val="single" w:sz="12" w:space="0" w:color="auto"/>
                </w:tcBorders>
              </w:tcPr>
            </w:tcPrChange>
          </w:tcPr>
          <w:p w:rsidR="00D45E28" w:rsidRDefault="005C0126">
            <w:pPr>
              <w:spacing w:before="40" w:after="40"/>
              <w:rPr>
                <w:ins w:id="137" w:author="DIANA.01" w:date="2019-03-10T18:06:00Z"/>
              </w:rPr>
            </w:pPr>
            <w:ins w:id="138" w:author="DIANA.01" w:date="2019-03-11T13:46:00Z">
              <w:r>
                <w:t>Pop Diana</w:t>
              </w:r>
            </w:ins>
          </w:p>
        </w:tc>
        <w:tc>
          <w:tcPr>
            <w:tcW w:w="1350" w:type="dxa"/>
            <w:tcPrChange w:id="139" w:author="DIANA.01" w:date="2019-03-10T18:06:00Z">
              <w:tcPr>
                <w:tcW w:w="1350" w:type="dxa"/>
                <w:gridSpan w:val="2"/>
                <w:tcBorders>
                  <w:bottom w:val="single" w:sz="12" w:space="0" w:color="auto"/>
                </w:tcBorders>
              </w:tcPr>
            </w:tcPrChange>
          </w:tcPr>
          <w:p w:rsidR="00D45E28" w:rsidRDefault="005C0126">
            <w:pPr>
              <w:spacing w:before="40" w:after="40"/>
              <w:rPr>
                <w:ins w:id="140" w:author="DIANA.01" w:date="2019-03-10T18:06:00Z"/>
              </w:rPr>
            </w:pPr>
            <w:ins w:id="141" w:author="DIANA.01" w:date="2019-03-11T13:46:00Z">
              <w:r>
                <w:t>11.03.2019</w:t>
              </w:r>
            </w:ins>
          </w:p>
        </w:tc>
        <w:tc>
          <w:tcPr>
            <w:tcW w:w="4774" w:type="dxa"/>
            <w:tcPrChange w:id="142" w:author="DIANA.01" w:date="2019-03-10T18:06:00Z">
              <w:tcPr>
                <w:tcW w:w="4774" w:type="dxa"/>
                <w:gridSpan w:val="2"/>
                <w:tcBorders>
                  <w:bottom w:val="single" w:sz="12" w:space="0" w:color="auto"/>
                </w:tcBorders>
              </w:tcPr>
            </w:tcPrChange>
          </w:tcPr>
          <w:p w:rsidR="00D45E28" w:rsidRDefault="005C0126">
            <w:pPr>
              <w:spacing w:before="40" w:after="40"/>
              <w:rPr>
                <w:ins w:id="143" w:author="DIANA.01" w:date="2019-03-10T18:06:00Z"/>
              </w:rPr>
            </w:pPr>
            <w:ins w:id="144" w:author="DIANA.01" w:date="2019-03-11T13:46:00Z">
              <w:r>
                <w:t>Added sect</w:t>
              </w:r>
            </w:ins>
            <w:ins w:id="145" w:author="DIANA.01" w:date="2019-03-11T13:47:00Z">
              <w:r>
                <w:t>ion 3.3. Software Interfaces</w:t>
              </w:r>
            </w:ins>
          </w:p>
        </w:tc>
        <w:tc>
          <w:tcPr>
            <w:tcW w:w="1584" w:type="dxa"/>
            <w:tcPrChange w:id="146" w:author="DIANA.01" w:date="2019-03-10T18:06:00Z">
              <w:tcPr>
                <w:tcW w:w="1584" w:type="dxa"/>
                <w:gridSpan w:val="2"/>
                <w:tcBorders>
                  <w:bottom w:val="single" w:sz="12" w:space="0" w:color="auto"/>
                </w:tcBorders>
              </w:tcPr>
            </w:tcPrChange>
          </w:tcPr>
          <w:p w:rsidR="00D45E28" w:rsidRDefault="005C0126">
            <w:pPr>
              <w:spacing w:before="40" w:after="40"/>
              <w:rPr>
                <w:ins w:id="147" w:author="DIANA.01" w:date="2019-03-10T18:06:00Z"/>
              </w:rPr>
            </w:pPr>
            <w:ins w:id="148" w:author="DIANA.01" w:date="2019-03-11T13:47:00Z">
              <w:r>
                <w:t>1.</w:t>
              </w:r>
            </w:ins>
            <w:r w:rsidR="007426A8">
              <w:t>3</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49"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50" w:author="DIANA.01" w:date="2019-03-10T18:06:00Z"/>
          <w:trPrChange w:id="151" w:author="DIANA.01" w:date="2019-03-10T18:06:00Z">
            <w:trPr>
              <w:gridAfter w:val="0"/>
              <w:trHeight w:val="545"/>
            </w:trPr>
          </w:trPrChange>
        </w:trPr>
        <w:tc>
          <w:tcPr>
            <w:tcW w:w="2160" w:type="dxa"/>
            <w:tcPrChange w:id="152" w:author="DIANA.01" w:date="2019-03-10T18:06:00Z">
              <w:tcPr>
                <w:tcW w:w="2160" w:type="dxa"/>
                <w:gridSpan w:val="2"/>
                <w:tcBorders>
                  <w:bottom w:val="single" w:sz="12" w:space="0" w:color="auto"/>
                </w:tcBorders>
              </w:tcPr>
            </w:tcPrChange>
          </w:tcPr>
          <w:p w:rsidR="00D45E28" w:rsidRDefault="00162032">
            <w:pPr>
              <w:spacing w:before="40" w:after="40"/>
              <w:rPr>
                <w:ins w:id="153" w:author="DIANA.01" w:date="2019-03-10T18:06:00Z"/>
              </w:rPr>
            </w:pPr>
            <w:proofErr w:type="spellStart"/>
            <w:ins w:id="154" w:author="Over Hype" w:date="2019-03-13T14:52:00Z">
              <w:r>
                <w:t>Gherghina</w:t>
              </w:r>
              <w:proofErr w:type="spellEnd"/>
              <w:r>
                <w:t xml:space="preserve"> Andrei</w:t>
              </w:r>
            </w:ins>
          </w:p>
        </w:tc>
        <w:tc>
          <w:tcPr>
            <w:tcW w:w="1350" w:type="dxa"/>
            <w:tcPrChange w:id="155" w:author="DIANA.01" w:date="2019-03-10T18:06:00Z">
              <w:tcPr>
                <w:tcW w:w="1350" w:type="dxa"/>
                <w:gridSpan w:val="2"/>
                <w:tcBorders>
                  <w:bottom w:val="single" w:sz="12" w:space="0" w:color="auto"/>
                </w:tcBorders>
              </w:tcPr>
            </w:tcPrChange>
          </w:tcPr>
          <w:p w:rsidR="00D45E28" w:rsidRDefault="00162032">
            <w:pPr>
              <w:spacing w:before="40" w:after="40"/>
              <w:rPr>
                <w:ins w:id="156" w:author="DIANA.01" w:date="2019-03-10T18:06:00Z"/>
              </w:rPr>
            </w:pPr>
            <w:ins w:id="157" w:author="Over Hype" w:date="2019-03-13T14:52:00Z">
              <w:r>
                <w:t>13.03.2019</w:t>
              </w:r>
            </w:ins>
          </w:p>
        </w:tc>
        <w:tc>
          <w:tcPr>
            <w:tcW w:w="4774" w:type="dxa"/>
            <w:tcPrChange w:id="158" w:author="DIANA.01" w:date="2019-03-10T18:06:00Z">
              <w:tcPr>
                <w:tcW w:w="4774" w:type="dxa"/>
                <w:gridSpan w:val="2"/>
                <w:tcBorders>
                  <w:bottom w:val="single" w:sz="12" w:space="0" w:color="auto"/>
                </w:tcBorders>
              </w:tcPr>
            </w:tcPrChange>
          </w:tcPr>
          <w:p w:rsidR="00D45E28" w:rsidDel="005602C6" w:rsidRDefault="00162032">
            <w:pPr>
              <w:spacing w:before="40" w:after="40"/>
              <w:rPr>
                <w:ins w:id="159" w:author="Over Hype" w:date="2019-03-13T14:53:00Z"/>
                <w:del w:id="160" w:author="DIANA.01" w:date="2019-03-13T15:57:00Z"/>
              </w:rPr>
            </w:pPr>
            <w:ins w:id="161" w:author="Over Hype" w:date="2019-03-13T14:52:00Z">
              <w:r>
                <w:t>Minor edits to section</w:t>
              </w:r>
            </w:ins>
            <w:ins w:id="162" w:author="DIANA.01" w:date="2019-03-13T15:56:00Z">
              <w:r w:rsidR="005602C6">
                <w:t xml:space="preserve">s </w:t>
              </w:r>
            </w:ins>
            <w:ins w:id="163" w:author="Over Hype" w:date="2019-03-13T14:52:00Z">
              <w:del w:id="164" w:author="DIANA.01" w:date="2019-03-13T15:56:00Z">
                <w:r w:rsidDel="005602C6">
                  <w:delText xml:space="preserve"> </w:delText>
                </w:r>
              </w:del>
            </w:ins>
            <w:ins w:id="165" w:author="Over Hype" w:date="2019-03-13T14:53:00Z">
              <w:del w:id="166" w:author="DIANA.01" w:date="2019-03-13T15:03:00Z">
                <w:r w:rsidDel="008B68FB">
                  <w:delText xml:space="preserve"> </w:delText>
                </w:r>
              </w:del>
              <w:r w:rsidRPr="00162032">
                <w:t>1.4</w:t>
              </w:r>
            </w:ins>
            <w:ins w:id="167" w:author="DIANA.01" w:date="2019-03-13T15:03:00Z">
              <w:r w:rsidR="008B68FB">
                <w:t>.</w:t>
              </w:r>
            </w:ins>
            <w:ins w:id="168" w:author="Over Hype" w:date="2019-03-13T14:53:00Z">
              <w:r>
                <w:t xml:space="preserve"> </w:t>
              </w:r>
              <w:r w:rsidRPr="00162032">
                <w:t>Product Scope</w:t>
              </w:r>
            </w:ins>
            <w:ins w:id="169" w:author="DIANA.01" w:date="2019-03-13T15:57:00Z">
              <w:r w:rsidR="005602C6">
                <w:t xml:space="preserve">, </w:t>
              </w:r>
            </w:ins>
            <w:ins w:id="170" w:author="Over Hype" w:date="2019-03-13T14:53:00Z">
              <w:del w:id="171" w:author="DIANA.01" w:date="2019-03-13T15:57:00Z">
                <w:r w:rsidDel="005602C6">
                  <w:delText xml:space="preserve"> and</w:delText>
                </w:r>
              </w:del>
            </w:ins>
          </w:p>
          <w:p w:rsidR="00162032" w:rsidRDefault="00162032">
            <w:pPr>
              <w:spacing w:before="40" w:after="40"/>
              <w:rPr>
                <w:ins w:id="172" w:author="DIANA.01" w:date="2019-03-10T18:06:00Z"/>
              </w:rPr>
            </w:pPr>
            <w:ins w:id="173" w:author="Over Hype" w:date="2019-03-13T14:53:00Z">
              <w:r w:rsidRPr="00162032">
                <w:t>5.3</w:t>
              </w:r>
            </w:ins>
            <w:ins w:id="174" w:author="DIANA.01" w:date="2019-03-13T15:03:00Z">
              <w:r w:rsidR="008B68FB">
                <w:t>.</w:t>
              </w:r>
            </w:ins>
            <w:ins w:id="175" w:author="Over Hype" w:date="2019-03-13T14:53:00Z">
              <w:r>
                <w:t xml:space="preserve"> </w:t>
              </w:r>
              <w:r w:rsidRPr="00162032">
                <w:t>Security Requirements</w:t>
              </w:r>
              <w:r>
                <w:t xml:space="preserve"> and</w:t>
              </w:r>
            </w:ins>
            <w:ins w:id="176" w:author="Over Hype" w:date="2019-03-13T14:54:00Z">
              <w:r>
                <w:t xml:space="preserve"> </w:t>
              </w:r>
              <w:r w:rsidRPr="00162032">
                <w:t>5.1</w:t>
              </w:r>
            </w:ins>
            <w:ins w:id="177" w:author="DIANA.01" w:date="2019-03-13T15:03:00Z">
              <w:r w:rsidR="008B68FB">
                <w:t>.</w:t>
              </w:r>
            </w:ins>
            <w:ins w:id="178" w:author="DIANA.01" w:date="2019-03-13T15:57:00Z">
              <w:r w:rsidR="005602C6">
                <w:t xml:space="preserve"> </w:t>
              </w:r>
            </w:ins>
            <w:ins w:id="179" w:author="Over Hype" w:date="2019-03-13T14:54:00Z">
              <w:del w:id="180" w:author="DIANA.01" w:date="2019-03-13T15:57:00Z">
                <w:r w:rsidDel="005602C6">
                  <w:delText xml:space="preserve">   </w:delText>
                </w:r>
              </w:del>
              <w:r w:rsidRPr="00162032">
                <w:t>Performance Requirements</w:t>
              </w:r>
            </w:ins>
          </w:p>
        </w:tc>
        <w:tc>
          <w:tcPr>
            <w:tcW w:w="1584" w:type="dxa"/>
            <w:tcPrChange w:id="181" w:author="DIANA.01" w:date="2019-03-10T18:06:00Z">
              <w:tcPr>
                <w:tcW w:w="1584" w:type="dxa"/>
                <w:gridSpan w:val="2"/>
                <w:tcBorders>
                  <w:bottom w:val="single" w:sz="12" w:space="0" w:color="auto"/>
                </w:tcBorders>
              </w:tcPr>
            </w:tcPrChange>
          </w:tcPr>
          <w:p w:rsidR="00D45E28" w:rsidRDefault="00162032">
            <w:pPr>
              <w:spacing w:before="40" w:after="40"/>
              <w:rPr>
                <w:ins w:id="182" w:author="DIANA.01" w:date="2019-03-10T18:06:00Z"/>
              </w:rPr>
            </w:pPr>
            <w:ins w:id="183" w:author="Over Hype" w:date="2019-03-13T14:54:00Z">
              <w:r>
                <w:t>1.</w:t>
              </w:r>
            </w:ins>
            <w:r w:rsidR="007426A8">
              <w:t>3.1</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84"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185" w:author="DIANA.01" w:date="2019-03-10T18:06:00Z"/>
          <w:trPrChange w:id="186" w:author="DIANA.01" w:date="2019-03-10T18:06:00Z">
            <w:trPr>
              <w:gridAfter w:val="0"/>
              <w:trHeight w:val="545"/>
            </w:trPr>
          </w:trPrChange>
        </w:trPr>
        <w:tc>
          <w:tcPr>
            <w:tcW w:w="2160" w:type="dxa"/>
            <w:tcPrChange w:id="187" w:author="DIANA.01" w:date="2019-03-10T18:06:00Z">
              <w:tcPr>
                <w:tcW w:w="2160" w:type="dxa"/>
                <w:gridSpan w:val="2"/>
                <w:tcBorders>
                  <w:bottom w:val="single" w:sz="12" w:space="0" w:color="auto"/>
                </w:tcBorders>
              </w:tcPr>
            </w:tcPrChange>
          </w:tcPr>
          <w:p w:rsidR="00D45E28" w:rsidRDefault="005602C6">
            <w:pPr>
              <w:spacing w:before="40" w:after="40"/>
              <w:rPr>
                <w:ins w:id="188" w:author="DIANA.01" w:date="2019-03-10T18:06:00Z"/>
              </w:rPr>
            </w:pPr>
            <w:ins w:id="189" w:author="DIANA.01" w:date="2019-03-13T15:55:00Z">
              <w:r>
                <w:t>Pop Diana</w:t>
              </w:r>
            </w:ins>
          </w:p>
        </w:tc>
        <w:tc>
          <w:tcPr>
            <w:tcW w:w="1350" w:type="dxa"/>
            <w:tcPrChange w:id="190" w:author="DIANA.01" w:date="2019-03-10T18:06:00Z">
              <w:tcPr>
                <w:tcW w:w="1350" w:type="dxa"/>
                <w:gridSpan w:val="2"/>
                <w:tcBorders>
                  <w:bottom w:val="single" w:sz="12" w:space="0" w:color="auto"/>
                </w:tcBorders>
              </w:tcPr>
            </w:tcPrChange>
          </w:tcPr>
          <w:p w:rsidR="00D45E28" w:rsidRDefault="005602C6">
            <w:pPr>
              <w:spacing w:before="40" w:after="40"/>
              <w:rPr>
                <w:ins w:id="191" w:author="DIANA.01" w:date="2019-03-10T18:06:00Z"/>
              </w:rPr>
            </w:pPr>
            <w:ins w:id="192" w:author="DIANA.01" w:date="2019-03-13T15:55:00Z">
              <w:r>
                <w:t>13.03.2019</w:t>
              </w:r>
            </w:ins>
          </w:p>
        </w:tc>
        <w:tc>
          <w:tcPr>
            <w:tcW w:w="4774" w:type="dxa"/>
            <w:tcPrChange w:id="193" w:author="DIANA.01" w:date="2019-03-10T18:06:00Z">
              <w:tcPr>
                <w:tcW w:w="4774" w:type="dxa"/>
                <w:gridSpan w:val="2"/>
                <w:tcBorders>
                  <w:bottom w:val="single" w:sz="12" w:space="0" w:color="auto"/>
                </w:tcBorders>
              </w:tcPr>
            </w:tcPrChange>
          </w:tcPr>
          <w:p w:rsidR="00D45E28" w:rsidRDefault="005602C6">
            <w:pPr>
              <w:spacing w:before="40" w:after="40"/>
              <w:rPr>
                <w:ins w:id="194" w:author="DIANA.01" w:date="2019-03-10T18:06:00Z"/>
              </w:rPr>
            </w:pPr>
            <w:ins w:id="195" w:author="DIANA.01" w:date="2019-03-13T15:55:00Z">
              <w:r>
                <w:t>Minor edits to sections</w:t>
              </w:r>
            </w:ins>
            <w:ins w:id="196" w:author="DIANA.01" w:date="2019-03-13T15:56:00Z">
              <w:r>
                <w:t xml:space="preserve"> 1.5. References</w:t>
              </w:r>
            </w:ins>
            <w:ins w:id="197" w:author="DIANA.01" w:date="2019-03-13T15:57:00Z">
              <w:r>
                <w:t xml:space="preserve"> and 3.3. Software Interfaces</w:t>
              </w:r>
            </w:ins>
          </w:p>
        </w:tc>
        <w:tc>
          <w:tcPr>
            <w:tcW w:w="1584" w:type="dxa"/>
            <w:tcPrChange w:id="198" w:author="DIANA.01" w:date="2019-03-10T18:06:00Z">
              <w:tcPr>
                <w:tcW w:w="1584" w:type="dxa"/>
                <w:gridSpan w:val="2"/>
                <w:tcBorders>
                  <w:bottom w:val="single" w:sz="12" w:space="0" w:color="auto"/>
                </w:tcBorders>
              </w:tcPr>
            </w:tcPrChange>
          </w:tcPr>
          <w:p w:rsidR="00D45E28" w:rsidRDefault="005602C6">
            <w:pPr>
              <w:spacing w:before="40" w:after="40"/>
              <w:rPr>
                <w:ins w:id="199" w:author="DIANA.01" w:date="2019-03-10T18:06:00Z"/>
              </w:rPr>
            </w:pPr>
            <w:ins w:id="200" w:author="DIANA.01" w:date="2019-03-13T15:57:00Z">
              <w:r>
                <w:t>1.</w:t>
              </w:r>
            </w:ins>
            <w:r w:rsidR="007426A8">
              <w:t>4</w:t>
            </w:r>
          </w:p>
        </w:tc>
      </w:tr>
      <w:tr w:rsidR="00D45E28" w:rsidTr="00D45E28">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201" w:author="DIANA.01" w:date="2019-03-10T18:0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545"/>
          <w:ins w:id="202" w:author="DIANA.01" w:date="2019-03-10T18:06:00Z"/>
          <w:trPrChange w:id="203" w:author="DIANA.01" w:date="2019-03-10T18:06:00Z">
            <w:trPr>
              <w:gridAfter w:val="0"/>
              <w:trHeight w:val="545"/>
            </w:trPr>
          </w:trPrChange>
        </w:trPr>
        <w:tc>
          <w:tcPr>
            <w:tcW w:w="2160" w:type="dxa"/>
            <w:tcPrChange w:id="204" w:author="DIANA.01" w:date="2019-03-10T18:06:00Z">
              <w:tcPr>
                <w:tcW w:w="2160" w:type="dxa"/>
                <w:gridSpan w:val="2"/>
                <w:tcBorders>
                  <w:bottom w:val="single" w:sz="12" w:space="0" w:color="auto"/>
                </w:tcBorders>
              </w:tcPr>
            </w:tcPrChange>
          </w:tcPr>
          <w:p w:rsidR="00D45E28" w:rsidRDefault="00D45E28">
            <w:pPr>
              <w:spacing w:before="40" w:after="40"/>
              <w:rPr>
                <w:ins w:id="205" w:author="DIANA.01" w:date="2019-03-10T18:06:00Z"/>
              </w:rPr>
            </w:pPr>
          </w:p>
        </w:tc>
        <w:tc>
          <w:tcPr>
            <w:tcW w:w="1350" w:type="dxa"/>
            <w:tcPrChange w:id="206" w:author="DIANA.01" w:date="2019-03-10T18:06:00Z">
              <w:tcPr>
                <w:tcW w:w="1350" w:type="dxa"/>
                <w:gridSpan w:val="2"/>
                <w:tcBorders>
                  <w:bottom w:val="single" w:sz="12" w:space="0" w:color="auto"/>
                </w:tcBorders>
              </w:tcPr>
            </w:tcPrChange>
          </w:tcPr>
          <w:p w:rsidR="00D45E28" w:rsidRDefault="00D45E28">
            <w:pPr>
              <w:spacing w:before="40" w:after="40"/>
              <w:rPr>
                <w:ins w:id="207" w:author="DIANA.01" w:date="2019-03-10T18:06:00Z"/>
              </w:rPr>
            </w:pPr>
          </w:p>
        </w:tc>
        <w:tc>
          <w:tcPr>
            <w:tcW w:w="4774" w:type="dxa"/>
            <w:tcPrChange w:id="208" w:author="DIANA.01" w:date="2019-03-10T18:06:00Z">
              <w:tcPr>
                <w:tcW w:w="4774" w:type="dxa"/>
                <w:gridSpan w:val="2"/>
                <w:tcBorders>
                  <w:bottom w:val="single" w:sz="12" w:space="0" w:color="auto"/>
                </w:tcBorders>
              </w:tcPr>
            </w:tcPrChange>
          </w:tcPr>
          <w:p w:rsidR="00D45E28" w:rsidRDefault="00D45E28">
            <w:pPr>
              <w:spacing w:before="40" w:after="40"/>
              <w:rPr>
                <w:ins w:id="209" w:author="DIANA.01" w:date="2019-03-10T18:06:00Z"/>
              </w:rPr>
            </w:pPr>
          </w:p>
        </w:tc>
        <w:tc>
          <w:tcPr>
            <w:tcW w:w="1584" w:type="dxa"/>
            <w:tcPrChange w:id="210" w:author="DIANA.01" w:date="2019-03-10T18:06:00Z">
              <w:tcPr>
                <w:tcW w:w="1584" w:type="dxa"/>
                <w:gridSpan w:val="2"/>
                <w:tcBorders>
                  <w:bottom w:val="single" w:sz="12" w:space="0" w:color="auto"/>
                </w:tcBorders>
              </w:tcPr>
            </w:tcPrChange>
          </w:tcPr>
          <w:p w:rsidR="00D45E28" w:rsidRDefault="00D45E28">
            <w:pPr>
              <w:spacing w:before="40" w:after="40"/>
              <w:rPr>
                <w:ins w:id="211" w:author="DIANA.01" w:date="2019-03-10T18:06:00Z"/>
              </w:rPr>
            </w:pPr>
          </w:p>
        </w:tc>
      </w:tr>
      <w:tr w:rsidR="00D45E28" w:rsidTr="00263409">
        <w:tblPrEx>
          <w:tblCellMar>
            <w:top w:w="0" w:type="dxa"/>
            <w:bottom w:w="0" w:type="dxa"/>
          </w:tblCellMar>
        </w:tblPrEx>
        <w:trPr>
          <w:trHeight w:val="545"/>
          <w:ins w:id="212" w:author="DIANA.01" w:date="2019-03-10T18:06:00Z"/>
        </w:trPr>
        <w:tc>
          <w:tcPr>
            <w:tcW w:w="2160" w:type="dxa"/>
            <w:tcBorders>
              <w:bottom w:val="single" w:sz="12" w:space="0" w:color="auto"/>
            </w:tcBorders>
          </w:tcPr>
          <w:p w:rsidR="00D45E28" w:rsidRDefault="00D45E28">
            <w:pPr>
              <w:spacing w:before="40" w:after="40"/>
              <w:rPr>
                <w:ins w:id="213" w:author="DIANA.01" w:date="2019-03-10T18:06:00Z"/>
              </w:rPr>
            </w:pPr>
          </w:p>
        </w:tc>
        <w:tc>
          <w:tcPr>
            <w:tcW w:w="1350" w:type="dxa"/>
            <w:tcBorders>
              <w:bottom w:val="single" w:sz="12" w:space="0" w:color="auto"/>
            </w:tcBorders>
          </w:tcPr>
          <w:p w:rsidR="00D45E28" w:rsidRDefault="00D45E28">
            <w:pPr>
              <w:spacing w:before="40" w:after="40"/>
              <w:rPr>
                <w:ins w:id="214" w:author="DIANA.01" w:date="2019-03-10T18:06:00Z"/>
              </w:rPr>
            </w:pPr>
          </w:p>
        </w:tc>
        <w:tc>
          <w:tcPr>
            <w:tcW w:w="4774" w:type="dxa"/>
            <w:tcBorders>
              <w:bottom w:val="single" w:sz="12" w:space="0" w:color="auto"/>
            </w:tcBorders>
          </w:tcPr>
          <w:p w:rsidR="00D45E28" w:rsidRDefault="00D45E28">
            <w:pPr>
              <w:spacing w:before="40" w:after="40"/>
              <w:rPr>
                <w:ins w:id="215" w:author="DIANA.01" w:date="2019-03-10T18:06:00Z"/>
              </w:rPr>
            </w:pPr>
          </w:p>
        </w:tc>
        <w:tc>
          <w:tcPr>
            <w:tcW w:w="1584" w:type="dxa"/>
            <w:tcBorders>
              <w:bottom w:val="single" w:sz="12" w:space="0" w:color="auto"/>
            </w:tcBorders>
          </w:tcPr>
          <w:p w:rsidR="00D45E28" w:rsidRDefault="00D45E28">
            <w:pPr>
              <w:spacing w:before="40" w:after="40"/>
              <w:rPr>
                <w:ins w:id="216" w:author="DIANA.01" w:date="2019-03-10T18:06:00Z"/>
              </w:rPr>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217" w:name="_Toc439994665"/>
      <w:bookmarkStart w:id="218" w:name="_Toc13083419"/>
      <w:r>
        <w:lastRenderedPageBreak/>
        <w:t>Introduction</w:t>
      </w:r>
      <w:bookmarkEnd w:id="217"/>
      <w:bookmarkEnd w:id="218"/>
    </w:p>
    <w:p w:rsidR="004B4BA3" w:rsidRDefault="004B4BA3">
      <w:pPr>
        <w:pStyle w:val="Heading2"/>
      </w:pPr>
      <w:bookmarkStart w:id="219" w:name="_Toc439994667"/>
      <w:bookmarkStart w:id="220" w:name="_Toc13083420"/>
      <w:r>
        <w:t>Purpose</w:t>
      </w:r>
      <w:bookmarkEnd w:id="219"/>
      <w:bookmarkEnd w:id="220"/>
      <w:r>
        <w:t xml:space="preserve"> </w:t>
      </w:r>
    </w:p>
    <w:p w:rsidR="00A82C2A" w:rsidRDefault="00A82C2A">
      <w:pPr>
        <w:pStyle w:val="template"/>
        <w:rPr>
          <w:rStyle w:val="3oh-"/>
        </w:rPr>
      </w:pPr>
      <w:r>
        <w:rPr>
          <w:rStyle w:val="3oh-"/>
        </w:rPr>
        <w:t>The purpose of this document is to present a detailed description of the software POAM. It will explain the purpose and features of the software, its interfaces, what the software will do and the constraints under which it must operate. This document is intended for users and also potential developers.</w:t>
      </w:r>
    </w:p>
    <w:p w:rsidR="00F61288" w:rsidRDefault="00F61288">
      <w:pPr>
        <w:pStyle w:val="template"/>
        <w:rPr>
          <w:rStyle w:val="3oh-"/>
        </w:rPr>
      </w:pPr>
      <w:r w:rsidRPr="008B68FB">
        <w:rPr>
          <w:rStyle w:val="3oh-"/>
          <w:u w:val="single"/>
          <w:rPrChange w:id="221" w:author="DIANA.01" w:date="2019-03-13T15:12:00Z">
            <w:rPr>
              <w:rStyle w:val="3oh-"/>
            </w:rPr>
          </w:rPrChange>
        </w:rPr>
        <w:t>POAM (Property Owners Association Manager)</w:t>
      </w:r>
      <w:r>
        <w:rPr>
          <w:rStyle w:val="3oh-"/>
        </w:rPr>
        <w:t xml:space="preserve"> is a web application used to manage the activities of an owners’ association</w:t>
      </w:r>
      <w:ins w:id="222" w:author="DIANA.01" w:date="2019-03-13T15:04:00Z">
        <w:r w:rsidR="008B68FB">
          <w:rPr>
            <w:rStyle w:val="3oh-"/>
          </w:rPr>
          <w:t>.</w:t>
        </w:r>
      </w:ins>
    </w:p>
    <w:p w:rsidR="00C72EC3" w:rsidRDefault="00C72EC3">
      <w:pPr>
        <w:pStyle w:val="template"/>
        <w:rPr>
          <w:rStyle w:val="3oh-"/>
        </w:rPr>
      </w:pPr>
      <w:r>
        <w:rPr>
          <w:rStyle w:val="3oh-"/>
        </w:rPr>
        <w:t>The product scope of the application is to help users manage the contracts with the suppliers, the employees and payroll management, and the management of apartments in the association.</w:t>
      </w:r>
    </w:p>
    <w:p w:rsidR="004B4BA3" w:rsidRDefault="004B4BA3">
      <w:pPr>
        <w:pStyle w:val="Heading2"/>
      </w:pPr>
      <w:bookmarkStart w:id="223" w:name="_Toc439994668"/>
      <w:bookmarkStart w:id="224" w:name="_Toc13083421"/>
      <w:r>
        <w:t>Document Conventions</w:t>
      </w:r>
      <w:bookmarkEnd w:id="223"/>
      <w:bookmarkEnd w:id="224"/>
    </w:p>
    <w:p w:rsidR="00C72EC3" w:rsidRDefault="00C72EC3">
      <w:pPr>
        <w:pStyle w:val="template"/>
        <w:rPr>
          <w:rStyle w:val="3oh-"/>
        </w:rPr>
      </w:pPr>
      <w:r>
        <w:rPr>
          <w:rStyle w:val="3oh-"/>
        </w:rPr>
        <w:t xml:space="preserve">This Document was created based on the IEEE template for System Requirement Specification Documents. </w:t>
      </w:r>
    </w:p>
    <w:p w:rsidR="005602C6" w:rsidRDefault="00C72EC3">
      <w:pPr>
        <w:pStyle w:val="template"/>
      </w:pPr>
      <w:r>
        <w:rPr>
          <w:rStyle w:val="3oh-"/>
        </w:rPr>
        <w:t>For additional abbreviations</w:t>
      </w:r>
      <w:ins w:id="225" w:author="DIANA.01" w:date="2019-03-10T16:02:00Z">
        <w:r w:rsidR="009B091F">
          <w:rPr>
            <w:rStyle w:val="3oh-"/>
          </w:rPr>
          <w:t xml:space="preserve"> and acronyms </w:t>
        </w:r>
      </w:ins>
      <w:del w:id="226" w:author="DIANA.01" w:date="2019-03-10T16:02:00Z">
        <w:r w:rsidDel="009B091F">
          <w:rPr>
            <w:rStyle w:val="3oh-"/>
          </w:rPr>
          <w:delText xml:space="preserve">’ </w:delText>
        </w:r>
      </w:del>
      <w:r>
        <w:rPr>
          <w:rStyle w:val="3oh-"/>
        </w:rPr>
        <w:t>translation see Appendix A.</w:t>
      </w:r>
    </w:p>
    <w:p w:rsidR="004B4BA3" w:rsidRDefault="004B4BA3">
      <w:pPr>
        <w:pStyle w:val="Heading2"/>
      </w:pPr>
      <w:bookmarkStart w:id="227" w:name="_Toc439994669"/>
      <w:bookmarkStart w:id="228" w:name="_Toc13083422"/>
      <w:r>
        <w:t>Intended Audience and Reading Suggestions</w:t>
      </w:r>
      <w:bookmarkEnd w:id="227"/>
      <w:bookmarkEnd w:id="228"/>
    </w:p>
    <w:p w:rsidR="00C72EC3" w:rsidRDefault="00C72EC3">
      <w:pPr>
        <w:pStyle w:val="template"/>
        <w:rPr>
          <w:rStyle w:val="3oh-"/>
        </w:rPr>
      </w:pPr>
      <w:r>
        <w:rPr>
          <w:rStyle w:val="3oh-"/>
        </w:rPr>
        <w:t>• Typical users (property owners and administrators) who want to use POAM</w:t>
      </w:r>
      <w:ins w:id="229" w:author="DIANA.01" w:date="2019-03-07T19:41:00Z">
        <w:r w:rsidR="001019C8">
          <w:rPr>
            <w:rStyle w:val="3oh-"/>
          </w:rPr>
          <w:t>.</w:t>
        </w:r>
      </w:ins>
      <w:del w:id="230" w:author="DIANA.01" w:date="2019-03-07T19:41:00Z">
        <w:r w:rsidDel="001019C8">
          <w:rPr>
            <w:rStyle w:val="3oh-"/>
          </w:rPr>
          <w:delText xml:space="preserve"> </w:delText>
        </w:r>
      </w:del>
    </w:p>
    <w:p w:rsidR="005602C6" w:rsidRDefault="00C72EC3">
      <w:pPr>
        <w:pStyle w:val="template"/>
      </w:pPr>
      <w:r>
        <w:rPr>
          <w:rStyle w:val="3oh-"/>
        </w:rPr>
        <w:t>• Programmers who are interested in working on the project by further developing it or fix existing bugs</w:t>
      </w:r>
      <w:ins w:id="231" w:author="DIANA.01" w:date="2019-03-13T15:59:00Z">
        <w:r w:rsidR="005602C6">
          <w:rPr>
            <w:rStyle w:val="3oh-"/>
          </w:rPr>
          <w:t>.</w:t>
        </w:r>
      </w:ins>
      <w:del w:id="232" w:author="DIANA.01" w:date="2019-03-13T15:59:00Z">
        <w:r w:rsidDel="005602C6">
          <w:rPr>
            <w:rStyle w:val="3oh-"/>
          </w:rPr>
          <w:delText>.</w:delText>
        </w:r>
      </w:del>
    </w:p>
    <w:p w:rsidR="004B4BA3" w:rsidDel="008B68FB" w:rsidRDefault="004B4BA3">
      <w:pPr>
        <w:pStyle w:val="Heading2"/>
        <w:rPr>
          <w:del w:id="233" w:author="DIANA.01" w:date="2019-03-13T15:04:00Z"/>
        </w:rPr>
      </w:pPr>
      <w:bookmarkStart w:id="234" w:name="_Toc439994670"/>
      <w:bookmarkStart w:id="235" w:name="_Toc3385149"/>
      <w:bookmarkStart w:id="236" w:name="_Toc13083423"/>
      <w:r>
        <w:t>Product Scop</w:t>
      </w:r>
      <w:ins w:id="237" w:author="DIANA.01" w:date="2019-03-13T16:06:00Z">
        <w:r w:rsidR="00CE63B5">
          <w:t>e</w:t>
        </w:r>
        <w:bookmarkEnd w:id="236"/>
        <w:r w:rsidR="00CE63B5">
          <w:t xml:space="preserve"> </w:t>
        </w:r>
      </w:ins>
      <w:del w:id="238" w:author="DIANA.01" w:date="2019-03-13T16:06:00Z">
        <w:r w:rsidDel="00CE63B5">
          <w:delText>e</w:delText>
        </w:r>
      </w:del>
      <w:bookmarkEnd w:id="234"/>
      <w:bookmarkEnd w:id="235"/>
    </w:p>
    <w:p w:rsidR="00A560F0" w:rsidRDefault="00A560F0" w:rsidP="008B68FB">
      <w:pPr>
        <w:pStyle w:val="Heading2"/>
        <w:rPr>
          <w:ins w:id="239" w:author="Over Hype" w:date="2019-03-13T14:11:00Z"/>
          <w:rStyle w:val="3oh-"/>
        </w:rPr>
        <w:pPrChange w:id="240" w:author="DIANA.01" w:date="2019-03-13T15:04:00Z">
          <w:pPr>
            <w:pStyle w:val="template"/>
          </w:pPr>
        </w:pPrChange>
      </w:pPr>
      <w:bookmarkStart w:id="241" w:name="_Toc13083424"/>
      <w:bookmarkEnd w:id="241"/>
    </w:p>
    <w:p w:rsidR="00160ACB" w:rsidRDefault="00F61288">
      <w:pPr>
        <w:pStyle w:val="template"/>
        <w:rPr>
          <w:ins w:id="242" w:author="Over Hype" w:date="2019-03-13T14:23:00Z"/>
          <w:rStyle w:val="3oh-"/>
        </w:rPr>
      </w:pPr>
      <w:r>
        <w:rPr>
          <w:rStyle w:val="3oh-"/>
        </w:rPr>
        <w:t>The product scope of the</w:t>
      </w:r>
      <w:r w:rsidRPr="008B68FB">
        <w:rPr>
          <w:rStyle w:val="3oh-"/>
          <w:b/>
          <w:rPrChange w:id="243" w:author="DIANA.01" w:date="2019-03-13T15:12:00Z">
            <w:rPr>
              <w:rStyle w:val="3oh-"/>
            </w:rPr>
          </w:rPrChange>
        </w:rPr>
        <w:t xml:space="preserve"> </w:t>
      </w:r>
      <w:ins w:id="244" w:author="Over Hype" w:date="2019-03-13T14:16:00Z">
        <w:r w:rsidR="00160ACB" w:rsidRPr="008B68FB">
          <w:rPr>
            <w:rStyle w:val="3oh-"/>
            <w:b/>
            <w:rPrChange w:id="245" w:author="DIANA.01" w:date="2019-03-13T15:12:00Z">
              <w:rPr>
                <w:rStyle w:val="3oh-"/>
              </w:rPr>
            </w:rPrChange>
          </w:rPr>
          <w:t>POAM</w:t>
        </w:r>
        <w:r w:rsidR="00160ACB">
          <w:rPr>
            <w:rStyle w:val="3oh-"/>
          </w:rPr>
          <w:t xml:space="preserve"> </w:t>
        </w:r>
      </w:ins>
      <w:r>
        <w:rPr>
          <w:rStyle w:val="3oh-"/>
        </w:rPr>
        <w:t xml:space="preserve">application is to help </w:t>
      </w:r>
      <w:del w:id="246" w:author="Over Hype" w:date="2019-03-13T14:23:00Z">
        <w:r w:rsidDel="00160ACB">
          <w:rPr>
            <w:rStyle w:val="3oh-"/>
          </w:rPr>
          <w:delText xml:space="preserve">users </w:delText>
        </w:r>
      </w:del>
      <w:ins w:id="247" w:author="Over Hype" w:date="2019-03-13T14:23:00Z">
        <w:r w:rsidR="00160ACB">
          <w:rPr>
            <w:rStyle w:val="3oh-"/>
          </w:rPr>
          <w:t xml:space="preserve">administrators </w:t>
        </w:r>
      </w:ins>
      <w:r>
        <w:rPr>
          <w:rStyle w:val="3oh-"/>
        </w:rPr>
        <w:t>manage the contracts with the suppliers, the employees and payroll management, and the management of apartments in the association.</w:t>
      </w:r>
    </w:p>
    <w:p w:rsidR="00F61288" w:rsidRDefault="00160ACB">
      <w:pPr>
        <w:pStyle w:val="template"/>
        <w:rPr>
          <w:rStyle w:val="3oh-"/>
        </w:rPr>
      </w:pPr>
      <w:ins w:id="248" w:author="Over Hype" w:date="2019-03-13T14:17:00Z">
        <w:r>
          <w:rPr>
            <w:rStyle w:val="3oh-"/>
          </w:rPr>
          <w:t xml:space="preserve"> </w:t>
        </w:r>
      </w:ins>
      <w:ins w:id="249" w:author="Over Hype" w:date="2019-03-13T14:18:00Z">
        <w:r>
          <w:rPr>
            <w:rStyle w:val="3oh-"/>
          </w:rPr>
          <w:t xml:space="preserve">The owner </w:t>
        </w:r>
      </w:ins>
      <w:ins w:id="250" w:author="Over Hype" w:date="2019-03-13T14:19:00Z">
        <w:r>
          <w:rPr>
            <w:rStyle w:val="3oh-"/>
          </w:rPr>
          <w:t>is able to add apartments</w:t>
        </w:r>
      </w:ins>
      <w:ins w:id="251" w:author="DIANA.01" w:date="2019-03-13T15:04:00Z">
        <w:r w:rsidR="008B68FB">
          <w:rPr>
            <w:rStyle w:val="3oh-"/>
          </w:rPr>
          <w:t xml:space="preserve">, </w:t>
        </w:r>
      </w:ins>
      <w:ins w:id="252" w:author="Over Hype" w:date="2019-03-13T14:19:00Z">
        <w:del w:id="253" w:author="DIANA.01" w:date="2019-03-13T15:04:00Z">
          <w:r w:rsidDel="008B68FB">
            <w:rPr>
              <w:rStyle w:val="3oh-"/>
            </w:rPr>
            <w:delText xml:space="preserve"> , </w:delText>
          </w:r>
        </w:del>
        <w:r>
          <w:rPr>
            <w:rStyle w:val="3oh-"/>
          </w:rPr>
          <w:t xml:space="preserve">edit his own </w:t>
        </w:r>
      </w:ins>
      <w:ins w:id="254" w:author="DIANA.01" w:date="2019-03-13T15:04:00Z">
        <w:r w:rsidR="008B68FB">
          <w:rPr>
            <w:rStyle w:val="3oh-"/>
          </w:rPr>
          <w:t xml:space="preserve">account </w:t>
        </w:r>
      </w:ins>
      <w:ins w:id="255" w:author="Over Hype" w:date="2019-03-13T14:19:00Z">
        <w:r>
          <w:rPr>
            <w:rStyle w:val="3oh-"/>
          </w:rPr>
          <w:t>information</w:t>
        </w:r>
        <w:del w:id="256" w:author="DIANA.01" w:date="2019-03-13T15:04:00Z">
          <w:r w:rsidDel="008B68FB">
            <w:rPr>
              <w:rStyle w:val="3oh-"/>
            </w:rPr>
            <w:delText xml:space="preserve"> </w:delText>
          </w:r>
        </w:del>
        <w:r>
          <w:rPr>
            <w:rStyle w:val="3oh-"/>
          </w:rPr>
          <w:t>,</w:t>
        </w:r>
      </w:ins>
      <w:ins w:id="257" w:author="Over Hype" w:date="2019-03-13T14:21:00Z">
        <w:r>
          <w:rPr>
            <w:rStyle w:val="3oh-"/>
          </w:rPr>
          <w:t xml:space="preserve"> add payments receipts and water consumption.</w:t>
        </w:r>
      </w:ins>
    </w:p>
    <w:p w:rsidR="004B4BA3" w:rsidRDefault="004B4BA3">
      <w:pPr>
        <w:pStyle w:val="Heading2"/>
        <w:rPr>
          <w:ins w:id="258" w:author="DIANA.01" w:date="2019-03-13T15:05:00Z"/>
        </w:rPr>
      </w:pPr>
      <w:bookmarkStart w:id="259" w:name="_Toc439994672"/>
      <w:bookmarkStart w:id="260" w:name="_Toc13083425"/>
      <w:r>
        <w:t>References</w:t>
      </w:r>
      <w:bookmarkEnd w:id="259"/>
      <w:bookmarkEnd w:id="260"/>
    </w:p>
    <w:p w:rsidR="008B68FB" w:rsidRPr="008B68FB" w:rsidRDefault="008B68FB" w:rsidP="008B68FB">
      <w:pPr>
        <w:numPr>
          <w:ilvl w:val="0"/>
          <w:numId w:val="31"/>
        </w:numPr>
        <w:rPr>
          <w:ins w:id="261" w:author="DIANA.01" w:date="2019-03-13T15:05:00Z"/>
          <w:i/>
          <w:rPrChange w:id="262" w:author="DIANA.01" w:date="2019-03-13T15:06:00Z">
            <w:rPr>
              <w:ins w:id="263" w:author="DIANA.01" w:date="2019-03-13T15:05:00Z"/>
            </w:rPr>
          </w:rPrChange>
        </w:rPr>
      </w:pPr>
      <w:ins w:id="264" w:author="DIANA.01" w:date="2019-03-13T15:05:00Z">
        <w:r w:rsidRPr="008B68FB">
          <w:rPr>
            <w:i/>
            <w:rPrChange w:id="265" w:author="DIANA.01" w:date="2019-03-13T15:06:00Z">
              <w:rPr/>
            </w:rPrChange>
          </w:rPr>
          <w:t xml:space="preserve">ASP.NET Core MVC tutorial: </w:t>
        </w:r>
      </w:ins>
    </w:p>
    <w:p w:rsidR="008B68FB" w:rsidRDefault="008B68FB" w:rsidP="008B68FB">
      <w:pPr>
        <w:ind w:left="720"/>
        <w:rPr>
          <w:ins w:id="266" w:author="DIANA.01" w:date="2019-03-13T15:05:00Z"/>
        </w:rPr>
      </w:pPr>
    </w:p>
    <w:p w:rsidR="008B68FB" w:rsidRDefault="008B68FB" w:rsidP="008B68FB">
      <w:pPr>
        <w:ind w:left="720"/>
        <w:rPr>
          <w:ins w:id="267" w:author="DIANA.01" w:date="2019-03-13T15:05:00Z"/>
        </w:rPr>
      </w:pPr>
      <w:ins w:id="268" w:author="DIANA.01" w:date="2019-03-13T15:05:00Z">
        <w:r>
          <w:fldChar w:fldCharType="begin"/>
        </w:r>
        <w:r>
          <w:instrText xml:space="preserve"> HYPERLINK "</w:instrText>
        </w:r>
        <w:r w:rsidRPr="008B68FB">
          <w:instrText>https://docs.microsoft.com/en-us/aspnet/core/tutorials/first-mvc-app/?view=aspnetcore-2.2</w:instrText>
        </w:r>
        <w:r>
          <w:instrText xml:space="preserve">" </w:instrText>
        </w:r>
        <w:r>
          <w:fldChar w:fldCharType="separate"/>
        </w:r>
        <w:r w:rsidRPr="00C32B61">
          <w:rPr>
            <w:rStyle w:val="Hyperlink"/>
          </w:rPr>
          <w:t>https://docs.microsoft.com/en-us/aspnet/core/tutorials/first-mvc-app/?view=aspnetcore-2.2</w:t>
        </w:r>
        <w:r>
          <w:fldChar w:fldCharType="end"/>
        </w:r>
      </w:ins>
    </w:p>
    <w:p w:rsidR="008B68FB" w:rsidRDefault="008B68FB" w:rsidP="008B68FB">
      <w:pPr>
        <w:rPr>
          <w:ins w:id="269" w:author="DIANA.01" w:date="2019-03-13T15:06:00Z"/>
        </w:rPr>
      </w:pPr>
      <w:ins w:id="270" w:author="DIANA.01" w:date="2019-03-13T15:06:00Z">
        <w:r>
          <w:tab/>
        </w:r>
      </w:ins>
    </w:p>
    <w:p w:rsidR="008B68FB" w:rsidRDefault="008B68FB" w:rsidP="008B68FB">
      <w:pPr>
        <w:numPr>
          <w:ilvl w:val="0"/>
          <w:numId w:val="31"/>
        </w:numPr>
        <w:rPr>
          <w:ins w:id="271" w:author="DIANA.01" w:date="2019-03-13T15:08:00Z"/>
          <w:i/>
        </w:rPr>
      </w:pPr>
      <w:ins w:id="272" w:author="DIANA.01" w:date="2019-03-13T15:07:00Z">
        <w:r>
          <w:rPr>
            <w:i/>
          </w:rPr>
          <w:t xml:space="preserve">Understanding </w:t>
        </w:r>
        <w:r w:rsidRPr="00FD57BA">
          <w:rPr>
            <w:i/>
          </w:rPr>
          <w:t xml:space="preserve">ASP.NET Core </w:t>
        </w:r>
        <w:r>
          <w:rPr>
            <w:i/>
          </w:rPr>
          <w:t>2.x</w:t>
        </w:r>
        <w:r w:rsidRPr="00FD57BA">
          <w:rPr>
            <w:i/>
          </w:rPr>
          <w:t xml:space="preserve">: </w:t>
        </w:r>
      </w:ins>
    </w:p>
    <w:p w:rsidR="008B68FB" w:rsidRPr="00FD57BA" w:rsidRDefault="008B68FB" w:rsidP="008B68FB">
      <w:pPr>
        <w:ind w:left="720"/>
        <w:rPr>
          <w:ins w:id="273" w:author="DIANA.01" w:date="2019-03-13T15:07:00Z"/>
          <w:i/>
        </w:rPr>
        <w:pPrChange w:id="274" w:author="DIANA.01" w:date="2019-03-13T15:08:00Z">
          <w:pPr>
            <w:numPr>
              <w:numId w:val="31"/>
            </w:numPr>
            <w:ind w:left="720" w:hanging="360"/>
          </w:pPr>
        </w:pPrChange>
      </w:pPr>
    </w:p>
    <w:p w:rsidR="008B68FB" w:rsidRDefault="008B68FB" w:rsidP="00735D25">
      <w:pPr>
        <w:ind w:left="360" w:firstLine="360"/>
      </w:pPr>
      <w:ins w:id="275" w:author="DIANA.01" w:date="2019-03-13T15:08:00Z">
        <w:r>
          <w:fldChar w:fldCharType="begin"/>
        </w:r>
        <w:r>
          <w:instrText xml:space="preserve"> HYPERLINK "</w:instrText>
        </w:r>
        <w:r w:rsidRPr="008B68FB">
          <w:instrText>https://www.pluralsight.com/courses/understanding-aspdotnet-core-2x</w:instrText>
        </w:r>
        <w:r>
          <w:instrText xml:space="preserve">" </w:instrText>
        </w:r>
        <w:r>
          <w:fldChar w:fldCharType="separate"/>
        </w:r>
        <w:r w:rsidRPr="00C32B61">
          <w:rPr>
            <w:rStyle w:val="Hyperlink"/>
          </w:rPr>
          <w:t>https://www.pluralsight.com/courses/understanding-aspdotnet-core-2x</w:t>
        </w:r>
        <w:r>
          <w:fldChar w:fldCharType="end"/>
        </w:r>
      </w:ins>
    </w:p>
    <w:p w:rsidR="009065AD" w:rsidRDefault="009065AD" w:rsidP="009065AD">
      <w:pPr>
        <w:ind w:left="360" w:firstLine="360"/>
      </w:pPr>
    </w:p>
    <w:p w:rsidR="009065AD" w:rsidRDefault="009065AD" w:rsidP="009065AD">
      <w:pPr>
        <w:numPr>
          <w:ilvl w:val="0"/>
          <w:numId w:val="31"/>
        </w:numPr>
        <w:rPr>
          <w:i/>
          <w:iCs/>
        </w:rPr>
      </w:pPr>
      <w:r w:rsidRPr="009065AD">
        <w:rPr>
          <w:i/>
          <w:iCs/>
        </w:rPr>
        <w:t>Project management tool:</w:t>
      </w:r>
    </w:p>
    <w:p w:rsidR="009065AD" w:rsidRDefault="009065AD" w:rsidP="009065AD">
      <w:pPr>
        <w:ind w:left="720"/>
        <w:rPr>
          <w:i/>
          <w:iCs/>
        </w:rPr>
      </w:pPr>
    </w:p>
    <w:p w:rsidR="009065AD" w:rsidRDefault="009065AD" w:rsidP="009065AD">
      <w:pPr>
        <w:ind w:left="720"/>
      </w:pPr>
      <w:hyperlink r:id="rId11" w:history="1">
        <w:r>
          <w:rPr>
            <w:rStyle w:val="Hyperlink"/>
          </w:rPr>
          <w:t>https://kanbanflow.com/</w:t>
        </w:r>
      </w:hyperlink>
    </w:p>
    <w:p w:rsidR="009065AD" w:rsidRDefault="009065AD" w:rsidP="009065AD">
      <w:pPr>
        <w:numPr>
          <w:ilvl w:val="0"/>
          <w:numId w:val="31"/>
        </w:numPr>
        <w:rPr>
          <w:i/>
          <w:iCs/>
        </w:rPr>
      </w:pPr>
      <w:r>
        <w:rPr>
          <w:i/>
          <w:iCs/>
        </w:rPr>
        <w:lastRenderedPageBreak/>
        <w:t>Online diagram software:</w:t>
      </w:r>
    </w:p>
    <w:p w:rsidR="009065AD" w:rsidRDefault="009065AD" w:rsidP="009065AD">
      <w:pPr>
        <w:ind w:left="720"/>
        <w:rPr>
          <w:i/>
          <w:iCs/>
        </w:rPr>
      </w:pPr>
    </w:p>
    <w:p w:rsidR="009065AD" w:rsidRPr="009065AD" w:rsidRDefault="009065AD" w:rsidP="009065AD">
      <w:pPr>
        <w:ind w:left="720"/>
        <w:rPr>
          <w:i/>
          <w:iCs/>
        </w:rPr>
      </w:pPr>
      <w:hyperlink r:id="rId12" w:history="1">
        <w:r>
          <w:rPr>
            <w:rStyle w:val="Hyperlink"/>
          </w:rPr>
          <w:t>https://www.draw.io/</w:t>
        </w:r>
      </w:hyperlink>
    </w:p>
    <w:p w:rsidR="009065AD" w:rsidRPr="00735D25" w:rsidRDefault="009065AD" w:rsidP="009065AD">
      <w:pPr>
        <w:rPr>
          <w:rPrChange w:id="276" w:author="DIANA.01" w:date="2019-03-13T15:10:00Z">
            <w:rPr/>
          </w:rPrChange>
        </w:rPr>
      </w:pPr>
    </w:p>
    <w:p w:rsidR="004B4BA3" w:rsidRDefault="004B4BA3">
      <w:pPr>
        <w:pStyle w:val="Heading1"/>
      </w:pPr>
      <w:bookmarkStart w:id="277" w:name="_Toc439994673"/>
      <w:bookmarkStart w:id="278" w:name="_Toc13083426"/>
      <w:r>
        <w:t>Overall Description</w:t>
      </w:r>
      <w:bookmarkEnd w:id="277"/>
      <w:bookmarkEnd w:id="278"/>
    </w:p>
    <w:p w:rsidR="004B4BA3" w:rsidRDefault="004B4BA3">
      <w:pPr>
        <w:pStyle w:val="Heading2"/>
      </w:pPr>
      <w:bookmarkStart w:id="279" w:name="_Toc439994674"/>
      <w:bookmarkStart w:id="280" w:name="_Toc13083427"/>
      <w:r>
        <w:t>Product Perspective</w:t>
      </w:r>
      <w:bookmarkEnd w:id="279"/>
      <w:bookmarkEnd w:id="280"/>
    </w:p>
    <w:p w:rsidR="00F61288" w:rsidRDefault="00F61288">
      <w:pPr>
        <w:pStyle w:val="template"/>
        <w:rPr>
          <w:rStyle w:val="3oh-"/>
        </w:rPr>
      </w:pPr>
      <w:r w:rsidRPr="008B68FB">
        <w:rPr>
          <w:rStyle w:val="3oh-"/>
          <w:u w:val="single"/>
          <w:rPrChange w:id="281" w:author="DIANA.01" w:date="2019-03-13T15:12:00Z">
            <w:rPr>
              <w:rStyle w:val="3oh-"/>
            </w:rPr>
          </w:rPrChange>
        </w:rPr>
        <w:t>POAM (Property Owners Association Manager)</w:t>
      </w:r>
      <w:r w:rsidR="009065AD">
        <w:rPr>
          <w:rStyle w:val="3oh-"/>
          <w:i w:val="0"/>
          <w:iCs/>
        </w:rPr>
        <w:t xml:space="preserve"> </w:t>
      </w:r>
      <w:r>
        <w:rPr>
          <w:rStyle w:val="3oh-"/>
        </w:rPr>
        <w:t>is a web application used to manage the activities of an owners’ association.</w:t>
      </w:r>
    </w:p>
    <w:p w:rsidR="00AB66E1" w:rsidRDefault="00F61288">
      <w:pPr>
        <w:pStyle w:val="template"/>
        <w:rPr>
          <w:rStyle w:val="3oh-"/>
        </w:rPr>
      </w:pPr>
      <w:r>
        <w:rPr>
          <w:rStyle w:val="3oh-"/>
        </w:rPr>
        <w:t>It is a web</w:t>
      </w:r>
      <w:ins w:id="282" w:author="DIANA.01" w:date="2019-03-13T15:04:00Z">
        <w:r w:rsidR="008B68FB">
          <w:rPr>
            <w:rStyle w:val="3oh-"/>
          </w:rPr>
          <w:t>-</w:t>
        </w:r>
      </w:ins>
      <w:del w:id="283" w:author="DIANA.01" w:date="2019-03-13T15:04:00Z">
        <w:r w:rsidDel="008B68FB">
          <w:rPr>
            <w:rStyle w:val="3oh-"/>
          </w:rPr>
          <w:delText xml:space="preserve"> </w:delText>
        </w:r>
      </w:del>
      <w:r>
        <w:rPr>
          <w:rStyle w:val="3oh-"/>
        </w:rPr>
        <w:t>based system implementing client-server model</w:t>
      </w:r>
      <w:r w:rsidR="00AB66E1">
        <w:rPr>
          <w:rStyle w:val="3oh-"/>
        </w:rPr>
        <w:t>.</w:t>
      </w:r>
    </w:p>
    <w:p w:rsidR="00AB66E1" w:rsidRDefault="00AB66E1" w:rsidP="00AB66E1">
      <w:pPr>
        <w:pStyle w:val="template"/>
        <w:rPr>
          <w:rStyle w:val="3oh-"/>
        </w:rPr>
      </w:pPr>
      <w:r w:rsidRPr="00AB66E1">
        <w:rPr>
          <w:rStyle w:val="3oh-"/>
        </w:rPr>
        <w:t>The computer system includes a user interface, a database server that will store</w:t>
      </w:r>
      <w:r>
        <w:rPr>
          <w:rStyle w:val="3oh-"/>
        </w:rPr>
        <w:t xml:space="preserve"> </w:t>
      </w:r>
    </w:p>
    <w:p w:rsidR="00AB66E1" w:rsidRDefault="009065AD" w:rsidP="00AB66E1">
      <w:pPr>
        <w:pStyle w:val="template"/>
        <w:rPr>
          <w:rStyle w:val="3oh-"/>
        </w:rPr>
      </w:pPr>
      <w:r>
        <w:rPr>
          <w:rStyle w:val="3oh-"/>
        </w:rPr>
        <w:t>i</w:t>
      </w:r>
      <w:r w:rsidR="00AB66E1">
        <w:rPr>
          <w:rStyle w:val="3oh-"/>
        </w:rPr>
        <w:t xml:space="preserve">nformation about the activity of the </w:t>
      </w:r>
      <w:r w:rsidR="00AB66E1" w:rsidRPr="00AB66E1">
        <w:rPr>
          <w:rStyle w:val="3oh-"/>
        </w:rPr>
        <w:t xml:space="preserve">association, </w:t>
      </w:r>
      <w:r>
        <w:rPr>
          <w:rStyle w:val="3oh-"/>
        </w:rPr>
        <w:t xml:space="preserve">an </w:t>
      </w:r>
      <w:r w:rsidR="00AB66E1" w:rsidRPr="00AB66E1">
        <w:rPr>
          <w:rStyle w:val="3oh-"/>
        </w:rPr>
        <w:t>application server.</w:t>
      </w:r>
      <w:ins w:id="284" w:author="DIANA.01" w:date="2019-03-13T15:12:00Z">
        <w:r w:rsidR="008B68FB">
          <w:rPr>
            <w:rStyle w:val="3oh-"/>
          </w:rPr>
          <w:t xml:space="preserve"> </w:t>
        </w:r>
      </w:ins>
      <w:del w:id="285" w:author="DIANA.01" w:date="2019-03-13T15:12:00Z">
        <w:r w:rsidR="00AB66E1" w:rsidRPr="00AB66E1" w:rsidDel="008B68FB">
          <w:rPr>
            <w:rStyle w:val="3oh-"/>
          </w:rPr>
          <w:delText xml:space="preserve"> </w:delText>
        </w:r>
      </w:del>
      <w:r w:rsidR="00AB66E1" w:rsidRPr="00AB66E1">
        <w:rPr>
          <w:rStyle w:val="3oh-"/>
        </w:rPr>
        <w:t>The user has access to the service only through</w:t>
      </w:r>
      <w:ins w:id="286" w:author="DIANA.01" w:date="2019-03-13T15:12:00Z">
        <w:r w:rsidR="008B68FB">
          <w:rPr>
            <w:rStyle w:val="3oh-"/>
          </w:rPr>
          <w:t xml:space="preserve"> the</w:t>
        </w:r>
      </w:ins>
      <w:r w:rsidR="00AB66E1">
        <w:rPr>
          <w:rStyle w:val="3oh-"/>
        </w:rPr>
        <w:t xml:space="preserve"> </w:t>
      </w:r>
      <w:r w:rsidR="00AB66E1" w:rsidRPr="00AB66E1">
        <w:rPr>
          <w:rStyle w:val="3oh-"/>
        </w:rPr>
        <w:t>user interface</w:t>
      </w:r>
      <w:r w:rsidR="00AB66E1">
        <w:rPr>
          <w:rStyle w:val="3oh-"/>
        </w:rPr>
        <w:t>.</w:t>
      </w:r>
    </w:p>
    <w:p w:rsidR="00AB66E1" w:rsidRDefault="00AB66E1">
      <w:pPr>
        <w:pStyle w:val="template"/>
        <w:rPr>
          <w:rStyle w:val="3oh-"/>
        </w:rPr>
      </w:pPr>
    </w:p>
    <w:p w:rsidR="008B68FB" w:rsidRDefault="004B4BA3" w:rsidP="008B68FB">
      <w:pPr>
        <w:pStyle w:val="Heading2"/>
        <w:rPr>
          <w:ins w:id="287" w:author="DIANA.01" w:date="2019-03-13T15:10:00Z"/>
        </w:rPr>
        <w:pPrChange w:id="288" w:author="DIANA.01" w:date="2019-03-13T15:10:00Z">
          <w:pPr/>
        </w:pPrChange>
      </w:pPr>
      <w:bookmarkStart w:id="289" w:name="_Toc439994675"/>
      <w:bookmarkStart w:id="290" w:name="_Toc13083428"/>
      <w:r>
        <w:t>Product Functions</w:t>
      </w:r>
      <w:bookmarkEnd w:id="289"/>
      <w:bookmarkEnd w:id="290"/>
    </w:p>
    <w:p w:rsidR="008B68FB" w:rsidRPr="008B68FB" w:rsidRDefault="008B68FB" w:rsidP="008B68FB">
      <w:pPr>
        <w:rPr>
          <w:u w:val="single"/>
          <w:rPrChange w:id="291" w:author="DIANA.01" w:date="2019-03-13T15:11:00Z">
            <w:rPr/>
          </w:rPrChange>
        </w:rPr>
        <w:pPrChange w:id="292" w:author="DIANA.01" w:date="2019-03-13T15:10:00Z">
          <w:pPr>
            <w:pStyle w:val="Heading2"/>
          </w:pPr>
        </w:pPrChange>
      </w:pPr>
      <w:ins w:id="293" w:author="DIANA.01" w:date="2019-03-13T15:10:00Z">
        <w:r w:rsidRPr="008B68FB">
          <w:rPr>
            <w:u w:val="single"/>
            <w:rPrChange w:id="294" w:author="DIANA.01" w:date="2019-03-13T15:11:00Z">
              <w:rPr/>
            </w:rPrChange>
          </w:rPr>
          <w:t xml:space="preserve">A short list of </w:t>
        </w:r>
      </w:ins>
      <w:ins w:id="295" w:author="DIANA.01" w:date="2019-03-13T15:53:00Z">
        <w:r w:rsidR="00412539">
          <w:rPr>
            <w:u w:val="single"/>
          </w:rPr>
          <w:t>main</w:t>
        </w:r>
      </w:ins>
      <w:ins w:id="296" w:author="DIANA.01" w:date="2019-03-13T15:10:00Z">
        <w:r w:rsidRPr="008B68FB">
          <w:rPr>
            <w:u w:val="single"/>
            <w:rPrChange w:id="297" w:author="DIANA.01" w:date="2019-03-13T15:11:00Z">
              <w:rPr/>
            </w:rPrChange>
          </w:rPr>
          <w:t xml:space="preserve"> </w:t>
        </w:r>
      </w:ins>
      <w:ins w:id="298" w:author="DIANA.01" w:date="2019-03-13T15:11:00Z">
        <w:r w:rsidRPr="008B68FB">
          <w:rPr>
            <w:u w:val="single"/>
            <w:rPrChange w:id="299" w:author="DIANA.01" w:date="2019-03-13T15:11:00Z">
              <w:rPr/>
            </w:rPrChange>
          </w:rPr>
          <w:t>product functions:</w:t>
        </w:r>
      </w:ins>
    </w:p>
    <w:p w:rsidR="00D33347" w:rsidRPr="00263409" w:rsidDel="00394770" w:rsidRDefault="001F0E29" w:rsidP="00D33347">
      <w:pPr>
        <w:pStyle w:val="template"/>
        <w:numPr>
          <w:ilvl w:val="0"/>
          <w:numId w:val="20"/>
        </w:numPr>
        <w:rPr>
          <w:del w:id="300" w:author="DIANA.01" w:date="2019-03-09T15:14:00Z"/>
          <w:szCs w:val="22"/>
        </w:rPr>
        <w:pPrChange w:id="301" w:author="DIANA.01" w:date="2019-03-09T15:07:00Z">
          <w:pPr>
            <w:pStyle w:val="template"/>
          </w:pPr>
        </w:pPrChange>
      </w:pPr>
      <w:del w:id="302" w:author="DIANA.01" w:date="2019-03-09T15:06:00Z">
        <w:r w:rsidRPr="00274C77" w:rsidDel="00D33347">
          <w:rPr>
            <w:szCs w:val="22"/>
          </w:rPr>
          <w:delText>•</w:delText>
        </w:r>
        <w:r w:rsidRPr="00274C77" w:rsidDel="00D33347">
          <w:rPr>
            <w:szCs w:val="22"/>
          </w:rPr>
          <w:tab/>
        </w:r>
      </w:del>
      <w:del w:id="303" w:author="DIANA.01" w:date="2019-03-09T15:14:00Z">
        <w:r w:rsidRPr="00274C77" w:rsidDel="00394770">
          <w:rPr>
            <w:szCs w:val="22"/>
          </w:rPr>
          <w:delText>Adding new</w:delText>
        </w:r>
        <w:r w:rsidRPr="00263409" w:rsidDel="00394770">
          <w:rPr>
            <w:szCs w:val="22"/>
          </w:rPr>
          <w:delText xml:space="preserve"> employees in the employee database.</w:delText>
        </w:r>
      </w:del>
    </w:p>
    <w:p w:rsidR="001F0E29" w:rsidRPr="002E0005" w:rsidDel="00394770" w:rsidRDefault="001F0E29" w:rsidP="00D33347">
      <w:pPr>
        <w:pStyle w:val="template"/>
        <w:numPr>
          <w:ilvl w:val="0"/>
          <w:numId w:val="20"/>
        </w:numPr>
        <w:rPr>
          <w:del w:id="304" w:author="DIANA.01" w:date="2019-03-09T15:16:00Z"/>
          <w:szCs w:val="22"/>
        </w:rPr>
        <w:pPrChange w:id="305" w:author="DIANA.01" w:date="2019-03-09T15:06:00Z">
          <w:pPr>
            <w:pStyle w:val="template"/>
          </w:pPr>
        </w:pPrChange>
      </w:pPr>
      <w:del w:id="306" w:author="DIANA.01" w:date="2019-03-09T15:06:00Z">
        <w:r w:rsidRPr="002E0005" w:rsidDel="00D33347">
          <w:rPr>
            <w:szCs w:val="22"/>
          </w:rPr>
          <w:delText>•</w:delText>
        </w:r>
        <w:r w:rsidRPr="002E0005" w:rsidDel="00D33347">
          <w:rPr>
            <w:szCs w:val="22"/>
          </w:rPr>
          <w:tab/>
        </w:r>
      </w:del>
      <w:del w:id="307" w:author="DIANA.01" w:date="2019-03-09T15:16:00Z">
        <w:r w:rsidRPr="002E0005" w:rsidDel="00394770">
          <w:rPr>
            <w:szCs w:val="22"/>
          </w:rPr>
          <w:delText>Editing existing employees’ information.</w:delText>
        </w:r>
      </w:del>
    </w:p>
    <w:p w:rsidR="001F0E29" w:rsidRPr="002E0005" w:rsidDel="00394770" w:rsidRDefault="001F0E29" w:rsidP="00D33347">
      <w:pPr>
        <w:pStyle w:val="template"/>
        <w:numPr>
          <w:ilvl w:val="0"/>
          <w:numId w:val="20"/>
        </w:numPr>
        <w:rPr>
          <w:del w:id="308" w:author="DIANA.01" w:date="2019-03-09T15:23:00Z"/>
          <w:szCs w:val="22"/>
        </w:rPr>
        <w:pPrChange w:id="309" w:author="DIANA.01" w:date="2019-03-09T15:06:00Z">
          <w:pPr>
            <w:pStyle w:val="template"/>
          </w:pPr>
        </w:pPrChange>
      </w:pPr>
      <w:del w:id="310" w:author="DIANA.01" w:date="2019-03-09T15:06:00Z">
        <w:r w:rsidRPr="002E0005" w:rsidDel="00D33347">
          <w:rPr>
            <w:szCs w:val="22"/>
          </w:rPr>
          <w:delText>•</w:delText>
        </w:r>
        <w:r w:rsidRPr="002E0005" w:rsidDel="00D33347">
          <w:rPr>
            <w:szCs w:val="22"/>
          </w:rPr>
          <w:tab/>
        </w:r>
      </w:del>
      <w:del w:id="311" w:author="DIANA.01" w:date="2019-03-09T15:23:00Z">
        <w:r w:rsidRPr="002E0005" w:rsidDel="00394770">
          <w:rPr>
            <w:szCs w:val="22"/>
          </w:rPr>
          <w:delText>Adding new contracts with providers for the current month.</w:delText>
        </w:r>
      </w:del>
    </w:p>
    <w:p w:rsidR="001F0E29" w:rsidRPr="00246442" w:rsidDel="00394770" w:rsidRDefault="001F0E29" w:rsidP="00D33347">
      <w:pPr>
        <w:pStyle w:val="template"/>
        <w:numPr>
          <w:ilvl w:val="0"/>
          <w:numId w:val="20"/>
        </w:numPr>
        <w:rPr>
          <w:del w:id="312" w:author="DIANA.01" w:date="2019-03-09T15:23:00Z"/>
          <w:szCs w:val="22"/>
        </w:rPr>
        <w:pPrChange w:id="313" w:author="DIANA.01" w:date="2019-03-09T15:06:00Z">
          <w:pPr>
            <w:pStyle w:val="template"/>
          </w:pPr>
        </w:pPrChange>
      </w:pPr>
      <w:del w:id="314" w:author="DIANA.01" w:date="2019-03-09T15:06:00Z">
        <w:r w:rsidRPr="002E0005" w:rsidDel="00D33347">
          <w:rPr>
            <w:szCs w:val="22"/>
          </w:rPr>
          <w:delText>•</w:delText>
        </w:r>
        <w:r w:rsidRPr="002E0005" w:rsidDel="00D33347">
          <w:rPr>
            <w:szCs w:val="22"/>
          </w:rPr>
          <w:tab/>
        </w:r>
      </w:del>
      <w:del w:id="315" w:author="DIANA.01" w:date="2019-03-09T15:23:00Z">
        <w:r w:rsidRPr="002E0005" w:rsidDel="00394770">
          <w:rPr>
            <w:szCs w:val="22"/>
          </w:rPr>
          <w:delText>Ending contracts with providers for the current</w:delText>
        </w:r>
        <w:r w:rsidRPr="00246442" w:rsidDel="00394770">
          <w:rPr>
            <w:szCs w:val="22"/>
          </w:rPr>
          <w:delText xml:space="preserve"> month.</w:delText>
        </w:r>
      </w:del>
    </w:p>
    <w:p w:rsidR="001F0E29" w:rsidRPr="00246442" w:rsidDel="0057787E" w:rsidRDefault="001F0E29" w:rsidP="00D33347">
      <w:pPr>
        <w:pStyle w:val="template"/>
        <w:numPr>
          <w:ilvl w:val="0"/>
          <w:numId w:val="20"/>
        </w:numPr>
        <w:rPr>
          <w:del w:id="316" w:author="DIANA.01" w:date="2019-03-09T15:31:00Z"/>
          <w:szCs w:val="22"/>
        </w:rPr>
        <w:pPrChange w:id="317" w:author="DIANA.01" w:date="2019-03-09T15:06:00Z">
          <w:pPr>
            <w:pStyle w:val="template"/>
          </w:pPr>
        </w:pPrChange>
      </w:pPr>
      <w:del w:id="318" w:author="DIANA.01" w:date="2019-03-09T15:06:00Z">
        <w:r w:rsidRPr="00246442" w:rsidDel="00D33347">
          <w:rPr>
            <w:szCs w:val="22"/>
          </w:rPr>
          <w:delText>•</w:delText>
        </w:r>
        <w:r w:rsidRPr="00246442" w:rsidDel="00D33347">
          <w:rPr>
            <w:szCs w:val="22"/>
          </w:rPr>
          <w:tab/>
        </w:r>
      </w:del>
      <w:del w:id="319" w:author="DIANA.01" w:date="2019-03-09T15:31:00Z">
        <w:r w:rsidRPr="00246442" w:rsidDel="0057787E">
          <w:rPr>
            <w:szCs w:val="22"/>
          </w:rPr>
          <w:delText>Adding water consumption for each apartment.</w:delText>
        </w:r>
      </w:del>
    </w:p>
    <w:p w:rsidR="001F0E29" w:rsidRPr="00246442" w:rsidDel="00394770" w:rsidRDefault="001F0E29" w:rsidP="00D33347">
      <w:pPr>
        <w:pStyle w:val="template"/>
        <w:numPr>
          <w:ilvl w:val="0"/>
          <w:numId w:val="20"/>
        </w:numPr>
        <w:rPr>
          <w:del w:id="320" w:author="DIANA.01" w:date="2019-03-09T15:23:00Z"/>
          <w:szCs w:val="22"/>
        </w:rPr>
        <w:pPrChange w:id="321" w:author="DIANA.01" w:date="2019-03-09T15:06:00Z">
          <w:pPr>
            <w:pStyle w:val="template"/>
          </w:pPr>
        </w:pPrChange>
      </w:pPr>
      <w:del w:id="322" w:author="DIANA.01" w:date="2019-03-09T15:06:00Z">
        <w:r w:rsidRPr="00246442" w:rsidDel="00D33347">
          <w:rPr>
            <w:szCs w:val="22"/>
          </w:rPr>
          <w:delText>•</w:delText>
        </w:r>
        <w:r w:rsidRPr="00246442" w:rsidDel="00D33347">
          <w:rPr>
            <w:szCs w:val="22"/>
          </w:rPr>
          <w:tab/>
        </w:r>
      </w:del>
      <w:del w:id="323" w:author="DIANA.01" w:date="2019-03-09T15:23:00Z">
        <w:r w:rsidRPr="00246442" w:rsidDel="00394770">
          <w:rPr>
            <w:szCs w:val="22"/>
          </w:rPr>
          <w:delText>Updating the number of apartments owned for each owner.</w:delText>
        </w:r>
      </w:del>
    </w:p>
    <w:p w:rsidR="001F0E29" w:rsidRPr="004E0BD3" w:rsidDel="0057787E" w:rsidRDefault="001F0E29" w:rsidP="00D33347">
      <w:pPr>
        <w:pStyle w:val="template"/>
        <w:numPr>
          <w:ilvl w:val="0"/>
          <w:numId w:val="20"/>
        </w:numPr>
        <w:rPr>
          <w:del w:id="324" w:author="DIANA.01" w:date="2019-03-09T15:31:00Z"/>
          <w:szCs w:val="22"/>
        </w:rPr>
        <w:pPrChange w:id="325" w:author="DIANA.01" w:date="2019-03-09T15:06:00Z">
          <w:pPr>
            <w:pStyle w:val="template"/>
          </w:pPr>
        </w:pPrChange>
      </w:pPr>
      <w:del w:id="326" w:author="DIANA.01" w:date="2019-03-09T15:06:00Z">
        <w:r w:rsidRPr="004E0BD3" w:rsidDel="00D33347">
          <w:rPr>
            <w:szCs w:val="22"/>
          </w:rPr>
          <w:delText>•</w:delText>
        </w:r>
        <w:r w:rsidRPr="004E0BD3" w:rsidDel="00D33347">
          <w:rPr>
            <w:szCs w:val="22"/>
          </w:rPr>
          <w:tab/>
        </w:r>
      </w:del>
      <w:del w:id="327" w:author="DIANA.01" w:date="2019-03-09T15:31:00Z">
        <w:r w:rsidRPr="004E0BD3" w:rsidDel="0057787E">
          <w:rPr>
            <w:szCs w:val="22"/>
          </w:rPr>
          <w:delText xml:space="preserve">Adding </w:delText>
        </w:r>
        <w:r w:rsidR="0057137B" w:rsidRPr="004E0BD3" w:rsidDel="0057787E">
          <w:rPr>
            <w:szCs w:val="22"/>
          </w:rPr>
          <w:delText>owners receipts for every apartment</w:delText>
        </w:r>
      </w:del>
    </w:p>
    <w:p w:rsidR="001F0E29" w:rsidRPr="004E0BD3" w:rsidDel="00FF1E50" w:rsidRDefault="001F0E29" w:rsidP="0057787E">
      <w:pPr>
        <w:pStyle w:val="template"/>
        <w:ind w:left="1080"/>
        <w:rPr>
          <w:del w:id="328" w:author="DIANA.01" w:date="2019-03-09T15:35:00Z"/>
          <w:szCs w:val="22"/>
        </w:rPr>
        <w:pPrChange w:id="329" w:author="DIANA.01" w:date="2019-03-09T15:31:00Z">
          <w:pPr>
            <w:pStyle w:val="template"/>
          </w:pPr>
        </w:pPrChange>
      </w:pPr>
      <w:del w:id="330" w:author="DIANA.01" w:date="2019-03-09T15:06:00Z">
        <w:r w:rsidRPr="004E0BD3" w:rsidDel="00D33347">
          <w:rPr>
            <w:szCs w:val="22"/>
          </w:rPr>
          <w:delText>•</w:delText>
        </w:r>
        <w:r w:rsidRPr="004E0BD3" w:rsidDel="00D33347">
          <w:rPr>
            <w:szCs w:val="22"/>
          </w:rPr>
          <w:tab/>
        </w:r>
      </w:del>
      <w:del w:id="331" w:author="DIANA.01" w:date="2019-03-09T15:31:00Z">
        <w:r w:rsidRPr="004E0BD3" w:rsidDel="0057787E">
          <w:rPr>
            <w:szCs w:val="22"/>
          </w:rPr>
          <w:delText>Viewing any apartment’s total payment debts at any time</w:delText>
        </w:r>
      </w:del>
      <w:del w:id="332" w:author="DIANA.01" w:date="2019-03-09T15:35:00Z">
        <w:r w:rsidRPr="004E0BD3" w:rsidDel="00FF1E50">
          <w:rPr>
            <w:szCs w:val="22"/>
          </w:rPr>
          <w:delText>.</w:delText>
        </w:r>
      </w:del>
    </w:p>
    <w:p w:rsidR="001F0E29" w:rsidRPr="004E0BD3" w:rsidDel="00FF1E50" w:rsidRDefault="001F0E29" w:rsidP="00FF1E50">
      <w:pPr>
        <w:pStyle w:val="template"/>
        <w:ind w:left="1080"/>
        <w:rPr>
          <w:del w:id="333" w:author="DIANA.01" w:date="2019-03-09T15:35:00Z"/>
          <w:szCs w:val="22"/>
        </w:rPr>
        <w:pPrChange w:id="334" w:author="DIANA.01" w:date="2019-03-09T15:35:00Z">
          <w:pPr>
            <w:pStyle w:val="template"/>
          </w:pPr>
        </w:pPrChange>
      </w:pPr>
      <w:del w:id="335" w:author="DIANA.01" w:date="2019-03-09T15:06:00Z">
        <w:r w:rsidRPr="004E0BD3" w:rsidDel="00D33347">
          <w:rPr>
            <w:szCs w:val="22"/>
          </w:rPr>
          <w:delText>•</w:delText>
        </w:r>
        <w:r w:rsidRPr="004E0BD3" w:rsidDel="00D33347">
          <w:rPr>
            <w:szCs w:val="22"/>
          </w:rPr>
          <w:tab/>
        </w:r>
      </w:del>
      <w:del w:id="336" w:author="DIANA.01" w:date="2019-03-09T15:35:00Z">
        <w:r w:rsidRPr="004E0BD3" w:rsidDel="00FF1E50">
          <w:rPr>
            <w:szCs w:val="22"/>
          </w:rPr>
          <w:delText>Generating reports of amounts to be cashed from every owner of the association.</w:delText>
        </w:r>
      </w:del>
    </w:p>
    <w:p w:rsidR="001F0E29" w:rsidRPr="004E0BD3" w:rsidRDefault="001F0E29" w:rsidP="00FF1E50">
      <w:pPr>
        <w:pStyle w:val="template"/>
        <w:ind w:left="1080"/>
        <w:rPr>
          <w:szCs w:val="22"/>
        </w:rPr>
        <w:pPrChange w:id="337" w:author="DIANA.01" w:date="2019-03-09T15:35:00Z">
          <w:pPr>
            <w:pStyle w:val="template"/>
          </w:pPr>
        </w:pPrChange>
      </w:pPr>
      <w:del w:id="338" w:author="DIANA.01" w:date="2019-03-09T15:06:00Z">
        <w:r w:rsidRPr="004E0BD3" w:rsidDel="00D33347">
          <w:rPr>
            <w:szCs w:val="22"/>
          </w:rPr>
          <w:delText>•</w:delText>
        </w:r>
        <w:r w:rsidRPr="004E0BD3" w:rsidDel="00D33347">
          <w:rPr>
            <w:szCs w:val="22"/>
          </w:rPr>
          <w:tab/>
        </w:r>
      </w:del>
      <w:del w:id="339" w:author="DIANA.01" w:date="2019-03-09T15:09:00Z">
        <w:r w:rsidRPr="004E0BD3" w:rsidDel="00D33347">
          <w:rPr>
            <w:szCs w:val="22"/>
          </w:rPr>
          <w:delText>Viewing a list of current employees and their specific information.</w:delText>
        </w:r>
      </w:del>
    </w:p>
    <w:p w:rsidR="00D33347" w:rsidRDefault="001F0E29" w:rsidP="00D33347">
      <w:pPr>
        <w:pStyle w:val="template"/>
        <w:numPr>
          <w:ilvl w:val="0"/>
          <w:numId w:val="20"/>
        </w:numPr>
        <w:rPr>
          <w:ins w:id="340" w:author="DIANA.01" w:date="2019-03-09T15:09:00Z"/>
          <w:szCs w:val="22"/>
        </w:rPr>
      </w:pPr>
      <w:del w:id="341" w:author="DIANA.01" w:date="2019-03-09T15:06:00Z">
        <w:r w:rsidRPr="008B68FB" w:rsidDel="00D33347">
          <w:rPr>
            <w:b/>
            <w:szCs w:val="22"/>
            <w:rPrChange w:id="342" w:author="DIANA.01" w:date="2019-03-13T15:11:00Z">
              <w:rPr>
                <w:szCs w:val="22"/>
              </w:rPr>
            </w:rPrChange>
          </w:rPr>
          <w:delText>•</w:delText>
        </w:r>
        <w:r w:rsidRPr="008B68FB" w:rsidDel="00D33347">
          <w:rPr>
            <w:b/>
            <w:szCs w:val="22"/>
            <w:rPrChange w:id="343" w:author="DIANA.01" w:date="2019-03-13T15:11:00Z">
              <w:rPr>
                <w:szCs w:val="22"/>
              </w:rPr>
            </w:rPrChange>
          </w:rPr>
          <w:tab/>
        </w:r>
      </w:del>
      <w:del w:id="344" w:author="DIANA.01" w:date="2019-03-09T15:17:00Z">
        <w:r w:rsidRPr="008B68FB" w:rsidDel="00394770">
          <w:rPr>
            <w:b/>
            <w:szCs w:val="22"/>
            <w:rPrChange w:id="345" w:author="DIANA.01" w:date="2019-03-13T15:11:00Z">
              <w:rPr>
                <w:szCs w:val="22"/>
              </w:rPr>
            </w:rPrChange>
          </w:rPr>
          <w:delText>Editing user accounts (change password or username)</w:delText>
        </w:r>
      </w:del>
      <w:del w:id="346" w:author="DIANA.01" w:date="2019-03-09T15:06:00Z">
        <w:r w:rsidRPr="008B68FB" w:rsidDel="00D33347">
          <w:rPr>
            <w:b/>
            <w:szCs w:val="22"/>
            <w:rPrChange w:id="347" w:author="DIANA.01" w:date="2019-03-13T15:11:00Z">
              <w:rPr>
                <w:szCs w:val="22"/>
              </w:rPr>
            </w:rPrChange>
          </w:rPr>
          <w:delText>.</w:delText>
        </w:r>
      </w:del>
      <w:ins w:id="348" w:author="DIANA.01" w:date="2019-03-09T15:08:00Z">
        <w:r w:rsidR="00D33347" w:rsidRPr="008B68FB">
          <w:rPr>
            <w:b/>
            <w:szCs w:val="22"/>
            <w:rPrChange w:id="349" w:author="DIANA.01" w:date="2019-03-13T15:11:00Z">
              <w:rPr>
                <w:szCs w:val="22"/>
              </w:rPr>
            </w:rPrChange>
          </w:rPr>
          <w:t>List Employees</w:t>
        </w:r>
        <w:r w:rsidR="00D33347">
          <w:rPr>
            <w:szCs w:val="22"/>
          </w:rPr>
          <w:t xml:space="preserve"> -</w:t>
        </w:r>
      </w:ins>
      <w:ins w:id="350" w:author="DIANA.01" w:date="2019-03-09T15:09:00Z">
        <w:r w:rsidR="00D33347">
          <w:rPr>
            <w:szCs w:val="22"/>
          </w:rPr>
          <w:t xml:space="preserve">&gt; </w:t>
        </w:r>
        <w:r w:rsidR="00D33347" w:rsidRPr="00EE0424">
          <w:rPr>
            <w:szCs w:val="22"/>
          </w:rPr>
          <w:t>View a list of current employees and their specific information.</w:t>
        </w:r>
      </w:ins>
    </w:p>
    <w:p w:rsidR="00D33347" w:rsidRDefault="00D33347" w:rsidP="00D33347">
      <w:pPr>
        <w:pStyle w:val="template"/>
        <w:numPr>
          <w:ilvl w:val="0"/>
          <w:numId w:val="20"/>
        </w:numPr>
        <w:rPr>
          <w:ins w:id="351" w:author="DIANA.01" w:date="2019-03-09T15:11:00Z"/>
          <w:szCs w:val="22"/>
        </w:rPr>
      </w:pPr>
      <w:ins w:id="352" w:author="DIANA.01" w:date="2019-03-09T15:09:00Z">
        <w:r w:rsidRPr="008B68FB">
          <w:rPr>
            <w:b/>
            <w:szCs w:val="22"/>
            <w:rPrChange w:id="353" w:author="DIANA.01" w:date="2019-03-13T15:11:00Z">
              <w:rPr>
                <w:szCs w:val="22"/>
              </w:rPr>
            </w:rPrChange>
          </w:rPr>
          <w:t>List Owners</w:t>
        </w:r>
        <w:r>
          <w:rPr>
            <w:szCs w:val="22"/>
          </w:rPr>
          <w:t xml:space="preserve"> -&gt; View a list of all association owners</w:t>
        </w:r>
      </w:ins>
      <w:ins w:id="354" w:author="DIANA.01" w:date="2019-03-09T15:10:00Z">
        <w:r>
          <w:rPr>
            <w:szCs w:val="22"/>
          </w:rPr>
          <w:t>.</w:t>
        </w:r>
      </w:ins>
    </w:p>
    <w:p w:rsidR="00D33347" w:rsidRDefault="00D33347" w:rsidP="00D33347">
      <w:pPr>
        <w:pStyle w:val="template"/>
        <w:numPr>
          <w:ilvl w:val="0"/>
          <w:numId w:val="20"/>
        </w:numPr>
        <w:rPr>
          <w:ins w:id="355" w:author="DIANA.01" w:date="2019-03-09T15:11:00Z"/>
          <w:szCs w:val="22"/>
        </w:rPr>
      </w:pPr>
      <w:ins w:id="356" w:author="DIANA.01" w:date="2019-03-09T15:11:00Z">
        <w:r w:rsidRPr="008B68FB">
          <w:rPr>
            <w:b/>
            <w:szCs w:val="22"/>
            <w:rPrChange w:id="357" w:author="DIANA.01" w:date="2019-03-13T15:11:00Z">
              <w:rPr>
                <w:szCs w:val="22"/>
              </w:rPr>
            </w:rPrChange>
          </w:rPr>
          <w:t>List Contracts</w:t>
        </w:r>
        <w:r>
          <w:rPr>
            <w:szCs w:val="22"/>
          </w:rPr>
          <w:t xml:space="preserve"> -&gt; View a list of all existing contracts with providers.</w:t>
        </w:r>
      </w:ins>
    </w:p>
    <w:p w:rsidR="00D33347" w:rsidRDefault="00D33347" w:rsidP="00D33347">
      <w:pPr>
        <w:pStyle w:val="template"/>
        <w:numPr>
          <w:ilvl w:val="0"/>
          <w:numId w:val="20"/>
        </w:numPr>
        <w:rPr>
          <w:ins w:id="358" w:author="DIANA.01" w:date="2019-03-09T16:48:00Z"/>
          <w:szCs w:val="22"/>
        </w:rPr>
      </w:pPr>
      <w:ins w:id="359" w:author="DIANA.01" w:date="2019-03-09T15:11:00Z">
        <w:r w:rsidRPr="008B68FB">
          <w:rPr>
            <w:b/>
            <w:szCs w:val="22"/>
            <w:rPrChange w:id="360" w:author="DIANA.01" w:date="2019-03-13T15:11:00Z">
              <w:rPr>
                <w:szCs w:val="22"/>
              </w:rPr>
            </w:rPrChange>
          </w:rPr>
          <w:t>Apa</w:t>
        </w:r>
      </w:ins>
      <w:ins w:id="361" w:author="DIANA.01" w:date="2019-03-09T15:12:00Z">
        <w:r w:rsidRPr="008B68FB">
          <w:rPr>
            <w:b/>
            <w:szCs w:val="22"/>
            <w:rPrChange w:id="362" w:author="DIANA.01" w:date="2019-03-13T15:11:00Z">
              <w:rPr>
                <w:szCs w:val="22"/>
              </w:rPr>
            </w:rPrChange>
          </w:rPr>
          <w:t>rtments Owned</w:t>
        </w:r>
        <w:r>
          <w:rPr>
            <w:szCs w:val="22"/>
          </w:rPr>
          <w:t xml:space="preserve"> -&gt; View a list of all apartments owned </w:t>
        </w:r>
      </w:ins>
      <w:ins w:id="363" w:author="DIANA.01" w:date="2019-03-09T15:13:00Z">
        <w:r>
          <w:rPr>
            <w:szCs w:val="22"/>
          </w:rPr>
          <w:t>by a</w:t>
        </w:r>
      </w:ins>
      <w:ins w:id="364" w:author="DIANA.01" w:date="2019-03-09T15:17:00Z">
        <w:r w:rsidR="00394770">
          <w:rPr>
            <w:szCs w:val="22"/>
          </w:rPr>
          <w:t xml:space="preserve"> lo</w:t>
        </w:r>
      </w:ins>
      <w:ins w:id="365" w:author="DIANA.01" w:date="2019-03-09T15:18:00Z">
        <w:r w:rsidR="00394770">
          <w:rPr>
            <w:szCs w:val="22"/>
          </w:rPr>
          <w:t>gged</w:t>
        </w:r>
      </w:ins>
      <w:ins w:id="366" w:author="DIANA.01" w:date="2019-03-09T15:13:00Z">
        <w:r>
          <w:rPr>
            <w:szCs w:val="22"/>
          </w:rPr>
          <w:t xml:space="preserve"> user.</w:t>
        </w:r>
      </w:ins>
    </w:p>
    <w:p w:rsidR="005F29F6" w:rsidRDefault="005F29F6" w:rsidP="00D33347">
      <w:pPr>
        <w:pStyle w:val="template"/>
        <w:numPr>
          <w:ilvl w:val="0"/>
          <w:numId w:val="20"/>
        </w:numPr>
        <w:rPr>
          <w:ins w:id="367" w:author="DIANA.01" w:date="2019-03-09T15:13:00Z"/>
          <w:szCs w:val="22"/>
        </w:rPr>
      </w:pPr>
      <w:ins w:id="368" w:author="DIANA.01" w:date="2019-03-09T16:48:00Z">
        <w:r w:rsidRPr="008B68FB">
          <w:rPr>
            <w:b/>
            <w:szCs w:val="22"/>
            <w:rPrChange w:id="369" w:author="DIANA.01" w:date="2019-03-13T15:11:00Z">
              <w:rPr>
                <w:szCs w:val="22"/>
              </w:rPr>
            </w:rPrChange>
          </w:rPr>
          <w:t>Add Apartment</w:t>
        </w:r>
        <w:r>
          <w:rPr>
            <w:szCs w:val="22"/>
          </w:rPr>
          <w:t xml:space="preserve"> -&gt; Add a new apa</w:t>
        </w:r>
      </w:ins>
      <w:ins w:id="370" w:author="DIANA.01" w:date="2019-03-09T16:49:00Z">
        <w:r>
          <w:rPr>
            <w:szCs w:val="22"/>
          </w:rPr>
          <w:t>rtment to apartments owned list.</w:t>
        </w:r>
      </w:ins>
    </w:p>
    <w:p w:rsidR="00D33347" w:rsidRDefault="00D33347" w:rsidP="00D33347">
      <w:pPr>
        <w:pStyle w:val="template"/>
        <w:numPr>
          <w:ilvl w:val="0"/>
          <w:numId w:val="20"/>
        </w:numPr>
        <w:rPr>
          <w:ins w:id="371" w:author="DIANA.01" w:date="2019-03-09T15:14:00Z"/>
          <w:szCs w:val="22"/>
        </w:rPr>
      </w:pPr>
      <w:ins w:id="372" w:author="DIANA.01" w:date="2019-03-09T15:13:00Z">
        <w:r w:rsidRPr="008B68FB">
          <w:rPr>
            <w:b/>
            <w:szCs w:val="22"/>
            <w:rPrChange w:id="373" w:author="DIANA.01" w:date="2019-03-13T15:11:00Z">
              <w:rPr>
                <w:szCs w:val="22"/>
              </w:rPr>
            </w:rPrChange>
          </w:rPr>
          <w:t>Add Employee</w:t>
        </w:r>
        <w:r>
          <w:rPr>
            <w:szCs w:val="22"/>
          </w:rPr>
          <w:t xml:space="preserve"> -&gt; </w:t>
        </w:r>
        <w:r w:rsidRPr="00EE0424">
          <w:rPr>
            <w:szCs w:val="22"/>
          </w:rPr>
          <w:t>Add</w:t>
        </w:r>
      </w:ins>
      <w:ins w:id="374" w:author="DIANA.01" w:date="2019-03-09T15:14:00Z">
        <w:r>
          <w:rPr>
            <w:szCs w:val="22"/>
          </w:rPr>
          <w:t xml:space="preserve"> a</w:t>
        </w:r>
      </w:ins>
      <w:ins w:id="375" w:author="DIANA.01" w:date="2019-03-09T15:13:00Z">
        <w:r w:rsidRPr="00EE0424">
          <w:rPr>
            <w:szCs w:val="22"/>
          </w:rPr>
          <w:t xml:space="preserve"> new employee </w:t>
        </w:r>
      </w:ins>
      <w:ins w:id="376" w:author="DIANA.01" w:date="2019-03-09T15:14:00Z">
        <w:r>
          <w:rPr>
            <w:szCs w:val="22"/>
          </w:rPr>
          <w:t xml:space="preserve">to </w:t>
        </w:r>
      </w:ins>
      <w:ins w:id="377" w:author="DIANA.01" w:date="2019-03-09T15:13:00Z">
        <w:r w:rsidRPr="00EE0424">
          <w:rPr>
            <w:szCs w:val="22"/>
          </w:rPr>
          <w:t>the employee database.</w:t>
        </w:r>
      </w:ins>
    </w:p>
    <w:p w:rsidR="00394770" w:rsidRPr="00EE0424" w:rsidRDefault="00394770" w:rsidP="00394770">
      <w:pPr>
        <w:pStyle w:val="template"/>
        <w:numPr>
          <w:ilvl w:val="0"/>
          <w:numId w:val="20"/>
        </w:numPr>
        <w:rPr>
          <w:ins w:id="378" w:author="DIANA.01" w:date="2019-03-09T15:15:00Z"/>
          <w:szCs w:val="22"/>
        </w:rPr>
      </w:pPr>
      <w:ins w:id="379" w:author="DIANA.01" w:date="2019-03-09T15:15:00Z">
        <w:r w:rsidRPr="00EE0424">
          <w:rPr>
            <w:szCs w:val="22"/>
          </w:rPr>
          <w:t>Edit existing employee</w:t>
        </w:r>
        <w:r>
          <w:rPr>
            <w:szCs w:val="22"/>
          </w:rPr>
          <w:t>’s</w:t>
        </w:r>
        <w:r w:rsidRPr="00EE0424">
          <w:rPr>
            <w:szCs w:val="22"/>
          </w:rPr>
          <w:t xml:space="preserve"> information.</w:t>
        </w:r>
      </w:ins>
    </w:p>
    <w:p w:rsidR="00D33347" w:rsidRDefault="00394770" w:rsidP="00D33347">
      <w:pPr>
        <w:pStyle w:val="template"/>
        <w:numPr>
          <w:ilvl w:val="0"/>
          <w:numId w:val="20"/>
        </w:numPr>
        <w:rPr>
          <w:ins w:id="380" w:author="DIANA.01" w:date="2019-03-09T15:16:00Z"/>
          <w:szCs w:val="22"/>
        </w:rPr>
      </w:pPr>
      <w:ins w:id="381" w:author="DIANA.01" w:date="2019-03-09T15:15:00Z">
        <w:r>
          <w:rPr>
            <w:szCs w:val="22"/>
          </w:rPr>
          <w:t>Delete existing em</w:t>
        </w:r>
      </w:ins>
      <w:ins w:id="382" w:author="DIANA.01" w:date="2019-03-09T15:16:00Z">
        <w:r>
          <w:rPr>
            <w:szCs w:val="22"/>
          </w:rPr>
          <w:t>ployees from the database.</w:t>
        </w:r>
      </w:ins>
    </w:p>
    <w:p w:rsidR="00394770" w:rsidRDefault="00394770" w:rsidP="00D33347">
      <w:pPr>
        <w:pStyle w:val="template"/>
        <w:numPr>
          <w:ilvl w:val="0"/>
          <w:numId w:val="20"/>
        </w:numPr>
        <w:rPr>
          <w:ins w:id="383" w:author="DIANA.01" w:date="2019-03-09T15:20:00Z"/>
          <w:szCs w:val="22"/>
        </w:rPr>
      </w:pPr>
      <w:ins w:id="384" w:author="DIANA.01" w:date="2019-03-09T15:18:00Z">
        <w:r>
          <w:rPr>
            <w:szCs w:val="22"/>
          </w:rPr>
          <w:t xml:space="preserve">Edit </w:t>
        </w:r>
      </w:ins>
      <w:ins w:id="385" w:author="DIANA.01" w:date="2019-03-09T15:19:00Z">
        <w:r>
          <w:rPr>
            <w:szCs w:val="22"/>
          </w:rPr>
          <w:t>owner</w:t>
        </w:r>
      </w:ins>
      <w:ins w:id="386" w:author="DIANA.01" w:date="2019-03-09T15:18:00Z">
        <w:r>
          <w:rPr>
            <w:szCs w:val="22"/>
          </w:rPr>
          <w:t xml:space="preserve"> account</w:t>
        </w:r>
      </w:ins>
      <w:ins w:id="387" w:author="DIANA.01" w:date="2019-03-09T15:19:00Z">
        <w:r>
          <w:rPr>
            <w:szCs w:val="22"/>
          </w:rPr>
          <w:t xml:space="preserve"> </w:t>
        </w:r>
      </w:ins>
      <w:ins w:id="388" w:author="DIANA.01" w:date="2019-03-09T15:20:00Z">
        <w:r>
          <w:rPr>
            <w:szCs w:val="22"/>
          </w:rPr>
          <w:t>information.</w:t>
        </w:r>
      </w:ins>
    </w:p>
    <w:p w:rsidR="00394770" w:rsidRDefault="00394770" w:rsidP="00D33347">
      <w:pPr>
        <w:pStyle w:val="template"/>
        <w:numPr>
          <w:ilvl w:val="0"/>
          <w:numId w:val="20"/>
        </w:numPr>
        <w:rPr>
          <w:ins w:id="389" w:author="DIANA.01" w:date="2019-03-09T15:37:00Z"/>
          <w:szCs w:val="22"/>
        </w:rPr>
      </w:pPr>
      <w:ins w:id="390" w:author="DIANA.01" w:date="2019-03-09T15:20:00Z">
        <w:r>
          <w:rPr>
            <w:szCs w:val="22"/>
          </w:rPr>
          <w:t>Delete owner account.</w:t>
        </w:r>
      </w:ins>
    </w:p>
    <w:p w:rsidR="00FF1E50" w:rsidRDefault="00FF1E50" w:rsidP="00D33347">
      <w:pPr>
        <w:pStyle w:val="template"/>
        <w:numPr>
          <w:ilvl w:val="0"/>
          <w:numId w:val="20"/>
        </w:numPr>
        <w:rPr>
          <w:ins w:id="391" w:author="DIANA.01" w:date="2019-03-09T15:20:00Z"/>
          <w:szCs w:val="22"/>
        </w:rPr>
      </w:pPr>
      <w:ins w:id="392" w:author="DIANA.01" w:date="2019-03-09T15:37:00Z">
        <w:r w:rsidRPr="008B68FB">
          <w:rPr>
            <w:b/>
            <w:szCs w:val="22"/>
            <w:rPrChange w:id="393" w:author="DIANA.01" w:date="2019-03-13T15:11:00Z">
              <w:rPr>
                <w:szCs w:val="22"/>
              </w:rPr>
            </w:rPrChange>
          </w:rPr>
          <w:t>Add Owner</w:t>
        </w:r>
        <w:r>
          <w:rPr>
            <w:szCs w:val="22"/>
          </w:rPr>
          <w:t xml:space="preserve"> -&gt; Add a new owner account.</w:t>
        </w:r>
      </w:ins>
    </w:p>
    <w:p w:rsidR="00394770" w:rsidRDefault="00394770" w:rsidP="00D33347">
      <w:pPr>
        <w:pStyle w:val="template"/>
        <w:numPr>
          <w:ilvl w:val="0"/>
          <w:numId w:val="20"/>
        </w:numPr>
        <w:rPr>
          <w:ins w:id="394" w:author="DIANA.01" w:date="2019-03-09T15:22:00Z"/>
          <w:szCs w:val="22"/>
        </w:rPr>
      </w:pPr>
      <w:ins w:id="395" w:author="DIANA.01" w:date="2019-03-09T15:21:00Z">
        <w:r w:rsidRPr="008B68FB">
          <w:rPr>
            <w:b/>
            <w:szCs w:val="22"/>
            <w:rPrChange w:id="396" w:author="DIANA.01" w:date="2019-03-13T15:11:00Z">
              <w:rPr>
                <w:szCs w:val="22"/>
              </w:rPr>
            </w:rPrChange>
          </w:rPr>
          <w:t>Add Contract</w:t>
        </w:r>
        <w:r>
          <w:rPr>
            <w:szCs w:val="22"/>
          </w:rPr>
          <w:t xml:space="preserve"> -&gt;</w:t>
        </w:r>
      </w:ins>
      <w:ins w:id="397" w:author="DIANA.01" w:date="2019-03-09T15:22:00Z">
        <w:r>
          <w:rPr>
            <w:szCs w:val="22"/>
          </w:rPr>
          <w:t xml:space="preserve"> Add new contracts </w:t>
        </w:r>
        <w:r w:rsidRPr="00EE0424">
          <w:rPr>
            <w:szCs w:val="22"/>
          </w:rPr>
          <w:t>with providers for the current month.</w:t>
        </w:r>
      </w:ins>
    </w:p>
    <w:p w:rsidR="00394770" w:rsidRPr="00EE0424" w:rsidRDefault="00394770" w:rsidP="00394770">
      <w:pPr>
        <w:pStyle w:val="template"/>
        <w:numPr>
          <w:ilvl w:val="0"/>
          <w:numId w:val="20"/>
        </w:numPr>
        <w:rPr>
          <w:ins w:id="398" w:author="DIANA.01" w:date="2019-03-09T15:22:00Z"/>
          <w:szCs w:val="22"/>
        </w:rPr>
      </w:pPr>
      <w:ins w:id="399" w:author="DIANA.01" w:date="2019-03-09T15:22:00Z">
        <w:r w:rsidRPr="008B68FB">
          <w:rPr>
            <w:b/>
            <w:szCs w:val="22"/>
            <w:rPrChange w:id="400" w:author="DIANA.01" w:date="2019-03-13T15:11:00Z">
              <w:rPr>
                <w:szCs w:val="22"/>
              </w:rPr>
            </w:rPrChange>
          </w:rPr>
          <w:t>Finalize</w:t>
        </w:r>
        <w:r>
          <w:rPr>
            <w:szCs w:val="22"/>
          </w:rPr>
          <w:t xml:space="preserve"> -&gt; </w:t>
        </w:r>
        <w:r w:rsidRPr="00EE0424">
          <w:rPr>
            <w:szCs w:val="22"/>
          </w:rPr>
          <w:t>End</w:t>
        </w:r>
        <w:r>
          <w:rPr>
            <w:szCs w:val="22"/>
          </w:rPr>
          <w:t xml:space="preserve"> </w:t>
        </w:r>
        <w:r w:rsidRPr="00EE0424">
          <w:rPr>
            <w:szCs w:val="22"/>
          </w:rPr>
          <w:t>contracts with providers for the current month.</w:t>
        </w:r>
      </w:ins>
    </w:p>
    <w:p w:rsidR="00394770" w:rsidRDefault="0057787E" w:rsidP="00D33347">
      <w:pPr>
        <w:pStyle w:val="template"/>
        <w:numPr>
          <w:ilvl w:val="0"/>
          <w:numId w:val="20"/>
        </w:numPr>
        <w:rPr>
          <w:ins w:id="401" w:author="DIANA.01" w:date="2019-03-09T15:28:00Z"/>
          <w:szCs w:val="22"/>
        </w:rPr>
      </w:pPr>
      <w:ins w:id="402" w:author="DIANA.01" w:date="2019-03-09T15:25:00Z">
        <w:r w:rsidRPr="008B68FB">
          <w:rPr>
            <w:b/>
            <w:szCs w:val="22"/>
            <w:rPrChange w:id="403" w:author="DIANA.01" w:date="2019-03-13T15:11:00Z">
              <w:rPr>
                <w:szCs w:val="22"/>
              </w:rPr>
            </w:rPrChange>
          </w:rPr>
          <w:t>Add payment receipt</w:t>
        </w:r>
        <w:r>
          <w:rPr>
            <w:szCs w:val="22"/>
          </w:rPr>
          <w:t xml:space="preserve"> -&gt; Add </w:t>
        </w:r>
      </w:ins>
      <w:ins w:id="404" w:author="DIANA.01" w:date="2019-03-09T15:43:00Z">
        <w:r w:rsidR="00FF1E50">
          <w:rPr>
            <w:szCs w:val="22"/>
          </w:rPr>
          <w:t xml:space="preserve">apartment </w:t>
        </w:r>
      </w:ins>
      <w:ins w:id="405" w:author="DIANA.01" w:date="2019-03-09T15:25:00Z">
        <w:r>
          <w:rPr>
            <w:szCs w:val="22"/>
          </w:rPr>
          <w:t>payment receipt for the current month.</w:t>
        </w:r>
      </w:ins>
    </w:p>
    <w:p w:rsidR="0057787E" w:rsidRPr="00EE0424" w:rsidRDefault="0057787E" w:rsidP="0057787E">
      <w:pPr>
        <w:pStyle w:val="template"/>
        <w:numPr>
          <w:ilvl w:val="0"/>
          <w:numId w:val="20"/>
        </w:numPr>
        <w:rPr>
          <w:ins w:id="406" w:author="DIANA.01" w:date="2019-03-09T15:28:00Z"/>
          <w:szCs w:val="22"/>
        </w:rPr>
      </w:pPr>
      <w:ins w:id="407" w:author="DIANA.01" w:date="2019-03-09T15:28:00Z">
        <w:r w:rsidRPr="008B68FB">
          <w:rPr>
            <w:b/>
            <w:szCs w:val="22"/>
            <w:rPrChange w:id="408" w:author="DIANA.01" w:date="2019-03-13T15:12:00Z">
              <w:rPr>
                <w:szCs w:val="22"/>
              </w:rPr>
            </w:rPrChange>
          </w:rPr>
          <w:t>Add water consumption</w:t>
        </w:r>
        <w:r>
          <w:rPr>
            <w:szCs w:val="22"/>
          </w:rPr>
          <w:t xml:space="preserve"> -&gt;</w:t>
        </w:r>
        <w:r w:rsidRPr="00EE0424">
          <w:rPr>
            <w:szCs w:val="22"/>
          </w:rPr>
          <w:t xml:space="preserve">Adding water consumption for each </w:t>
        </w:r>
      </w:ins>
      <w:ins w:id="409" w:author="DIANA.01" w:date="2019-03-09T15:29:00Z">
        <w:r>
          <w:rPr>
            <w:szCs w:val="22"/>
          </w:rPr>
          <w:t xml:space="preserve">owned </w:t>
        </w:r>
      </w:ins>
      <w:ins w:id="410" w:author="DIANA.01" w:date="2019-03-09T15:28:00Z">
        <w:r w:rsidRPr="00EE0424">
          <w:rPr>
            <w:szCs w:val="22"/>
          </w:rPr>
          <w:t>apartment</w:t>
        </w:r>
      </w:ins>
      <w:ins w:id="411" w:author="DIANA.01" w:date="2019-03-09T15:29:00Z">
        <w:r>
          <w:rPr>
            <w:szCs w:val="22"/>
          </w:rPr>
          <w:t>.</w:t>
        </w:r>
      </w:ins>
    </w:p>
    <w:p w:rsidR="0057787E" w:rsidRDefault="0057787E" w:rsidP="00D33347">
      <w:pPr>
        <w:pStyle w:val="template"/>
        <w:numPr>
          <w:ilvl w:val="0"/>
          <w:numId w:val="20"/>
        </w:numPr>
        <w:rPr>
          <w:ins w:id="412" w:author="DIANA.01" w:date="2019-03-09T15:31:00Z"/>
          <w:szCs w:val="22"/>
        </w:rPr>
      </w:pPr>
      <w:ins w:id="413" w:author="DIANA.01" w:date="2019-03-09T15:31:00Z">
        <w:r w:rsidRPr="00EE0424">
          <w:rPr>
            <w:szCs w:val="22"/>
          </w:rPr>
          <w:t>View</w:t>
        </w:r>
        <w:r>
          <w:rPr>
            <w:szCs w:val="22"/>
          </w:rPr>
          <w:t xml:space="preserve"> </w:t>
        </w:r>
        <w:r w:rsidRPr="00EE0424">
          <w:rPr>
            <w:szCs w:val="22"/>
          </w:rPr>
          <w:t>any apartment’s total payment debts at any time.</w:t>
        </w:r>
      </w:ins>
    </w:p>
    <w:p w:rsidR="0057787E" w:rsidRPr="00EE0424" w:rsidRDefault="0057787E" w:rsidP="0057787E">
      <w:pPr>
        <w:pStyle w:val="template"/>
        <w:numPr>
          <w:ilvl w:val="0"/>
          <w:numId w:val="20"/>
        </w:numPr>
        <w:rPr>
          <w:ins w:id="414" w:author="DIANA.01" w:date="2019-03-09T15:31:00Z"/>
          <w:szCs w:val="22"/>
        </w:rPr>
      </w:pPr>
      <w:ins w:id="415" w:author="DIANA.01" w:date="2019-03-09T15:31:00Z">
        <w:r>
          <w:rPr>
            <w:szCs w:val="22"/>
          </w:rPr>
          <w:t>View a</w:t>
        </w:r>
        <w:r w:rsidRPr="00EE0424">
          <w:rPr>
            <w:szCs w:val="22"/>
          </w:rPr>
          <w:t xml:space="preserve"> report of amounts to be cashed from every owner of the association.</w:t>
        </w:r>
      </w:ins>
    </w:p>
    <w:p w:rsidR="00D33347" w:rsidRDefault="00D33347" w:rsidP="00D33347">
      <w:pPr>
        <w:pStyle w:val="template"/>
        <w:ind w:left="720"/>
        <w:rPr>
          <w:ins w:id="416" w:author="DIANA.01" w:date="2019-03-09T15:05:00Z"/>
        </w:rPr>
        <w:pPrChange w:id="417" w:author="DIANA.01" w:date="2019-03-09T15:06:00Z">
          <w:pPr>
            <w:pStyle w:val="template"/>
          </w:pPr>
        </w:pPrChange>
      </w:pPr>
    </w:p>
    <w:p w:rsidR="00D33347" w:rsidRPr="001F0E29" w:rsidRDefault="00D33347" w:rsidP="00274C77">
      <w:pPr>
        <w:pStyle w:val="template"/>
      </w:pPr>
    </w:p>
    <w:p w:rsidR="004B4BA3" w:rsidRDefault="004B4BA3">
      <w:pPr>
        <w:pStyle w:val="Heading2"/>
      </w:pPr>
      <w:bookmarkStart w:id="418" w:name="_Toc439994676"/>
      <w:bookmarkStart w:id="419" w:name="_Toc13083429"/>
      <w:r>
        <w:t>User Classes and Characteristics</w:t>
      </w:r>
      <w:bookmarkEnd w:id="418"/>
      <w:bookmarkEnd w:id="419"/>
    </w:p>
    <w:p w:rsidR="00071B35" w:rsidRDefault="00071B35" w:rsidP="00071B35">
      <w:pPr>
        <w:pStyle w:val="template"/>
      </w:pPr>
      <w:r>
        <w:t>The user classes of this product are:</w:t>
      </w:r>
    </w:p>
    <w:p w:rsidR="00071B35" w:rsidRDefault="00071B35" w:rsidP="00071B35">
      <w:pPr>
        <w:pStyle w:val="template"/>
      </w:pPr>
    </w:p>
    <w:p w:rsidR="00071B35" w:rsidRDefault="00071B35" w:rsidP="00071B35">
      <w:pPr>
        <w:pStyle w:val="template"/>
        <w:numPr>
          <w:ilvl w:val="0"/>
          <w:numId w:val="4"/>
        </w:numPr>
      </w:pPr>
      <w:del w:id="420" w:author="DIANA.01" w:date="2019-03-07T19:21:00Z">
        <w:r w:rsidRPr="00F66E76" w:rsidDel="007246F6">
          <w:rPr>
            <w:b/>
            <w:rPrChange w:id="421" w:author="DIANA.01" w:date="2019-03-13T15:13:00Z">
              <w:rPr/>
            </w:rPrChange>
          </w:rPr>
          <w:tab/>
        </w:r>
      </w:del>
      <w:r w:rsidRPr="00F66E76">
        <w:rPr>
          <w:b/>
          <w:rPrChange w:id="422" w:author="DIANA.01" w:date="2019-03-13T15:13:00Z">
            <w:rPr/>
          </w:rPrChange>
        </w:rPr>
        <w:t>Administrator (Association administrator)</w:t>
      </w:r>
      <w:r>
        <w:t xml:space="preserve"> with rights to:</w:t>
      </w:r>
    </w:p>
    <w:p w:rsidR="00071B35" w:rsidRDefault="00071B35" w:rsidP="00071B35">
      <w:pPr>
        <w:pStyle w:val="template"/>
      </w:pPr>
    </w:p>
    <w:p w:rsidR="00071B35" w:rsidRPr="00274C77" w:rsidRDefault="00FF1E50" w:rsidP="00FF1E50">
      <w:pPr>
        <w:pStyle w:val="template"/>
        <w:numPr>
          <w:ilvl w:val="0"/>
          <w:numId w:val="24"/>
        </w:numPr>
        <w:rPr>
          <w:ins w:id="423" w:author="DIANA.01" w:date="2019-03-09T15:39:00Z"/>
          <w:szCs w:val="22"/>
        </w:rPr>
      </w:pPr>
      <w:ins w:id="424" w:author="DIANA.01" w:date="2019-03-09T15:39:00Z">
        <w:r w:rsidRPr="00EE0424">
          <w:rPr>
            <w:szCs w:val="22"/>
          </w:rPr>
          <w:t>View a list of current employees and their specific information</w:t>
        </w:r>
        <w:r w:rsidDel="00FF1E50">
          <w:t xml:space="preserve"> </w:t>
        </w:r>
      </w:ins>
      <w:del w:id="425" w:author="DIANA.01" w:date="2019-03-09T15:38:00Z">
        <w:r w:rsidR="00071B35" w:rsidDel="00FF1E50">
          <w:delText>Add new employees in the employee database.</w:delText>
        </w:r>
      </w:del>
    </w:p>
    <w:p w:rsidR="00FF1E50" w:rsidRDefault="00FF1E50" w:rsidP="00FF1E50">
      <w:pPr>
        <w:pStyle w:val="template"/>
        <w:numPr>
          <w:ilvl w:val="0"/>
          <w:numId w:val="24"/>
        </w:numPr>
        <w:rPr>
          <w:ins w:id="426" w:author="DIANA.01" w:date="2019-03-09T15:40:00Z"/>
          <w:szCs w:val="22"/>
        </w:rPr>
      </w:pPr>
      <w:ins w:id="427" w:author="DIANA.01" w:date="2019-03-09T15:39:00Z">
        <w:r>
          <w:rPr>
            <w:szCs w:val="22"/>
          </w:rPr>
          <w:t>View a list of all association owners.</w:t>
        </w:r>
      </w:ins>
    </w:p>
    <w:p w:rsidR="00FF1E50" w:rsidRDefault="00FF1E50" w:rsidP="00FF1E50">
      <w:pPr>
        <w:pStyle w:val="template"/>
        <w:numPr>
          <w:ilvl w:val="0"/>
          <w:numId w:val="24"/>
        </w:numPr>
        <w:rPr>
          <w:ins w:id="428" w:author="DIANA.01" w:date="2019-03-09T15:41:00Z"/>
          <w:szCs w:val="22"/>
        </w:rPr>
      </w:pPr>
      <w:ins w:id="429" w:author="DIANA.01" w:date="2019-03-09T15:41:00Z">
        <w:r>
          <w:rPr>
            <w:szCs w:val="22"/>
          </w:rPr>
          <w:lastRenderedPageBreak/>
          <w:t>View a list of all existing contracts with providers.</w:t>
        </w:r>
      </w:ins>
    </w:p>
    <w:p w:rsidR="00FF1E50" w:rsidRDefault="00FF1E50" w:rsidP="00FF1E50">
      <w:pPr>
        <w:pStyle w:val="template"/>
        <w:numPr>
          <w:ilvl w:val="0"/>
          <w:numId w:val="24"/>
        </w:numPr>
        <w:rPr>
          <w:ins w:id="430" w:author="DIANA.01" w:date="2019-03-09T16:49:00Z"/>
          <w:szCs w:val="22"/>
        </w:rPr>
      </w:pPr>
      <w:ins w:id="431" w:author="DIANA.01" w:date="2019-03-09T15:41:00Z">
        <w:r>
          <w:rPr>
            <w:szCs w:val="22"/>
          </w:rPr>
          <w:t>View a list of all apartments owned.</w:t>
        </w:r>
      </w:ins>
    </w:p>
    <w:p w:rsidR="005F29F6" w:rsidRPr="00274C77" w:rsidRDefault="005F29F6" w:rsidP="00274C77">
      <w:pPr>
        <w:pStyle w:val="template"/>
        <w:numPr>
          <w:ilvl w:val="0"/>
          <w:numId w:val="24"/>
        </w:numPr>
        <w:rPr>
          <w:ins w:id="432" w:author="DIANA.01" w:date="2019-03-09T15:41:00Z"/>
          <w:szCs w:val="22"/>
        </w:rPr>
      </w:pPr>
      <w:ins w:id="433" w:author="DIANA.01" w:date="2019-03-09T16:49:00Z">
        <w:r>
          <w:rPr>
            <w:szCs w:val="22"/>
          </w:rPr>
          <w:t>Add a new apartment to apartments owned list.</w:t>
        </w:r>
      </w:ins>
    </w:p>
    <w:p w:rsidR="00FF1E50" w:rsidRDefault="00FF1E50" w:rsidP="00FF1E50">
      <w:pPr>
        <w:pStyle w:val="template"/>
        <w:numPr>
          <w:ilvl w:val="0"/>
          <w:numId w:val="24"/>
        </w:numPr>
        <w:rPr>
          <w:ins w:id="434" w:author="DIANA.01" w:date="2019-03-09T15:41:00Z"/>
          <w:szCs w:val="22"/>
        </w:rPr>
      </w:pPr>
      <w:ins w:id="435" w:author="DIANA.01" w:date="2019-03-09T15:41:00Z">
        <w:r w:rsidRPr="00EE0424">
          <w:rPr>
            <w:szCs w:val="22"/>
          </w:rPr>
          <w:t>Add</w:t>
        </w:r>
        <w:r>
          <w:rPr>
            <w:szCs w:val="22"/>
          </w:rPr>
          <w:t xml:space="preserve"> a</w:t>
        </w:r>
        <w:r w:rsidRPr="00EE0424">
          <w:rPr>
            <w:szCs w:val="22"/>
          </w:rPr>
          <w:t xml:space="preserve"> new employee </w:t>
        </w:r>
        <w:r>
          <w:rPr>
            <w:szCs w:val="22"/>
          </w:rPr>
          <w:t xml:space="preserve">to </w:t>
        </w:r>
        <w:r w:rsidRPr="00EE0424">
          <w:rPr>
            <w:szCs w:val="22"/>
          </w:rPr>
          <w:t>the employee database.</w:t>
        </w:r>
      </w:ins>
    </w:p>
    <w:p w:rsidR="00FF1E50" w:rsidRPr="00EE0424" w:rsidRDefault="00FF1E50" w:rsidP="00FF1E50">
      <w:pPr>
        <w:pStyle w:val="template"/>
        <w:numPr>
          <w:ilvl w:val="0"/>
          <w:numId w:val="24"/>
        </w:numPr>
        <w:rPr>
          <w:ins w:id="436" w:author="DIANA.01" w:date="2019-03-09T15:41:00Z"/>
          <w:szCs w:val="22"/>
        </w:rPr>
      </w:pPr>
      <w:ins w:id="437" w:author="DIANA.01" w:date="2019-03-09T15:41:00Z">
        <w:r w:rsidRPr="00EE0424">
          <w:rPr>
            <w:szCs w:val="22"/>
          </w:rPr>
          <w:t>Edit existing employee</w:t>
        </w:r>
        <w:r>
          <w:rPr>
            <w:szCs w:val="22"/>
          </w:rPr>
          <w:t>’s</w:t>
        </w:r>
        <w:r w:rsidRPr="00EE0424">
          <w:rPr>
            <w:szCs w:val="22"/>
          </w:rPr>
          <w:t xml:space="preserve"> information.</w:t>
        </w:r>
      </w:ins>
    </w:p>
    <w:p w:rsidR="00FF1E50" w:rsidRDefault="00FF1E50" w:rsidP="00FF1E50">
      <w:pPr>
        <w:pStyle w:val="template"/>
        <w:numPr>
          <w:ilvl w:val="0"/>
          <w:numId w:val="24"/>
        </w:numPr>
        <w:rPr>
          <w:ins w:id="438" w:author="DIANA.01" w:date="2019-03-09T15:41:00Z"/>
          <w:szCs w:val="22"/>
        </w:rPr>
      </w:pPr>
      <w:ins w:id="439" w:author="DIANA.01" w:date="2019-03-09T15:41:00Z">
        <w:r>
          <w:rPr>
            <w:szCs w:val="22"/>
          </w:rPr>
          <w:t>Delete existing employees from the database.</w:t>
        </w:r>
      </w:ins>
    </w:p>
    <w:p w:rsidR="00FF1E50" w:rsidRDefault="00FF1E50" w:rsidP="00FF1E50">
      <w:pPr>
        <w:pStyle w:val="template"/>
        <w:numPr>
          <w:ilvl w:val="0"/>
          <w:numId w:val="24"/>
        </w:numPr>
        <w:rPr>
          <w:ins w:id="440" w:author="DIANA.01" w:date="2019-03-09T15:42:00Z"/>
          <w:szCs w:val="22"/>
        </w:rPr>
      </w:pPr>
      <w:ins w:id="441" w:author="DIANA.01" w:date="2019-03-09T15:42:00Z">
        <w:r>
          <w:rPr>
            <w:szCs w:val="22"/>
          </w:rPr>
          <w:t>Edit own account information.</w:t>
        </w:r>
      </w:ins>
    </w:p>
    <w:p w:rsidR="00FF1E50" w:rsidRDefault="00FF1E50" w:rsidP="00FF1E50">
      <w:pPr>
        <w:pStyle w:val="template"/>
        <w:numPr>
          <w:ilvl w:val="0"/>
          <w:numId w:val="24"/>
        </w:numPr>
        <w:rPr>
          <w:ins w:id="442" w:author="DIANA.01" w:date="2019-03-09T15:42:00Z"/>
          <w:szCs w:val="22"/>
        </w:rPr>
      </w:pPr>
      <w:ins w:id="443" w:author="DIANA.01" w:date="2019-03-09T15:42:00Z">
        <w:r>
          <w:rPr>
            <w:szCs w:val="22"/>
          </w:rPr>
          <w:t>Delete owner account.</w:t>
        </w:r>
      </w:ins>
    </w:p>
    <w:p w:rsidR="00FF1E50" w:rsidRDefault="00FF1E50" w:rsidP="00FF1E50">
      <w:pPr>
        <w:pStyle w:val="template"/>
        <w:numPr>
          <w:ilvl w:val="0"/>
          <w:numId w:val="24"/>
        </w:numPr>
        <w:rPr>
          <w:ins w:id="444" w:author="DIANA.01" w:date="2019-03-09T15:42:00Z"/>
          <w:szCs w:val="22"/>
        </w:rPr>
      </w:pPr>
      <w:ins w:id="445" w:author="DIANA.01" w:date="2019-03-09T15:42:00Z">
        <w:r>
          <w:rPr>
            <w:szCs w:val="22"/>
          </w:rPr>
          <w:t>Add a new owner account.</w:t>
        </w:r>
      </w:ins>
    </w:p>
    <w:p w:rsidR="00FF1E50" w:rsidRDefault="00FF1E50" w:rsidP="00FF1E50">
      <w:pPr>
        <w:pStyle w:val="template"/>
        <w:numPr>
          <w:ilvl w:val="0"/>
          <w:numId w:val="24"/>
        </w:numPr>
        <w:rPr>
          <w:ins w:id="446" w:author="DIANA.01" w:date="2019-03-09T15:42:00Z"/>
          <w:szCs w:val="22"/>
        </w:rPr>
      </w:pPr>
      <w:ins w:id="447" w:author="DIANA.01" w:date="2019-03-09T15:42:00Z">
        <w:r>
          <w:rPr>
            <w:szCs w:val="22"/>
          </w:rPr>
          <w:t xml:space="preserve">Add new contracts </w:t>
        </w:r>
        <w:r w:rsidRPr="00EE0424">
          <w:rPr>
            <w:szCs w:val="22"/>
          </w:rPr>
          <w:t>with providers for the current month.</w:t>
        </w:r>
      </w:ins>
    </w:p>
    <w:p w:rsidR="00FF1E50" w:rsidRPr="00EE0424" w:rsidRDefault="00FF1E50" w:rsidP="00FF1E50">
      <w:pPr>
        <w:pStyle w:val="template"/>
        <w:numPr>
          <w:ilvl w:val="0"/>
          <w:numId w:val="24"/>
        </w:numPr>
        <w:rPr>
          <w:ins w:id="448" w:author="DIANA.01" w:date="2019-03-09T15:42:00Z"/>
          <w:szCs w:val="22"/>
        </w:rPr>
      </w:pPr>
      <w:ins w:id="449" w:author="DIANA.01" w:date="2019-03-09T15:42:00Z">
        <w:r w:rsidRPr="00EE0424">
          <w:rPr>
            <w:szCs w:val="22"/>
          </w:rPr>
          <w:t>End</w:t>
        </w:r>
        <w:r>
          <w:rPr>
            <w:szCs w:val="22"/>
          </w:rPr>
          <w:t xml:space="preserve"> </w:t>
        </w:r>
        <w:r w:rsidRPr="00EE0424">
          <w:rPr>
            <w:szCs w:val="22"/>
          </w:rPr>
          <w:t>contracts with providers for the current month.</w:t>
        </w:r>
      </w:ins>
    </w:p>
    <w:p w:rsidR="00FF1E50" w:rsidRDefault="00FF1E50" w:rsidP="00FF1E50">
      <w:pPr>
        <w:pStyle w:val="template"/>
        <w:numPr>
          <w:ilvl w:val="0"/>
          <w:numId w:val="24"/>
        </w:numPr>
        <w:rPr>
          <w:ins w:id="450" w:author="DIANA.01" w:date="2019-03-09T15:43:00Z"/>
          <w:szCs w:val="22"/>
        </w:rPr>
      </w:pPr>
      <w:ins w:id="451" w:author="DIANA.01" w:date="2019-03-09T15:42:00Z">
        <w:r>
          <w:rPr>
            <w:szCs w:val="22"/>
          </w:rPr>
          <w:t xml:space="preserve">Add </w:t>
        </w:r>
      </w:ins>
      <w:ins w:id="452" w:author="DIANA.01" w:date="2019-03-09T15:43:00Z">
        <w:r>
          <w:rPr>
            <w:szCs w:val="22"/>
          </w:rPr>
          <w:t xml:space="preserve">apartment </w:t>
        </w:r>
      </w:ins>
      <w:ins w:id="453" w:author="DIANA.01" w:date="2019-03-09T15:42:00Z">
        <w:r>
          <w:rPr>
            <w:szCs w:val="22"/>
          </w:rPr>
          <w:t>payment receipt for the current month.</w:t>
        </w:r>
      </w:ins>
    </w:p>
    <w:p w:rsidR="00FF1E50" w:rsidRPr="00EE0424" w:rsidRDefault="00FF1E50" w:rsidP="00FF1E50">
      <w:pPr>
        <w:pStyle w:val="template"/>
        <w:numPr>
          <w:ilvl w:val="0"/>
          <w:numId w:val="24"/>
        </w:numPr>
        <w:rPr>
          <w:ins w:id="454" w:author="DIANA.01" w:date="2019-03-09T15:43:00Z"/>
          <w:szCs w:val="22"/>
        </w:rPr>
      </w:pPr>
      <w:ins w:id="455" w:author="DIANA.01" w:date="2019-03-09T15:43:00Z">
        <w:r w:rsidRPr="00EE0424">
          <w:rPr>
            <w:szCs w:val="22"/>
          </w:rPr>
          <w:t xml:space="preserve">Add water consumption for each </w:t>
        </w:r>
        <w:r>
          <w:rPr>
            <w:szCs w:val="22"/>
          </w:rPr>
          <w:t xml:space="preserve">owned </w:t>
        </w:r>
        <w:r w:rsidRPr="00EE0424">
          <w:rPr>
            <w:szCs w:val="22"/>
          </w:rPr>
          <w:t>apartment</w:t>
        </w:r>
        <w:r>
          <w:rPr>
            <w:szCs w:val="22"/>
          </w:rPr>
          <w:t>.</w:t>
        </w:r>
      </w:ins>
    </w:p>
    <w:p w:rsidR="00FF1E50" w:rsidRDefault="00FF1E50" w:rsidP="00FF1E50">
      <w:pPr>
        <w:pStyle w:val="template"/>
        <w:numPr>
          <w:ilvl w:val="0"/>
          <w:numId w:val="24"/>
        </w:numPr>
        <w:rPr>
          <w:ins w:id="456" w:author="DIANA.01" w:date="2019-03-09T15:43:00Z"/>
          <w:szCs w:val="22"/>
        </w:rPr>
      </w:pPr>
      <w:ins w:id="457" w:author="DIANA.01" w:date="2019-03-09T15:43:00Z">
        <w:r w:rsidRPr="00EE0424">
          <w:rPr>
            <w:szCs w:val="22"/>
          </w:rPr>
          <w:t>View</w:t>
        </w:r>
        <w:r>
          <w:rPr>
            <w:szCs w:val="22"/>
          </w:rPr>
          <w:t xml:space="preserve"> </w:t>
        </w:r>
        <w:r w:rsidRPr="00EE0424">
          <w:rPr>
            <w:szCs w:val="22"/>
          </w:rPr>
          <w:t>any apartment’s total payment debts at any time.</w:t>
        </w:r>
      </w:ins>
    </w:p>
    <w:p w:rsidR="00FF1E50" w:rsidRPr="00274C77" w:rsidRDefault="00FF1E50" w:rsidP="00FF1E50">
      <w:pPr>
        <w:pStyle w:val="template"/>
        <w:numPr>
          <w:ilvl w:val="0"/>
          <w:numId w:val="24"/>
        </w:numPr>
        <w:rPr>
          <w:szCs w:val="22"/>
        </w:rPr>
        <w:pPrChange w:id="458" w:author="DIANA.01" w:date="2019-03-09T15:43:00Z">
          <w:pPr>
            <w:pStyle w:val="template"/>
            <w:numPr>
              <w:ilvl w:val="1"/>
              <w:numId w:val="4"/>
            </w:numPr>
            <w:ind w:left="1800" w:hanging="720"/>
          </w:pPr>
        </w:pPrChange>
      </w:pPr>
      <w:ins w:id="459" w:author="DIANA.01" w:date="2019-03-09T15:43:00Z">
        <w:r>
          <w:rPr>
            <w:szCs w:val="22"/>
          </w:rPr>
          <w:t>View a</w:t>
        </w:r>
        <w:r w:rsidRPr="00EE0424">
          <w:rPr>
            <w:szCs w:val="22"/>
          </w:rPr>
          <w:t xml:space="preserve"> report of amounts to be cashed from every owner of the association.</w:t>
        </w:r>
      </w:ins>
    </w:p>
    <w:p w:rsidR="00071B35" w:rsidDel="00FF1E50" w:rsidRDefault="00071B35" w:rsidP="00071B35">
      <w:pPr>
        <w:pStyle w:val="template"/>
        <w:numPr>
          <w:ilvl w:val="1"/>
          <w:numId w:val="4"/>
        </w:numPr>
        <w:rPr>
          <w:del w:id="460" w:author="DIANA.01" w:date="2019-03-09T15:37:00Z"/>
        </w:rPr>
      </w:pPr>
      <w:del w:id="461" w:author="DIANA.01" w:date="2019-03-09T15:37:00Z">
        <w:r w:rsidDel="00FF1E50">
          <w:delText>Edit existing employees’ information.</w:delText>
        </w:r>
      </w:del>
    </w:p>
    <w:p w:rsidR="00071B35" w:rsidDel="00FF1E50" w:rsidRDefault="00071B35" w:rsidP="00071B35">
      <w:pPr>
        <w:pStyle w:val="template"/>
        <w:numPr>
          <w:ilvl w:val="1"/>
          <w:numId w:val="4"/>
        </w:numPr>
        <w:rPr>
          <w:del w:id="462" w:author="DIANA.01" w:date="2019-03-09T15:37:00Z"/>
        </w:rPr>
      </w:pPr>
      <w:del w:id="463" w:author="DIANA.01" w:date="2019-03-09T15:37:00Z">
        <w:r w:rsidDel="00FF1E50">
          <w:delText>Add new contracts with providers for the current month.</w:delText>
        </w:r>
      </w:del>
    </w:p>
    <w:p w:rsidR="00071B35" w:rsidDel="00FF1E50" w:rsidRDefault="00071B35" w:rsidP="00071B35">
      <w:pPr>
        <w:pStyle w:val="template"/>
        <w:numPr>
          <w:ilvl w:val="1"/>
          <w:numId w:val="4"/>
        </w:numPr>
        <w:rPr>
          <w:del w:id="464" w:author="DIANA.01" w:date="2019-03-09T15:37:00Z"/>
        </w:rPr>
      </w:pPr>
      <w:del w:id="465" w:author="DIANA.01" w:date="2019-03-09T15:37:00Z">
        <w:r w:rsidDel="00FF1E50">
          <w:delText>End contracts with providers for the current month.</w:delText>
        </w:r>
      </w:del>
    </w:p>
    <w:p w:rsidR="00071B35" w:rsidDel="00FF1E50" w:rsidRDefault="00071B35" w:rsidP="00071B35">
      <w:pPr>
        <w:pStyle w:val="template"/>
        <w:numPr>
          <w:ilvl w:val="1"/>
          <w:numId w:val="4"/>
        </w:numPr>
        <w:rPr>
          <w:del w:id="466" w:author="DIANA.01" w:date="2019-03-09T15:37:00Z"/>
        </w:rPr>
      </w:pPr>
      <w:del w:id="467" w:author="DIANA.01" w:date="2019-03-09T15:37:00Z">
        <w:r w:rsidDel="00FF1E50">
          <w:delText>View a list of current employees and their specific information.</w:delText>
        </w:r>
      </w:del>
    </w:p>
    <w:p w:rsidR="00071B35" w:rsidDel="00FF1E50" w:rsidRDefault="00071B35" w:rsidP="00071B35">
      <w:pPr>
        <w:pStyle w:val="template"/>
        <w:numPr>
          <w:ilvl w:val="1"/>
          <w:numId w:val="4"/>
        </w:numPr>
        <w:rPr>
          <w:del w:id="468" w:author="DIANA.01" w:date="2019-03-09T15:37:00Z"/>
        </w:rPr>
      </w:pPr>
      <w:del w:id="469" w:author="DIANA.01" w:date="2019-03-09T15:37:00Z">
        <w:r w:rsidDel="00FF1E50">
          <w:delText>View any apartment’s total payment debts at any time.</w:delText>
        </w:r>
      </w:del>
    </w:p>
    <w:p w:rsidR="00071B35" w:rsidDel="00FF1E50" w:rsidRDefault="00071B35" w:rsidP="00071B35">
      <w:pPr>
        <w:pStyle w:val="template"/>
        <w:numPr>
          <w:ilvl w:val="1"/>
          <w:numId w:val="4"/>
        </w:numPr>
        <w:rPr>
          <w:del w:id="470" w:author="DIANA.01" w:date="2019-03-09T15:37:00Z"/>
        </w:rPr>
      </w:pPr>
      <w:del w:id="471" w:author="DIANA.01" w:date="2019-03-09T15:37:00Z">
        <w:r w:rsidDel="00FF1E50">
          <w:delText>View reports of amounts to be cashed from every owner of the association.</w:delText>
        </w:r>
      </w:del>
    </w:p>
    <w:p w:rsidR="00071B35" w:rsidRDefault="00071B35" w:rsidP="00071B35">
      <w:pPr>
        <w:pStyle w:val="template"/>
      </w:pPr>
    </w:p>
    <w:p w:rsidR="00071B35" w:rsidRDefault="00071B35" w:rsidP="00071B35">
      <w:pPr>
        <w:pStyle w:val="template"/>
        <w:numPr>
          <w:ilvl w:val="0"/>
          <w:numId w:val="4"/>
        </w:numPr>
      </w:pPr>
      <w:r w:rsidRPr="00F66E76">
        <w:rPr>
          <w:b/>
          <w:rPrChange w:id="472" w:author="DIANA.01" w:date="2019-03-13T15:15:00Z">
            <w:rPr/>
          </w:rPrChange>
        </w:rPr>
        <w:t xml:space="preserve">Typical user (Property owner) </w:t>
      </w:r>
      <w:r>
        <w:t>with rights to:</w:t>
      </w:r>
    </w:p>
    <w:p w:rsidR="00071B35" w:rsidRDefault="00071B35" w:rsidP="00071B35">
      <w:pPr>
        <w:pStyle w:val="template"/>
      </w:pPr>
    </w:p>
    <w:p w:rsidR="00FF1E50" w:rsidRDefault="00071B35" w:rsidP="00FF1E50">
      <w:pPr>
        <w:pStyle w:val="template"/>
        <w:numPr>
          <w:ilvl w:val="0"/>
          <w:numId w:val="24"/>
        </w:numPr>
        <w:rPr>
          <w:ins w:id="473" w:author="DIANA.01" w:date="2019-03-09T15:44:00Z"/>
          <w:szCs w:val="22"/>
        </w:rPr>
      </w:pPr>
      <w:del w:id="474" w:author="DIANA.01" w:date="2019-03-09T15:44:00Z">
        <w:r w:rsidDel="00FF1E50">
          <w:delText xml:space="preserve">Add </w:delText>
        </w:r>
      </w:del>
      <w:ins w:id="475" w:author="DIANA.01" w:date="2019-03-09T15:44:00Z">
        <w:r w:rsidR="00FF1E50">
          <w:rPr>
            <w:szCs w:val="22"/>
          </w:rPr>
          <w:t>View a list of all association owners.</w:t>
        </w:r>
      </w:ins>
    </w:p>
    <w:p w:rsidR="00FF1E50" w:rsidRDefault="00FF1E50" w:rsidP="00FF1E50">
      <w:pPr>
        <w:pStyle w:val="template"/>
        <w:numPr>
          <w:ilvl w:val="0"/>
          <w:numId w:val="24"/>
        </w:numPr>
        <w:rPr>
          <w:ins w:id="476" w:author="DIANA.01" w:date="2019-03-09T16:49:00Z"/>
          <w:szCs w:val="22"/>
        </w:rPr>
      </w:pPr>
      <w:ins w:id="477" w:author="DIANA.01" w:date="2019-03-09T15:44:00Z">
        <w:r>
          <w:rPr>
            <w:szCs w:val="22"/>
          </w:rPr>
          <w:t>View a list of all apartments owned.</w:t>
        </w:r>
      </w:ins>
    </w:p>
    <w:p w:rsidR="005F29F6" w:rsidRPr="00274C77" w:rsidRDefault="005F29F6" w:rsidP="00274C77">
      <w:pPr>
        <w:pStyle w:val="template"/>
        <w:numPr>
          <w:ilvl w:val="0"/>
          <w:numId w:val="24"/>
        </w:numPr>
        <w:rPr>
          <w:ins w:id="478" w:author="DIANA.01" w:date="2019-03-09T15:44:00Z"/>
          <w:szCs w:val="22"/>
        </w:rPr>
      </w:pPr>
      <w:ins w:id="479" w:author="DIANA.01" w:date="2019-03-09T16:49:00Z">
        <w:r>
          <w:rPr>
            <w:szCs w:val="22"/>
          </w:rPr>
          <w:t>Add a new apartment to apartments owned list.</w:t>
        </w:r>
      </w:ins>
    </w:p>
    <w:p w:rsidR="00FF1E50" w:rsidRDefault="00FF1E50" w:rsidP="00FF1E50">
      <w:pPr>
        <w:pStyle w:val="template"/>
        <w:numPr>
          <w:ilvl w:val="0"/>
          <w:numId w:val="24"/>
        </w:numPr>
        <w:rPr>
          <w:ins w:id="480" w:author="DIANA.01" w:date="2019-03-09T15:44:00Z"/>
          <w:szCs w:val="22"/>
        </w:rPr>
      </w:pPr>
      <w:ins w:id="481" w:author="DIANA.01" w:date="2019-03-09T15:44:00Z">
        <w:r>
          <w:rPr>
            <w:szCs w:val="22"/>
          </w:rPr>
          <w:t>Edit own account information.</w:t>
        </w:r>
      </w:ins>
    </w:p>
    <w:p w:rsidR="00232ECC" w:rsidRDefault="00232ECC" w:rsidP="00232ECC">
      <w:pPr>
        <w:pStyle w:val="template"/>
        <w:numPr>
          <w:ilvl w:val="0"/>
          <w:numId w:val="24"/>
        </w:numPr>
        <w:rPr>
          <w:ins w:id="482" w:author="DIANA.01" w:date="2019-03-09T15:45:00Z"/>
          <w:szCs w:val="22"/>
        </w:rPr>
      </w:pPr>
      <w:ins w:id="483" w:author="DIANA.01" w:date="2019-03-09T15:45:00Z">
        <w:r>
          <w:rPr>
            <w:szCs w:val="22"/>
          </w:rPr>
          <w:t>Add apartment payment receipt for the current month.</w:t>
        </w:r>
      </w:ins>
    </w:p>
    <w:p w:rsidR="00232ECC" w:rsidRPr="00EE0424" w:rsidRDefault="00232ECC" w:rsidP="00232ECC">
      <w:pPr>
        <w:pStyle w:val="template"/>
        <w:numPr>
          <w:ilvl w:val="0"/>
          <w:numId w:val="24"/>
        </w:numPr>
        <w:rPr>
          <w:ins w:id="484" w:author="DIANA.01" w:date="2019-03-09T15:45:00Z"/>
          <w:szCs w:val="22"/>
        </w:rPr>
      </w:pPr>
      <w:ins w:id="485" w:author="DIANA.01" w:date="2019-03-09T15:45:00Z">
        <w:r w:rsidRPr="00EE0424">
          <w:rPr>
            <w:szCs w:val="22"/>
          </w:rPr>
          <w:t xml:space="preserve">Adding water consumption for each </w:t>
        </w:r>
        <w:r>
          <w:rPr>
            <w:szCs w:val="22"/>
          </w:rPr>
          <w:t xml:space="preserve">owned </w:t>
        </w:r>
        <w:r w:rsidRPr="00EE0424">
          <w:rPr>
            <w:szCs w:val="22"/>
          </w:rPr>
          <w:t>apartment</w:t>
        </w:r>
        <w:r>
          <w:rPr>
            <w:szCs w:val="22"/>
          </w:rPr>
          <w:t>.</w:t>
        </w:r>
      </w:ins>
    </w:p>
    <w:p w:rsidR="00FF1E50" w:rsidRDefault="00232ECC" w:rsidP="00FF1E50">
      <w:pPr>
        <w:pStyle w:val="template"/>
        <w:numPr>
          <w:ilvl w:val="0"/>
          <w:numId w:val="24"/>
        </w:numPr>
        <w:rPr>
          <w:ins w:id="486" w:author="DIANA.01" w:date="2019-03-09T15:45:00Z"/>
          <w:szCs w:val="22"/>
        </w:rPr>
      </w:pPr>
      <w:ins w:id="487" w:author="DIANA.01" w:date="2019-03-09T15:45:00Z">
        <w:r w:rsidRPr="00EE0424">
          <w:rPr>
            <w:szCs w:val="22"/>
          </w:rPr>
          <w:t>View</w:t>
        </w:r>
        <w:r>
          <w:rPr>
            <w:szCs w:val="22"/>
          </w:rPr>
          <w:t xml:space="preserve"> </w:t>
        </w:r>
        <w:r w:rsidRPr="00EE0424">
          <w:rPr>
            <w:szCs w:val="22"/>
          </w:rPr>
          <w:t>any apartment’s total payment debts at any time.</w:t>
        </w:r>
      </w:ins>
    </w:p>
    <w:p w:rsidR="00232ECC" w:rsidRPr="00EE0424" w:rsidRDefault="00232ECC" w:rsidP="00232ECC">
      <w:pPr>
        <w:pStyle w:val="template"/>
        <w:numPr>
          <w:ilvl w:val="0"/>
          <w:numId w:val="24"/>
        </w:numPr>
        <w:rPr>
          <w:ins w:id="488" w:author="DIANA.01" w:date="2019-03-09T15:45:00Z"/>
          <w:szCs w:val="22"/>
        </w:rPr>
      </w:pPr>
      <w:ins w:id="489" w:author="DIANA.01" w:date="2019-03-09T15:45:00Z">
        <w:r>
          <w:rPr>
            <w:szCs w:val="22"/>
          </w:rPr>
          <w:t>View a</w:t>
        </w:r>
        <w:r w:rsidRPr="00EE0424">
          <w:rPr>
            <w:szCs w:val="22"/>
          </w:rPr>
          <w:t xml:space="preserve"> report of amounts to be cashed from every owner of the association.</w:t>
        </w:r>
      </w:ins>
    </w:p>
    <w:p w:rsidR="00071B35" w:rsidRDefault="00071B35" w:rsidP="00232ECC">
      <w:pPr>
        <w:pStyle w:val="template"/>
        <w:rPr>
          <w:ins w:id="490" w:author="DIANA.01" w:date="2019-03-13T15:15:00Z"/>
        </w:rPr>
      </w:pPr>
      <w:del w:id="491" w:author="DIANA.01" w:date="2019-03-09T15:43:00Z">
        <w:r w:rsidDel="00FF1E50">
          <w:delText>water consumption for apartments owned.</w:delText>
        </w:r>
      </w:del>
    </w:p>
    <w:p w:rsidR="00F66E76" w:rsidRPr="00F66E76" w:rsidRDefault="00F66E76" w:rsidP="00232ECC">
      <w:pPr>
        <w:pStyle w:val="template"/>
        <w:rPr>
          <w:i w:val="0"/>
          <w:szCs w:val="22"/>
          <w:u w:val="single"/>
          <w:rPrChange w:id="492" w:author="DIANA.01" w:date="2019-03-13T15:16:00Z">
            <w:rPr>
              <w:szCs w:val="22"/>
            </w:rPr>
          </w:rPrChange>
        </w:rPr>
        <w:pPrChange w:id="493" w:author="DIANA.01" w:date="2019-03-09T15:45:00Z">
          <w:pPr>
            <w:pStyle w:val="template"/>
            <w:numPr>
              <w:ilvl w:val="1"/>
              <w:numId w:val="4"/>
            </w:numPr>
            <w:ind w:left="1800" w:hanging="720"/>
          </w:pPr>
        </w:pPrChange>
      </w:pPr>
      <w:ins w:id="494" w:author="DIANA.01" w:date="2019-03-13T15:15:00Z">
        <w:r w:rsidRPr="00F66E76">
          <w:rPr>
            <w:i w:val="0"/>
            <w:u w:val="single"/>
            <w:rPrChange w:id="495" w:author="DIANA.01" w:date="2019-03-13T15:16:00Z">
              <w:rPr/>
            </w:rPrChange>
          </w:rPr>
          <w:t>Note: The administrator will also have typical user rights (</w:t>
        </w:r>
      </w:ins>
      <w:ins w:id="496" w:author="DIANA.01" w:date="2019-03-13T15:16:00Z">
        <w:r w:rsidRPr="00F66E76">
          <w:rPr>
            <w:i w:val="0"/>
            <w:u w:val="single"/>
            <w:rPrChange w:id="497" w:author="DIANA.01" w:date="2019-03-13T15:16:00Z">
              <w:rPr/>
            </w:rPrChange>
          </w:rPr>
          <w:t>t</w:t>
        </w:r>
      </w:ins>
      <w:ins w:id="498" w:author="DIANA.01" w:date="2019-03-13T15:15:00Z">
        <w:r w:rsidRPr="00F66E76">
          <w:rPr>
            <w:i w:val="0"/>
            <w:u w:val="single"/>
            <w:rPrChange w:id="499" w:author="DIANA.01" w:date="2019-03-13T15:16:00Z">
              <w:rPr/>
            </w:rPrChange>
          </w:rPr>
          <w:t>h</w:t>
        </w:r>
      </w:ins>
      <w:ins w:id="500" w:author="DIANA.01" w:date="2019-03-13T15:16:00Z">
        <w:r w:rsidRPr="00F66E76">
          <w:rPr>
            <w:i w:val="0"/>
            <w:u w:val="single"/>
            <w:rPrChange w:id="501" w:author="DIANA.01" w:date="2019-03-13T15:16:00Z">
              <w:rPr/>
            </w:rPrChange>
          </w:rPr>
          <w:t>e association administrators could be owners of their own).</w:t>
        </w:r>
      </w:ins>
    </w:p>
    <w:p w:rsidR="00071B35" w:rsidDel="00FF1E50" w:rsidRDefault="00071B35" w:rsidP="00071B35">
      <w:pPr>
        <w:pStyle w:val="template"/>
        <w:numPr>
          <w:ilvl w:val="1"/>
          <w:numId w:val="4"/>
        </w:numPr>
        <w:rPr>
          <w:del w:id="502" w:author="DIANA.01" w:date="2019-03-09T15:43:00Z"/>
        </w:rPr>
      </w:pPr>
      <w:del w:id="503" w:author="DIANA.01" w:date="2019-03-09T15:43:00Z">
        <w:r w:rsidDel="00FF1E50">
          <w:delText>Update the number of apartments owned.</w:delText>
        </w:r>
        <w:bookmarkStart w:id="504" w:name="_Toc3385156"/>
        <w:bookmarkStart w:id="505" w:name="_Toc13083430"/>
        <w:bookmarkEnd w:id="504"/>
        <w:bookmarkEnd w:id="505"/>
      </w:del>
    </w:p>
    <w:p w:rsidR="00071B35" w:rsidDel="00FF1E50" w:rsidRDefault="00071B35" w:rsidP="00071B35">
      <w:pPr>
        <w:pStyle w:val="template"/>
        <w:numPr>
          <w:ilvl w:val="1"/>
          <w:numId w:val="4"/>
        </w:numPr>
        <w:rPr>
          <w:del w:id="506" w:author="DIANA.01" w:date="2019-03-09T15:43:00Z"/>
        </w:rPr>
      </w:pPr>
      <w:del w:id="507" w:author="DIANA.01" w:date="2019-03-09T15:43:00Z">
        <w:r w:rsidDel="00FF1E50">
          <w:delText>Add payment receipts for the apartments owned.</w:delText>
        </w:r>
        <w:bookmarkStart w:id="508" w:name="_Toc3385157"/>
        <w:bookmarkStart w:id="509" w:name="_Toc13083431"/>
        <w:bookmarkEnd w:id="508"/>
        <w:bookmarkEnd w:id="509"/>
      </w:del>
    </w:p>
    <w:p w:rsidR="00071B35" w:rsidDel="00FF1E50" w:rsidRDefault="00071B35" w:rsidP="00071B35">
      <w:pPr>
        <w:pStyle w:val="template"/>
        <w:numPr>
          <w:ilvl w:val="1"/>
          <w:numId w:val="4"/>
        </w:numPr>
        <w:rPr>
          <w:del w:id="510" w:author="DIANA.01" w:date="2019-03-09T15:43:00Z"/>
        </w:rPr>
      </w:pPr>
      <w:del w:id="511" w:author="DIANA.01" w:date="2019-03-09T15:43:00Z">
        <w:r w:rsidDel="00FF1E50">
          <w:delText>View any apartment’s total payment debts at any time.</w:delText>
        </w:r>
        <w:bookmarkStart w:id="512" w:name="_Toc3385158"/>
        <w:bookmarkStart w:id="513" w:name="_Toc13083432"/>
        <w:bookmarkEnd w:id="512"/>
        <w:bookmarkEnd w:id="513"/>
      </w:del>
    </w:p>
    <w:p w:rsidR="00071B35" w:rsidDel="00FF1E50" w:rsidRDefault="00071B35" w:rsidP="00071B35">
      <w:pPr>
        <w:pStyle w:val="template"/>
        <w:numPr>
          <w:ilvl w:val="1"/>
          <w:numId w:val="4"/>
        </w:numPr>
        <w:rPr>
          <w:del w:id="514" w:author="DIANA.01" w:date="2019-03-09T15:43:00Z"/>
        </w:rPr>
      </w:pPr>
      <w:del w:id="515" w:author="DIANA.01" w:date="2019-03-09T15:43:00Z">
        <w:r w:rsidDel="00FF1E50">
          <w:delText>View reports of amounts to be cashed from every owner of the association.</w:delText>
        </w:r>
        <w:bookmarkStart w:id="516" w:name="_Toc3385159"/>
        <w:bookmarkStart w:id="517" w:name="_Toc13083433"/>
        <w:bookmarkEnd w:id="516"/>
        <w:bookmarkEnd w:id="517"/>
      </w:del>
    </w:p>
    <w:p w:rsidR="00071B35" w:rsidDel="00FF1E50" w:rsidRDefault="00071B35" w:rsidP="00071B35">
      <w:pPr>
        <w:pStyle w:val="template"/>
        <w:numPr>
          <w:ilvl w:val="1"/>
          <w:numId w:val="4"/>
        </w:numPr>
        <w:rPr>
          <w:del w:id="518" w:author="DIANA.01" w:date="2019-03-09T15:43:00Z"/>
        </w:rPr>
      </w:pPr>
      <w:del w:id="519" w:author="DIANA.01" w:date="2019-03-09T15:43:00Z">
        <w:r w:rsidDel="00FF1E50">
          <w:delText>Edit user account (change own password and/or username).</w:delText>
        </w:r>
        <w:bookmarkStart w:id="520" w:name="_Toc3385160"/>
        <w:bookmarkStart w:id="521" w:name="_Toc13083434"/>
        <w:bookmarkEnd w:id="520"/>
        <w:bookmarkEnd w:id="521"/>
      </w:del>
    </w:p>
    <w:p w:rsidR="00071B35" w:rsidDel="007246F6" w:rsidRDefault="00071B35" w:rsidP="00071B35">
      <w:pPr>
        <w:pStyle w:val="template"/>
        <w:numPr>
          <w:ilvl w:val="0"/>
          <w:numId w:val="4"/>
        </w:numPr>
        <w:rPr>
          <w:del w:id="522" w:author="DIANA.01" w:date="2019-03-07T19:21:00Z"/>
        </w:rPr>
        <w:pPrChange w:id="523" w:author="Over Hype" w:date="2019-03-07T19:00:00Z">
          <w:pPr>
            <w:pStyle w:val="template"/>
            <w:ind w:left="720"/>
          </w:pPr>
        </w:pPrChange>
      </w:pPr>
      <w:ins w:id="524" w:author="Over Hype" w:date="2019-03-07T19:00:00Z">
        <w:del w:id="525" w:author="DIANA.01" w:date="2019-03-07T19:21:00Z">
          <w:r w:rsidDel="007246F6">
            <w:delText>Programmers who are interested in working on the project by further develo</w:delText>
          </w:r>
        </w:del>
      </w:ins>
      <w:ins w:id="526" w:author="Over Hype" w:date="2019-03-07T19:01:00Z">
        <w:del w:id="527" w:author="DIANA.01" w:date="2019-03-07T19:21:00Z">
          <w:r w:rsidDel="007246F6">
            <w:delText>ping it or fix existing bugs.</w:delText>
          </w:r>
        </w:del>
      </w:ins>
      <w:bookmarkStart w:id="528" w:name="_Toc3385161"/>
      <w:bookmarkStart w:id="529" w:name="_Toc13083435"/>
      <w:bookmarkEnd w:id="528"/>
      <w:bookmarkEnd w:id="529"/>
    </w:p>
    <w:p w:rsidR="004B4BA3" w:rsidDel="00F21048" w:rsidRDefault="004B4BA3">
      <w:pPr>
        <w:pStyle w:val="Heading2"/>
        <w:rPr>
          <w:del w:id="530" w:author="DIANA.01" w:date="2019-03-09T11:27:00Z"/>
        </w:rPr>
      </w:pPr>
      <w:bookmarkStart w:id="531" w:name="_Toc439994677"/>
      <w:bookmarkStart w:id="532" w:name="_Toc3385162"/>
      <w:bookmarkStart w:id="533" w:name="_Toc13083436"/>
      <w:r>
        <w:t>Operating Environment</w:t>
      </w:r>
      <w:bookmarkEnd w:id="531"/>
      <w:bookmarkEnd w:id="532"/>
      <w:bookmarkEnd w:id="533"/>
    </w:p>
    <w:p w:rsidR="007A1647" w:rsidRDefault="004B4BA3" w:rsidP="00F21048">
      <w:pPr>
        <w:pStyle w:val="Heading2"/>
        <w:rPr>
          <w:ins w:id="534" w:author="DIANA.01" w:date="2019-03-07T19:14:00Z"/>
        </w:rPr>
        <w:pPrChange w:id="535" w:author="DIANA.01" w:date="2019-03-09T11:27:00Z">
          <w:pPr>
            <w:pStyle w:val="template"/>
          </w:pPr>
        </w:pPrChange>
      </w:pPr>
      <w:del w:id="536" w:author="DIANA.01" w:date="2019-03-07T19:14:00Z">
        <w:r w:rsidDel="007A1647">
          <w:delText>&lt;Describe the environment in which the software will operate, including the hardware platform, operating system and versions, and any other software components or applications with which it must peacefully coexist.&gt;</w:delText>
        </w:r>
      </w:del>
      <w:bookmarkStart w:id="537" w:name="_Toc13083437"/>
      <w:bookmarkEnd w:id="537"/>
    </w:p>
    <w:p w:rsidR="006A2F4F" w:rsidRPr="006A2F4F" w:rsidRDefault="006A2F4F">
      <w:pPr>
        <w:pStyle w:val="template"/>
        <w:rPr>
          <w:ins w:id="538" w:author="DIANA.01" w:date="2019-03-09T11:45:00Z"/>
          <w:b/>
          <w:rPrChange w:id="539" w:author="DIANA.01" w:date="2019-03-09T11:48:00Z">
            <w:rPr>
              <w:ins w:id="540" w:author="DIANA.01" w:date="2019-03-09T11:45:00Z"/>
            </w:rPr>
          </w:rPrChange>
        </w:rPr>
      </w:pPr>
      <w:ins w:id="541" w:author="DIANA.01" w:date="2019-03-09T11:45:00Z">
        <w:r w:rsidRPr="006A2F4F">
          <w:rPr>
            <w:b/>
            <w:rPrChange w:id="542" w:author="DIANA.01" w:date="2019-03-09T11:48:00Z">
              <w:rPr/>
            </w:rPrChange>
          </w:rPr>
          <w:t>Client:</w:t>
        </w:r>
      </w:ins>
    </w:p>
    <w:p w:rsidR="006A2F4F" w:rsidRDefault="006A2F4F">
      <w:pPr>
        <w:pStyle w:val="template"/>
        <w:rPr>
          <w:ins w:id="543" w:author="DIANA.01" w:date="2019-03-09T11:45:00Z"/>
        </w:rPr>
      </w:pPr>
    </w:p>
    <w:p w:rsidR="004B4BA3" w:rsidRDefault="007A1647" w:rsidP="006A2F4F">
      <w:pPr>
        <w:pStyle w:val="template"/>
        <w:numPr>
          <w:ilvl w:val="0"/>
          <w:numId w:val="9"/>
        </w:numPr>
        <w:rPr>
          <w:ins w:id="544" w:author="DIANA.01" w:date="2019-03-07T19:24:00Z"/>
        </w:rPr>
        <w:pPrChange w:id="545" w:author="DIANA.01" w:date="2019-03-09T11:48:00Z">
          <w:pPr>
            <w:pStyle w:val="template"/>
          </w:pPr>
        </w:pPrChange>
      </w:pPr>
      <w:ins w:id="546" w:author="DIANA.01" w:date="2019-03-07T19:14:00Z">
        <w:r>
          <w:t xml:space="preserve">Operating </w:t>
        </w:r>
      </w:ins>
      <w:ins w:id="547" w:author="DIANA.01" w:date="2019-03-07T19:15:00Z">
        <w:r>
          <w:t>s</w:t>
        </w:r>
      </w:ins>
      <w:ins w:id="548" w:author="DIANA.01" w:date="2019-03-07T19:14:00Z">
        <w:r>
          <w:t>ystem</w:t>
        </w:r>
      </w:ins>
      <w:ins w:id="549" w:author="DIANA.01" w:date="2019-03-07T19:22:00Z">
        <w:r w:rsidR="007246F6">
          <w:t>: W</w:t>
        </w:r>
      </w:ins>
      <w:ins w:id="550" w:author="DIANA.01" w:date="2019-03-07T19:23:00Z">
        <w:r w:rsidR="007246F6">
          <w:t>indows 7/8/</w:t>
        </w:r>
      </w:ins>
      <w:ins w:id="551" w:author="DIANA.01" w:date="2019-03-07T19:26:00Z">
        <w:r w:rsidR="007246F6">
          <w:t>8.1/</w:t>
        </w:r>
      </w:ins>
      <w:ins w:id="552" w:author="DIANA.01" w:date="2019-03-07T19:23:00Z">
        <w:r w:rsidR="007246F6">
          <w:t>10</w:t>
        </w:r>
      </w:ins>
    </w:p>
    <w:p w:rsidR="007246F6" w:rsidRDefault="007246F6" w:rsidP="006A2F4F">
      <w:pPr>
        <w:pStyle w:val="template"/>
        <w:numPr>
          <w:ilvl w:val="0"/>
          <w:numId w:val="9"/>
        </w:numPr>
        <w:rPr>
          <w:ins w:id="553" w:author="DIANA.01" w:date="2019-03-09T11:44:00Z"/>
        </w:rPr>
        <w:pPrChange w:id="554" w:author="DIANA.01" w:date="2019-03-09T11:48:00Z">
          <w:pPr>
            <w:pStyle w:val="template"/>
          </w:pPr>
        </w:pPrChange>
      </w:pPr>
      <w:ins w:id="555" w:author="DIANA.01" w:date="2019-03-07T19:28:00Z">
        <w:r>
          <w:t>Internet b</w:t>
        </w:r>
      </w:ins>
      <w:ins w:id="556" w:author="DIANA.01" w:date="2019-03-07T19:26:00Z">
        <w:r>
          <w:t>rowser:</w:t>
        </w:r>
      </w:ins>
      <w:ins w:id="557" w:author="DIANA.01" w:date="2019-03-07T19:27:00Z">
        <w:r>
          <w:t xml:space="preserve"> Google Chrome </w:t>
        </w:r>
      </w:ins>
      <w:ins w:id="558" w:author="DIANA.01" w:date="2019-03-07T19:34:00Z">
        <w:r w:rsidR="00254564">
          <w:t>70</w:t>
        </w:r>
      </w:ins>
      <w:ins w:id="559" w:author="DIANA.01" w:date="2019-03-07T19:35:00Z">
        <w:r w:rsidR="00254564">
          <w:t>.0</w:t>
        </w:r>
      </w:ins>
      <w:ins w:id="560" w:author="DIANA.01" w:date="2019-03-07T19:27:00Z">
        <w:r>
          <w:t>+</w:t>
        </w:r>
      </w:ins>
    </w:p>
    <w:p w:rsidR="006A2F4F" w:rsidRDefault="006A2F4F">
      <w:pPr>
        <w:pStyle w:val="template"/>
        <w:rPr>
          <w:ins w:id="561" w:author="DIANA.01" w:date="2019-03-09T11:44:00Z"/>
        </w:rPr>
      </w:pPr>
    </w:p>
    <w:p w:rsidR="006A2F4F" w:rsidRPr="006A2F4F" w:rsidRDefault="006A2F4F">
      <w:pPr>
        <w:pStyle w:val="template"/>
        <w:rPr>
          <w:ins w:id="562" w:author="DIANA.01" w:date="2019-03-09T11:44:00Z"/>
          <w:b/>
          <w:rPrChange w:id="563" w:author="DIANA.01" w:date="2019-03-09T11:48:00Z">
            <w:rPr>
              <w:ins w:id="564" w:author="DIANA.01" w:date="2019-03-09T11:44:00Z"/>
            </w:rPr>
          </w:rPrChange>
        </w:rPr>
      </w:pPr>
      <w:ins w:id="565" w:author="DIANA.01" w:date="2019-03-09T11:44:00Z">
        <w:r w:rsidRPr="006A2F4F">
          <w:rPr>
            <w:b/>
            <w:rPrChange w:id="566" w:author="DIANA.01" w:date="2019-03-09T11:48:00Z">
              <w:rPr/>
            </w:rPrChange>
          </w:rPr>
          <w:t>Application server requirements:</w:t>
        </w:r>
      </w:ins>
    </w:p>
    <w:p w:rsidR="006A2F4F" w:rsidRDefault="006A2F4F">
      <w:pPr>
        <w:pStyle w:val="template"/>
        <w:rPr>
          <w:ins w:id="567" w:author="DIANA.01" w:date="2019-03-07T19:27:00Z"/>
        </w:rPr>
      </w:pPr>
    </w:p>
    <w:p w:rsidR="007246F6" w:rsidRDefault="007246F6" w:rsidP="006A2F4F">
      <w:pPr>
        <w:pStyle w:val="template"/>
        <w:numPr>
          <w:ilvl w:val="0"/>
          <w:numId w:val="10"/>
        </w:numPr>
        <w:rPr>
          <w:ins w:id="568" w:author="DIANA.01" w:date="2019-03-09T11:48:00Z"/>
        </w:rPr>
      </w:pPr>
      <w:ins w:id="569" w:author="DIANA.01" w:date="2019-03-07T19:29:00Z">
        <w:r>
          <w:t>Database se</w:t>
        </w:r>
      </w:ins>
      <w:ins w:id="570" w:author="DIANA.01" w:date="2019-03-07T19:30:00Z">
        <w:r>
          <w:t>rver: Microsoft SQL Server</w:t>
        </w:r>
      </w:ins>
      <w:ins w:id="571" w:author="DIANA.01" w:date="2019-03-07T19:31:00Z">
        <w:r>
          <w:t xml:space="preserve"> 2017</w:t>
        </w:r>
      </w:ins>
    </w:p>
    <w:p w:rsidR="006A2F4F" w:rsidRDefault="006A2F4F" w:rsidP="006A2F4F">
      <w:pPr>
        <w:pStyle w:val="template"/>
        <w:numPr>
          <w:ilvl w:val="0"/>
          <w:numId w:val="10"/>
        </w:numPr>
        <w:rPr>
          <w:ins w:id="572" w:author="DIANA.01" w:date="2019-03-09T11:30:00Z"/>
        </w:rPr>
        <w:pPrChange w:id="573" w:author="DIANA.01" w:date="2019-03-09T11:48:00Z">
          <w:pPr>
            <w:pStyle w:val="template"/>
          </w:pPr>
        </w:pPrChange>
      </w:pPr>
      <w:ins w:id="574" w:author="DIANA.01" w:date="2019-03-09T11:49:00Z">
        <w:r>
          <w:t>Minimum system requirements:</w:t>
        </w:r>
      </w:ins>
    </w:p>
    <w:p w:rsidR="00F21048" w:rsidRDefault="00F21048" w:rsidP="006A2F4F">
      <w:pPr>
        <w:pStyle w:val="template"/>
        <w:numPr>
          <w:ilvl w:val="0"/>
          <w:numId w:val="11"/>
        </w:numPr>
        <w:rPr>
          <w:ins w:id="575" w:author="DIANA.01" w:date="2019-03-09T11:40:00Z"/>
        </w:rPr>
        <w:pPrChange w:id="576" w:author="DIANA.01" w:date="2019-03-09T11:49:00Z">
          <w:pPr>
            <w:pStyle w:val="template"/>
          </w:pPr>
        </w:pPrChange>
      </w:pPr>
      <w:ins w:id="577" w:author="DIANA.01" w:date="2019-03-09T11:40:00Z">
        <w:r>
          <w:t>Processor: 2 x 1.6 GHz CPU</w:t>
        </w:r>
      </w:ins>
    </w:p>
    <w:p w:rsidR="00F21048" w:rsidRDefault="00F21048" w:rsidP="006A2F4F">
      <w:pPr>
        <w:pStyle w:val="template"/>
        <w:numPr>
          <w:ilvl w:val="0"/>
          <w:numId w:val="11"/>
        </w:numPr>
        <w:rPr>
          <w:ins w:id="578" w:author="DIANA.01" w:date="2019-03-07T19:23:00Z"/>
        </w:rPr>
        <w:pPrChange w:id="579" w:author="DIANA.01" w:date="2019-03-09T11:49:00Z">
          <w:pPr>
            <w:pStyle w:val="template"/>
          </w:pPr>
        </w:pPrChange>
      </w:pPr>
      <w:ins w:id="580" w:author="DIANA.01" w:date="2019-03-09T11:41:00Z">
        <w:r>
          <w:t xml:space="preserve">RAM: 3.5 GB </w:t>
        </w:r>
      </w:ins>
    </w:p>
    <w:p w:rsidR="007246F6" w:rsidRDefault="006A2F4F" w:rsidP="006A2F4F">
      <w:pPr>
        <w:pStyle w:val="template"/>
        <w:numPr>
          <w:ilvl w:val="0"/>
          <w:numId w:val="11"/>
        </w:numPr>
        <w:pPrChange w:id="581" w:author="DIANA.01" w:date="2019-03-09T11:49:00Z">
          <w:pPr>
            <w:pStyle w:val="template"/>
          </w:pPr>
        </w:pPrChange>
      </w:pPr>
      <w:ins w:id="582" w:author="DIANA.01" w:date="2019-03-09T11:49:00Z">
        <w:r>
          <w:t>F</w:t>
        </w:r>
      </w:ins>
      <w:ins w:id="583" w:author="DIANA.01" w:date="2019-03-09T11:47:00Z">
        <w:r>
          <w:t>ree</w:t>
        </w:r>
      </w:ins>
      <w:ins w:id="584" w:author="DIANA.01" w:date="2019-03-09T11:43:00Z">
        <w:r w:rsidR="00F21048">
          <w:t xml:space="preserve"> disk space: </w:t>
        </w:r>
      </w:ins>
      <w:ins w:id="585" w:author="DIANA.01" w:date="2019-03-09T11:47:00Z">
        <w:r>
          <w:t>3 GB</w:t>
        </w:r>
      </w:ins>
    </w:p>
    <w:p w:rsidR="004B4BA3" w:rsidRDefault="004B4BA3">
      <w:pPr>
        <w:pStyle w:val="Heading2"/>
        <w:rPr>
          <w:ins w:id="586" w:author="DIANA.01" w:date="2019-03-09T11:50:00Z"/>
        </w:rPr>
      </w:pPr>
      <w:bookmarkStart w:id="587" w:name="_Toc439994678"/>
      <w:bookmarkStart w:id="588" w:name="_Toc13083438"/>
      <w:r>
        <w:t>Design and Implementation Constraints</w:t>
      </w:r>
      <w:bookmarkEnd w:id="587"/>
      <w:bookmarkEnd w:id="588"/>
    </w:p>
    <w:p w:rsidR="00BC3083" w:rsidRDefault="00BC3083" w:rsidP="006A2F4F">
      <w:pPr>
        <w:rPr>
          <w:ins w:id="589" w:author="DIANA.01" w:date="2019-03-09T12:15:00Z"/>
          <w:b/>
        </w:rPr>
      </w:pPr>
      <w:ins w:id="590" w:author="DIANA.01" w:date="2019-03-09T12:08:00Z">
        <w:r w:rsidRPr="00BC3083">
          <w:rPr>
            <w:b/>
            <w:rPrChange w:id="591" w:author="DIANA.01" w:date="2019-03-09T12:15:00Z">
              <w:rPr/>
            </w:rPrChange>
          </w:rPr>
          <w:t>Developer t</w:t>
        </w:r>
      </w:ins>
      <w:ins w:id="592" w:author="DIANA.01" w:date="2019-03-09T11:58:00Z">
        <w:r w:rsidR="00634F5E" w:rsidRPr="00BC3083">
          <w:rPr>
            <w:b/>
            <w:rPrChange w:id="593" w:author="DIANA.01" w:date="2019-03-09T12:15:00Z">
              <w:rPr/>
            </w:rPrChange>
          </w:rPr>
          <w:t>ools</w:t>
        </w:r>
      </w:ins>
      <w:ins w:id="594" w:author="DIANA.01" w:date="2019-03-09T12:09:00Z">
        <w:r w:rsidRPr="00BC3083">
          <w:rPr>
            <w:b/>
            <w:rPrChange w:id="595" w:author="DIANA.01" w:date="2019-03-09T12:15:00Z">
              <w:rPr/>
            </w:rPrChange>
          </w:rPr>
          <w:t xml:space="preserve"> used</w:t>
        </w:r>
      </w:ins>
      <w:ins w:id="596" w:author="DIANA.01" w:date="2019-03-09T11:58:00Z">
        <w:r w:rsidR="00634F5E" w:rsidRPr="00BC3083">
          <w:rPr>
            <w:b/>
            <w:rPrChange w:id="597" w:author="DIANA.01" w:date="2019-03-09T12:15:00Z">
              <w:rPr/>
            </w:rPrChange>
          </w:rPr>
          <w:t xml:space="preserve">: </w:t>
        </w:r>
      </w:ins>
    </w:p>
    <w:p w:rsidR="00BC3083" w:rsidRPr="00BC3083" w:rsidRDefault="00BC3083" w:rsidP="006A2F4F">
      <w:pPr>
        <w:rPr>
          <w:ins w:id="598" w:author="DIANA.01" w:date="2019-03-09T12:09:00Z"/>
          <w:b/>
          <w:rPrChange w:id="599" w:author="DIANA.01" w:date="2019-03-09T12:15:00Z">
            <w:rPr>
              <w:ins w:id="600" w:author="DIANA.01" w:date="2019-03-09T12:09:00Z"/>
            </w:rPr>
          </w:rPrChange>
        </w:rPr>
      </w:pPr>
    </w:p>
    <w:p w:rsidR="006A2F4F" w:rsidRDefault="006A2F4F" w:rsidP="00BC3083">
      <w:pPr>
        <w:numPr>
          <w:ilvl w:val="0"/>
          <w:numId w:val="12"/>
        </w:numPr>
        <w:rPr>
          <w:ins w:id="601" w:author="DIANA.01" w:date="2019-03-09T11:54:00Z"/>
        </w:rPr>
        <w:pPrChange w:id="602" w:author="DIANA.01" w:date="2019-03-09T12:15:00Z">
          <w:pPr/>
        </w:pPrChange>
      </w:pPr>
      <w:ins w:id="603" w:author="DIANA.01" w:date="2019-03-09T11:50:00Z">
        <w:r>
          <w:t>Microsoft Visu</w:t>
        </w:r>
      </w:ins>
      <w:ins w:id="604" w:author="DIANA.01" w:date="2019-03-09T11:51:00Z">
        <w:r>
          <w:t xml:space="preserve">al Studio </w:t>
        </w:r>
      </w:ins>
      <w:ins w:id="605" w:author="DIANA.01" w:date="2019-03-09T11:53:00Z">
        <w:r>
          <w:t>2017</w:t>
        </w:r>
      </w:ins>
      <w:ins w:id="606" w:author="DIANA.01" w:date="2019-03-09T12:09:00Z">
        <w:r w:rsidR="00BC3083">
          <w:t xml:space="preserve"> IDE</w:t>
        </w:r>
      </w:ins>
      <w:ins w:id="607" w:author="DIANA.01" w:date="2019-03-09T11:54:00Z">
        <w:r>
          <w:t xml:space="preserve"> (Community or Professional)</w:t>
        </w:r>
      </w:ins>
    </w:p>
    <w:p w:rsidR="00634F5E" w:rsidRDefault="00634F5E" w:rsidP="00BC3083">
      <w:pPr>
        <w:numPr>
          <w:ilvl w:val="0"/>
          <w:numId w:val="12"/>
        </w:numPr>
        <w:rPr>
          <w:ins w:id="608" w:author="DIANA.01" w:date="2019-03-09T11:57:00Z"/>
        </w:rPr>
        <w:pPrChange w:id="609" w:author="DIANA.01" w:date="2019-03-09T12:15:00Z">
          <w:pPr/>
        </w:pPrChange>
      </w:pPr>
      <w:ins w:id="610" w:author="DIANA.01" w:date="2019-03-09T11:56:00Z">
        <w:r>
          <w:t>Microsoft SQL Server Express</w:t>
        </w:r>
      </w:ins>
      <w:ins w:id="611" w:author="DIANA.01" w:date="2019-03-09T11:57:00Z">
        <w:r>
          <w:t xml:space="preserve"> 2017</w:t>
        </w:r>
      </w:ins>
    </w:p>
    <w:p w:rsidR="00634F5E" w:rsidRDefault="00634F5E" w:rsidP="00296985">
      <w:pPr>
        <w:numPr>
          <w:ilvl w:val="0"/>
          <w:numId w:val="12"/>
        </w:numPr>
        <w:rPr>
          <w:ins w:id="612" w:author="DIANA.01" w:date="2019-03-09T12:15:00Z"/>
        </w:rPr>
      </w:pPr>
      <w:ins w:id="613" w:author="DIANA.01" w:date="2019-03-09T11:57:00Z">
        <w:r>
          <w:t>Microsoft SQL Server Management Studio 2017</w:t>
        </w:r>
      </w:ins>
    </w:p>
    <w:p w:rsidR="00BC3083" w:rsidRDefault="00BC3083" w:rsidP="00BC3083">
      <w:pPr>
        <w:ind w:left="720"/>
        <w:rPr>
          <w:ins w:id="614" w:author="DIANA.01" w:date="2019-03-09T12:09:00Z"/>
        </w:rPr>
        <w:pPrChange w:id="615" w:author="DIANA.01" w:date="2019-03-09T12:15:00Z">
          <w:pPr/>
        </w:pPrChange>
      </w:pPr>
    </w:p>
    <w:p w:rsidR="006A2F4F" w:rsidRPr="000D112A" w:rsidDel="00BC3083" w:rsidRDefault="00BC3083" w:rsidP="00BC3083">
      <w:pPr>
        <w:rPr>
          <w:del w:id="616" w:author="DIANA.01" w:date="2019-03-09T12:15:00Z"/>
        </w:rPr>
        <w:pPrChange w:id="617" w:author="DIANA.01" w:date="2019-03-09T12:15:00Z">
          <w:pPr>
            <w:pStyle w:val="Heading2"/>
          </w:pPr>
        </w:pPrChange>
      </w:pPr>
      <w:ins w:id="618" w:author="DIANA.01" w:date="2019-03-09T12:09:00Z">
        <w:r w:rsidRPr="00BC3083">
          <w:rPr>
            <w:b/>
            <w:rPrChange w:id="619" w:author="DIANA.01" w:date="2019-03-09T12:15:00Z">
              <w:rPr/>
            </w:rPrChange>
          </w:rPr>
          <w:t>Framework:</w:t>
        </w:r>
        <w:r>
          <w:t xml:space="preserve"> ASP.NET Core MVC </w:t>
        </w:r>
      </w:ins>
      <w:ins w:id="620" w:author="DIANA.01" w:date="2019-03-09T12:11:00Z">
        <w:r>
          <w:t>2.</w:t>
        </w:r>
      </w:ins>
      <w:r w:rsidR="009065AD">
        <w:t>1</w:t>
      </w:r>
    </w:p>
    <w:p w:rsidR="004B4BA3" w:rsidDel="00254564" w:rsidRDefault="004B4BA3" w:rsidP="00BC3083">
      <w:pPr>
        <w:rPr>
          <w:del w:id="621" w:author="DIANA.01" w:date="2019-03-07T19:33:00Z"/>
        </w:rPr>
        <w:pPrChange w:id="622" w:author="DIANA.01" w:date="2019-03-09T12:15:00Z">
          <w:pPr>
            <w:pStyle w:val="template"/>
          </w:pPr>
        </w:pPrChange>
      </w:pPr>
      <w:del w:id="623" w:author="DIANA.01" w:date="2019-03-07T19:33:00Z">
        <w:r w:rsidDel="00254564">
          <w:delTex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delText>
        </w:r>
      </w:del>
    </w:p>
    <w:p w:rsidR="00254564" w:rsidRDefault="00254564" w:rsidP="00BC3083">
      <w:pPr>
        <w:rPr>
          <w:ins w:id="624" w:author="DIANA.01" w:date="2019-03-07T19:35:00Z"/>
        </w:rPr>
        <w:pPrChange w:id="625" w:author="DIANA.01" w:date="2019-03-09T12:15:00Z">
          <w:pPr>
            <w:pStyle w:val="template"/>
          </w:pPr>
        </w:pPrChange>
      </w:pPr>
    </w:p>
    <w:p w:rsidR="00254564" w:rsidRDefault="00254564">
      <w:pPr>
        <w:pStyle w:val="template"/>
        <w:rPr>
          <w:ins w:id="626" w:author="DIANA.01" w:date="2019-03-07T19:34:00Z"/>
        </w:rPr>
      </w:pPr>
    </w:p>
    <w:p w:rsidR="004B4BA3" w:rsidDel="00F21048" w:rsidRDefault="004B4BA3">
      <w:pPr>
        <w:pStyle w:val="Heading2"/>
        <w:rPr>
          <w:del w:id="627" w:author="DIANA.01" w:date="2019-03-09T11:26:00Z"/>
        </w:rPr>
      </w:pPr>
      <w:bookmarkStart w:id="628" w:name="_Toc439994679"/>
      <w:bookmarkStart w:id="629" w:name="_Toc3385165"/>
      <w:bookmarkStart w:id="630" w:name="_Toc13083439"/>
      <w:r>
        <w:t>User Documentatio</w:t>
      </w:r>
      <w:ins w:id="631" w:author="DIANA.01" w:date="2019-03-09T11:26:00Z">
        <w:r w:rsidR="00F21048">
          <w:t>n</w:t>
        </w:r>
      </w:ins>
      <w:bookmarkEnd w:id="629"/>
      <w:bookmarkEnd w:id="630"/>
      <w:del w:id="632" w:author="DIANA.01" w:date="2019-03-09T11:26:00Z">
        <w:r w:rsidDel="00F21048">
          <w:delText>n</w:delText>
        </w:r>
        <w:bookmarkEnd w:id="628"/>
      </w:del>
    </w:p>
    <w:p w:rsidR="00254564" w:rsidRDefault="004B4BA3" w:rsidP="00F21048">
      <w:pPr>
        <w:pStyle w:val="Heading2"/>
        <w:rPr>
          <w:ins w:id="633" w:author="DIANA.01" w:date="2019-03-07T19:42:00Z"/>
        </w:rPr>
        <w:pPrChange w:id="634" w:author="DIANA.01" w:date="2019-03-09T11:26:00Z">
          <w:pPr>
            <w:pStyle w:val="template"/>
          </w:pPr>
        </w:pPrChange>
      </w:pPr>
      <w:del w:id="635" w:author="DIANA.01" w:date="2019-03-07T19:35:00Z">
        <w:r w:rsidDel="00254564">
          <w:delText>&lt;List the user documentation components (such as user manuals, on-line help, and tutorials) that will be delivered along with the software. Identify any known user documentation delivery formats or standards.&gt;</w:delText>
        </w:r>
      </w:del>
      <w:bookmarkStart w:id="636" w:name="_Toc13083440"/>
      <w:bookmarkEnd w:id="636"/>
    </w:p>
    <w:p w:rsidR="001019C8" w:rsidRDefault="001019C8">
      <w:pPr>
        <w:pStyle w:val="template"/>
        <w:rPr>
          <w:ins w:id="637" w:author="DIANA.01" w:date="2019-03-07T19:36:00Z"/>
        </w:rPr>
      </w:pPr>
      <w:ins w:id="638" w:author="DIANA.01" w:date="2019-03-07T19:42:00Z">
        <w:r w:rsidRPr="001019C8">
          <w:t>This document can be used as user documentation</w:t>
        </w:r>
        <w:r>
          <w:t>.</w:t>
        </w:r>
      </w:ins>
    </w:p>
    <w:p w:rsidR="004B4BA3" w:rsidDel="00254564" w:rsidRDefault="004B4BA3">
      <w:pPr>
        <w:pStyle w:val="template"/>
        <w:rPr>
          <w:del w:id="639" w:author="DIANA.01" w:date="2019-03-07T19:35:00Z"/>
        </w:rPr>
      </w:pPr>
      <w:bookmarkStart w:id="640" w:name="_Toc3385167"/>
      <w:bookmarkStart w:id="641" w:name="_Toc13083441"/>
      <w:bookmarkEnd w:id="640"/>
      <w:bookmarkEnd w:id="641"/>
    </w:p>
    <w:p w:rsidR="004B4BA3" w:rsidRDefault="004B4BA3">
      <w:pPr>
        <w:pStyle w:val="Heading2"/>
      </w:pPr>
      <w:bookmarkStart w:id="642" w:name="_Toc439994680"/>
      <w:bookmarkStart w:id="643" w:name="_Toc13083442"/>
      <w:r>
        <w:t>Assumptions and Dependencies</w:t>
      </w:r>
      <w:bookmarkEnd w:id="642"/>
      <w:bookmarkEnd w:id="643"/>
    </w:p>
    <w:p w:rsidR="004B4BA3" w:rsidDel="00254564" w:rsidRDefault="004B4BA3">
      <w:pPr>
        <w:pStyle w:val="template"/>
        <w:rPr>
          <w:del w:id="644" w:author="DIANA.01" w:date="2019-03-07T19:38:00Z"/>
        </w:rPr>
      </w:pPr>
      <w:del w:id="645" w:author="DIANA.01" w:date="2019-03-07T19:38:00Z">
        <w:r w:rsidDel="00254564">
          <w:delTex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delText>
        </w:r>
      </w:del>
    </w:p>
    <w:p w:rsidR="00254564" w:rsidRDefault="00254564">
      <w:pPr>
        <w:pStyle w:val="template"/>
        <w:rPr>
          <w:ins w:id="646" w:author="DIANA.01" w:date="2019-03-07T19:39:00Z"/>
        </w:rPr>
      </w:pPr>
      <w:ins w:id="647" w:author="DIANA.01" w:date="2019-03-07T19:39:00Z">
        <w:r>
          <w:t>Not applicable.</w:t>
        </w:r>
      </w:ins>
    </w:p>
    <w:p w:rsidR="004B4BA3" w:rsidRDefault="004B4BA3">
      <w:pPr>
        <w:pStyle w:val="Heading1"/>
      </w:pPr>
      <w:bookmarkStart w:id="648" w:name="_Toc439994682"/>
      <w:bookmarkStart w:id="649" w:name="_Toc13083443"/>
      <w:r>
        <w:t>External Interface Requirements</w:t>
      </w:r>
      <w:bookmarkEnd w:id="648"/>
      <w:bookmarkEnd w:id="649"/>
    </w:p>
    <w:p w:rsidR="004B4BA3" w:rsidRDefault="004B4BA3">
      <w:pPr>
        <w:pStyle w:val="Heading2"/>
      </w:pPr>
      <w:bookmarkStart w:id="650" w:name="_Toc13083444"/>
      <w:r>
        <w:t>User Interfaces</w:t>
      </w:r>
      <w:bookmarkEnd w:id="650"/>
      <w:ins w:id="651" w:author="DIANA.01" w:date="2019-03-13T15:53:00Z">
        <w:r w:rsidR="005602C6">
          <w:t xml:space="preserve"> </w:t>
        </w:r>
      </w:ins>
    </w:p>
    <w:p w:rsidR="00263409" w:rsidRDefault="00263409">
      <w:pPr>
        <w:pStyle w:val="template"/>
        <w:rPr>
          <w:ins w:id="652" w:author="Over Hype" w:date="2019-03-10T12:46:00Z"/>
        </w:rPr>
      </w:pPr>
    </w:p>
    <w:p w:rsidR="00263409" w:rsidRDefault="00263409" w:rsidP="00263409">
      <w:pPr>
        <w:pStyle w:val="template"/>
        <w:numPr>
          <w:ilvl w:val="0"/>
          <w:numId w:val="25"/>
        </w:numPr>
      </w:pPr>
      <w:ins w:id="653" w:author="Over Hype" w:date="2019-03-10T12:47:00Z">
        <w:r>
          <w:t>Ad</w:t>
        </w:r>
      </w:ins>
      <w:ins w:id="654" w:author="DIANA.01" w:date="2019-03-10T17:48:00Z">
        <w:r w:rsidR="00124ABD">
          <w:t>d</w:t>
        </w:r>
      </w:ins>
      <w:ins w:id="655" w:author="DIANA.01" w:date="2019-03-10T17:49:00Z">
        <w:r w:rsidR="00124ABD">
          <w:t xml:space="preserve"> employee</w:t>
        </w:r>
      </w:ins>
      <w:ins w:id="656" w:author="Over Hype" w:date="2019-03-10T12:47:00Z">
        <w:del w:id="657" w:author="DIANA.01" w:date="2019-03-10T17:48:00Z">
          <w:r w:rsidDel="00124ABD">
            <w:delText xml:space="preserve">min employee view </w:delText>
          </w:r>
        </w:del>
        <w:r>
          <w:t>:</w:t>
        </w:r>
      </w:ins>
    </w:p>
    <w:p w:rsidR="009065AD" w:rsidRDefault="009065AD" w:rsidP="009065AD">
      <w:pPr>
        <w:pStyle w:val="template"/>
        <w:ind w:left="360"/>
      </w:pPr>
    </w:p>
    <w:p w:rsidR="006C05CB" w:rsidRDefault="006C05CB" w:rsidP="009065AD">
      <w:pPr>
        <w:pStyle w:val="template"/>
        <w:ind w:left="360"/>
        <w:rPr>
          <w:ins w:id="658" w:author="Over Hype" w:date="2019-03-10T12:46:00Z"/>
        </w:rPr>
      </w:pPr>
      <w:r>
        <w:rPr>
          <w:noProof/>
        </w:rPr>
        <w:drawing>
          <wp:anchor distT="0" distB="0" distL="114300" distR="114300" simplePos="0" relativeHeight="251678720" behindDoc="0" locked="0" layoutInCell="1" allowOverlap="1">
            <wp:simplePos x="0" y="0"/>
            <wp:positionH relativeFrom="margin">
              <wp:align>center</wp:align>
            </wp:positionH>
            <wp:positionV relativeFrom="margin">
              <wp:posOffset>3632200</wp:posOffset>
            </wp:positionV>
            <wp:extent cx="3168650" cy="46736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dEmployee.PNG"/>
                    <pic:cNvPicPr/>
                  </pic:nvPicPr>
                  <pic:blipFill>
                    <a:blip r:embed="rId13">
                      <a:extLst>
                        <a:ext uri="{28A0092B-C50C-407E-A947-70E740481C1C}">
                          <a14:useLocalDpi xmlns:a14="http://schemas.microsoft.com/office/drawing/2010/main" val="0"/>
                        </a:ext>
                      </a:extLst>
                    </a:blip>
                    <a:stretch>
                      <a:fillRect/>
                    </a:stretch>
                  </pic:blipFill>
                  <pic:spPr>
                    <a:xfrm>
                      <a:off x="0" y="0"/>
                      <a:ext cx="3168650" cy="4673600"/>
                    </a:xfrm>
                    <a:prstGeom prst="rect">
                      <a:avLst/>
                    </a:prstGeom>
                  </pic:spPr>
                </pic:pic>
              </a:graphicData>
            </a:graphic>
          </wp:anchor>
        </w:drawing>
      </w:r>
    </w:p>
    <w:p w:rsidR="002E0005" w:rsidRDefault="002E0005">
      <w:pPr>
        <w:pStyle w:val="template"/>
        <w:rPr>
          <w:ins w:id="659" w:author="Over Hype" w:date="2019-03-10T12:54:00Z"/>
        </w:rPr>
      </w:pPr>
    </w:p>
    <w:p w:rsidR="002E0005" w:rsidRDefault="002E0005">
      <w:pPr>
        <w:pStyle w:val="template"/>
        <w:rPr>
          <w:ins w:id="660" w:author="Over Hype" w:date="2019-03-10T12:54:00Z"/>
        </w:rPr>
      </w:pPr>
    </w:p>
    <w:p w:rsidR="002E0005" w:rsidRDefault="002E0005">
      <w:pPr>
        <w:pStyle w:val="template"/>
        <w:rPr>
          <w:ins w:id="661" w:author="Over Hype" w:date="2019-03-10T12:54:00Z"/>
        </w:rPr>
      </w:pPr>
    </w:p>
    <w:p w:rsidR="002E0005" w:rsidRDefault="002E0005">
      <w:pPr>
        <w:pStyle w:val="template"/>
        <w:rPr>
          <w:ins w:id="662" w:author="Over Hype" w:date="2019-03-10T12:55:00Z"/>
        </w:rPr>
      </w:pPr>
    </w:p>
    <w:p w:rsidR="002E0005" w:rsidRDefault="002E0005">
      <w:pPr>
        <w:pStyle w:val="template"/>
        <w:rPr>
          <w:ins w:id="663" w:author="Over Hype" w:date="2019-03-10T12:55:00Z"/>
        </w:rPr>
      </w:pPr>
    </w:p>
    <w:p w:rsidR="002E0005" w:rsidRDefault="002E0005">
      <w:pPr>
        <w:pStyle w:val="template"/>
        <w:rPr>
          <w:ins w:id="664" w:author="Over Hype" w:date="2019-03-10T12:55:00Z"/>
        </w:rPr>
      </w:pPr>
    </w:p>
    <w:p w:rsidR="002E0005" w:rsidRDefault="002E0005">
      <w:pPr>
        <w:pStyle w:val="template"/>
        <w:rPr>
          <w:ins w:id="665" w:author="Over Hype" w:date="2019-03-10T12:55:00Z"/>
        </w:rPr>
      </w:pPr>
    </w:p>
    <w:p w:rsidR="002E0005" w:rsidRDefault="002E0005">
      <w:pPr>
        <w:pStyle w:val="template"/>
        <w:rPr>
          <w:ins w:id="666" w:author="Over Hype" w:date="2019-03-10T12:55:00Z"/>
        </w:rPr>
      </w:pPr>
    </w:p>
    <w:p w:rsidR="002E0005" w:rsidRDefault="002E0005">
      <w:pPr>
        <w:pStyle w:val="template"/>
        <w:rPr>
          <w:ins w:id="667" w:author="Over Hype" w:date="2019-03-10T12:55:00Z"/>
        </w:rPr>
      </w:pPr>
    </w:p>
    <w:p w:rsidR="002E0005" w:rsidRDefault="002E0005">
      <w:pPr>
        <w:pStyle w:val="template"/>
        <w:rPr>
          <w:ins w:id="668" w:author="Over Hype" w:date="2019-03-10T12:55:00Z"/>
        </w:rPr>
      </w:pPr>
    </w:p>
    <w:p w:rsidR="002E0005" w:rsidRDefault="002E0005">
      <w:pPr>
        <w:pStyle w:val="template"/>
        <w:rPr>
          <w:ins w:id="669" w:author="Over Hype" w:date="2019-03-10T12:55:00Z"/>
        </w:rPr>
      </w:pPr>
    </w:p>
    <w:p w:rsidR="002E0005" w:rsidRDefault="002E0005">
      <w:pPr>
        <w:pStyle w:val="template"/>
        <w:rPr>
          <w:ins w:id="670" w:author="Over Hype" w:date="2019-03-10T12:55:00Z"/>
        </w:rPr>
      </w:pPr>
    </w:p>
    <w:p w:rsidR="002E0005" w:rsidRDefault="002E0005">
      <w:pPr>
        <w:pStyle w:val="template"/>
        <w:rPr>
          <w:ins w:id="671" w:author="Over Hype" w:date="2019-03-10T12:55:00Z"/>
        </w:rPr>
      </w:pPr>
    </w:p>
    <w:p w:rsidR="002E0005" w:rsidRDefault="002E0005">
      <w:pPr>
        <w:pStyle w:val="template"/>
        <w:rPr>
          <w:ins w:id="672" w:author="Over Hype" w:date="2019-03-10T12:55:00Z"/>
        </w:rPr>
      </w:pPr>
    </w:p>
    <w:p w:rsidR="002E0005" w:rsidRDefault="002E0005">
      <w:pPr>
        <w:pStyle w:val="template"/>
        <w:rPr>
          <w:ins w:id="673" w:author="Over Hype" w:date="2019-03-10T12:55:00Z"/>
        </w:rPr>
      </w:pPr>
    </w:p>
    <w:p w:rsidR="002E0005" w:rsidRDefault="002E0005">
      <w:pPr>
        <w:pStyle w:val="template"/>
        <w:rPr>
          <w:ins w:id="674" w:author="Over Hype" w:date="2019-03-10T12:55:00Z"/>
        </w:rPr>
      </w:pPr>
    </w:p>
    <w:p w:rsidR="002E0005" w:rsidRDefault="002E0005">
      <w:pPr>
        <w:pStyle w:val="template"/>
        <w:rPr>
          <w:ins w:id="675" w:author="Over Hype" w:date="2019-03-10T12:55:00Z"/>
        </w:rPr>
      </w:pPr>
    </w:p>
    <w:p w:rsidR="002E0005" w:rsidRDefault="006C05CB">
      <w:pPr>
        <w:pStyle w:val="template"/>
        <w:rPr>
          <w:ins w:id="676" w:author="Over Hype" w:date="2019-03-10T12:55:00Z"/>
        </w:rPr>
      </w:pPr>
      <w:ins w:id="677" w:author="Over Hype" w:date="2019-03-10T12:54:00Z">
        <w:r>
          <w:rPr>
            <w:noProof/>
          </w:rPr>
          <mc:AlternateContent>
            <mc:Choice Requires="wps">
              <w:drawing>
                <wp:anchor distT="0" distB="0" distL="114300" distR="114300" simplePos="0" relativeHeight="251638784" behindDoc="0" locked="0" layoutInCell="1" allowOverlap="1">
                  <wp:simplePos x="0" y="0"/>
                  <wp:positionH relativeFrom="column">
                    <wp:posOffset>-6135370</wp:posOffset>
                  </wp:positionH>
                  <wp:positionV relativeFrom="paragraph">
                    <wp:posOffset>155575</wp:posOffset>
                  </wp:positionV>
                  <wp:extent cx="6124575" cy="152400"/>
                  <wp:effectExtent l="0" t="0" r="0" b="0"/>
                  <wp:wrapTight wrapText="bothSides">
                    <wp:wrapPolygon edited="0">
                      <wp:start x="-34" y="0"/>
                      <wp:lineTo x="-34" y="20250"/>
                      <wp:lineTo x="21600" y="20250"/>
                      <wp:lineTo x="21600" y="0"/>
                      <wp:lineTo x="-34"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19392A" w:rsidRDefault="00A24D4A" w:rsidP="002E0005">
                              <w:pPr>
                                <w:pStyle w:val="Caption"/>
                                <w:ind w:left="2880" w:firstLine="720"/>
                                <w:rPr>
                                  <w:rFonts w:ascii="Arial" w:hAnsi="Arial"/>
                                  <w:i/>
                                  <w:noProof/>
                                </w:rPr>
                                <w:pPrChange w:id="678" w:author="Over Hype" w:date="2019-03-10T12:57: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3.1pt;margin-top:12.25pt;width:482.25pt;height:1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" stroked="f">
                  <v:textbox style="mso-fit-shape-to-text:t" inset="0,0,0,0">
                    <w:txbxContent>
                      <w:p w:rsidR="00A24D4A" w:rsidRPr="0019392A" w:rsidRDefault="00A24D4A" w:rsidP="002E0005">
                        <w:pPr>
                          <w:pStyle w:val="Caption"/>
                          <w:ind w:left="2880" w:firstLine="720"/>
                          <w:rPr>
                            <w:rFonts w:ascii="Arial" w:hAnsi="Arial"/>
                            <w:i/>
                            <w:noProof/>
                          </w:rPr>
                          <w:pPrChange w:id="679" w:author="Over Hype" w:date="2019-03-10T12:57:00Z">
                            <w:pPr>
                              <w:pStyle w:val="template"/>
                              <w:numPr>
                                <w:numId w:val="25"/>
                              </w:numPr>
                              <w:ind w:left="360" w:hanging="360"/>
                            </w:pPr>
                          </w:pPrChange>
                        </w:pPr>
                      </w:p>
                    </w:txbxContent>
                  </v:textbox>
                  <w10:wrap type="tight"/>
                </v:shape>
              </w:pict>
            </mc:Fallback>
          </mc:AlternateContent>
        </w:r>
      </w:ins>
    </w:p>
    <w:p w:rsidR="002E0005" w:rsidRDefault="002E0005">
      <w:pPr>
        <w:pStyle w:val="template"/>
        <w:rPr>
          <w:ins w:id="680" w:author="Over Hype" w:date="2019-03-10T12:55:00Z"/>
        </w:rPr>
      </w:pPr>
    </w:p>
    <w:p w:rsidR="002E0005" w:rsidRDefault="002E0005">
      <w:pPr>
        <w:pStyle w:val="template"/>
        <w:rPr>
          <w:ins w:id="681" w:author="Over Hype" w:date="2019-03-10T12:55:00Z"/>
        </w:rPr>
      </w:pPr>
    </w:p>
    <w:p w:rsidR="002E0005" w:rsidRDefault="006C05CB" w:rsidP="002E0005">
      <w:pPr>
        <w:pStyle w:val="template"/>
        <w:numPr>
          <w:ilvl w:val="0"/>
          <w:numId w:val="25"/>
        </w:numPr>
      </w:pPr>
      <w:r>
        <w:rPr>
          <w:noProof/>
        </w:rPr>
        <w:lastRenderedPageBreak/>
        <w:drawing>
          <wp:anchor distT="0" distB="0" distL="114300" distR="114300" simplePos="0" relativeHeight="251679744" behindDoc="0" locked="0" layoutInCell="1" allowOverlap="1">
            <wp:simplePos x="0" y="0"/>
            <wp:positionH relativeFrom="column">
              <wp:posOffset>1263015</wp:posOffset>
            </wp:positionH>
            <wp:positionV relativeFrom="paragraph">
              <wp:posOffset>571500</wp:posOffset>
            </wp:positionV>
            <wp:extent cx="3200564" cy="2413124"/>
            <wp:effectExtent l="0" t="0" r="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eteEmployee.PNG"/>
                    <pic:cNvPicPr/>
                  </pic:nvPicPr>
                  <pic:blipFill>
                    <a:blip r:embed="rId14">
                      <a:extLst>
                        <a:ext uri="{28A0092B-C50C-407E-A947-70E740481C1C}">
                          <a14:useLocalDpi xmlns:a14="http://schemas.microsoft.com/office/drawing/2010/main" val="0"/>
                        </a:ext>
                      </a:extLst>
                    </a:blip>
                    <a:stretch>
                      <a:fillRect/>
                    </a:stretch>
                  </pic:blipFill>
                  <pic:spPr>
                    <a:xfrm>
                      <a:off x="0" y="0"/>
                      <a:ext cx="3200564" cy="2413124"/>
                    </a:xfrm>
                    <a:prstGeom prst="rect">
                      <a:avLst/>
                    </a:prstGeom>
                  </pic:spPr>
                </pic:pic>
              </a:graphicData>
            </a:graphic>
          </wp:anchor>
        </w:drawing>
      </w:r>
      <w:ins w:id="682" w:author="DIANA.01" w:date="2019-03-10T17:49:00Z">
        <w:r w:rsidR="00124ABD">
          <w:t>Employee deletion confirmation</w:t>
        </w:r>
      </w:ins>
      <w:ins w:id="683" w:author="Over Hype" w:date="2019-03-10T12:56:00Z">
        <w:del w:id="684" w:author="DIANA.01" w:date="2019-03-10T17:49:00Z">
          <w:r w:rsidR="002E0005" w:rsidDel="00124ABD">
            <w:delText xml:space="preserve">Admin Employee delete </w:delText>
          </w:r>
        </w:del>
        <w:r w:rsidR="002E0005">
          <w:t>:</w:t>
        </w:r>
      </w:ins>
    </w:p>
    <w:p w:rsidR="006C05CB" w:rsidRDefault="006C05CB" w:rsidP="006C05CB">
      <w:pPr>
        <w:pStyle w:val="template"/>
        <w:ind w:left="360"/>
        <w:rPr>
          <w:ins w:id="685" w:author="Over Hype" w:date="2019-03-10T12:55:00Z"/>
        </w:rPr>
      </w:pPr>
    </w:p>
    <w:p w:rsidR="002E0005" w:rsidRDefault="006C05CB">
      <w:pPr>
        <w:pStyle w:val="template"/>
        <w:rPr>
          <w:ins w:id="686" w:author="Over Hype" w:date="2019-03-10T12:55:00Z"/>
        </w:rPr>
      </w:pPr>
      <w:ins w:id="687" w:author="Over Hype" w:date="2019-03-10T12:56:00Z">
        <w:r>
          <w:rPr>
            <w:noProof/>
          </w:rPr>
          <mc:AlternateContent>
            <mc:Choice Requires="wps">
              <w:drawing>
                <wp:anchor distT="0" distB="0" distL="114300" distR="114300" simplePos="0" relativeHeight="251640832" behindDoc="0" locked="0" layoutInCell="1" allowOverlap="1">
                  <wp:simplePos x="0" y="0"/>
                  <wp:positionH relativeFrom="column">
                    <wp:posOffset>-6305550</wp:posOffset>
                  </wp:positionH>
                  <wp:positionV relativeFrom="paragraph">
                    <wp:posOffset>2665730</wp:posOffset>
                  </wp:positionV>
                  <wp:extent cx="6124575" cy="152400"/>
                  <wp:effectExtent l="0" t="0" r="0" b="0"/>
                  <wp:wrapTight wrapText="bothSides">
                    <wp:wrapPolygon edited="0">
                      <wp:start x="-34" y="0"/>
                      <wp:lineTo x="-34" y="20250"/>
                      <wp:lineTo x="21600" y="20250"/>
                      <wp:lineTo x="21600" y="0"/>
                      <wp:lineTo x="-34" y="0"/>
                    </wp:wrapPolygon>
                  </wp:wrapTight>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0D66EA" w:rsidRDefault="00A24D4A" w:rsidP="002E0005">
                              <w:pPr>
                                <w:pStyle w:val="Caption"/>
                                <w:jc w:val="center"/>
                                <w:rPr>
                                  <w:rFonts w:ascii="Arial" w:hAnsi="Arial"/>
                                  <w:i/>
                                  <w:noProof/>
                                </w:rPr>
                                <w:pPrChange w:id="688" w:author="Over Hype" w:date="2019-03-10T12:57: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96.5pt;margin-top:209.9pt;width:482.25pt;height:1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prbfAIAAAc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" stroked="f">
                  <v:textbox style="mso-fit-shape-to-text:t" inset="0,0,0,0">
                    <w:txbxContent>
                      <w:p w:rsidR="00A24D4A" w:rsidRPr="000D66EA" w:rsidRDefault="00A24D4A" w:rsidP="002E0005">
                        <w:pPr>
                          <w:pStyle w:val="Caption"/>
                          <w:jc w:val="center"/>
                          <w:rPr>
                            <w:rFonts w:ascii="Arial" w:hAnsi="Arial"/>
                            <w:i/>
                            <w:noProof/>
                          </w:rPr>
                          <w:pPrChange w:id="689" w:author="Over Hype" w:date="2019-03-10T12:57:00Z">
                            <w:pPr>
                              <w:pStyle w:val="template"/>
                              <w:numPr>
                                <w:numId w:val="25"/>
                              </w:numPr>
                              <w:ind w:left="360" w:hanging="360"/>
                            </w:pPr>
                          </w:pPrChange>
                        </w:pPr>
                      </w:p>
                    </w:txbxContent>
                  </v:textbox>
                  <w10:wrap type="tight"/>
                </v:shape>
              </w:pict>
            </mc:Fallback>
          </mc:AlternateContent>
        </w:r>
      </w:ins>
    </w:p>
    <w:p w:rsidR="002E0005" w:rsidRDefault="002E0005">
      <w:pPr>
        <w:pStyle w:val="template"/>
        <w:rPr>
          <w:ins w:id="690" w:author="Over Hype" w:date="2019-03-10T12:57:00Z"/>
        </w:rPr>
      </w:pPr>
    </w:p>
    <w:p w:rsidR="002E0005" w:rsidRDefault="002E0005">
      <w:pPr>
        <w:pStyle w:val="template"/>
        <w:rPr>
          <w:ins w:id="691" w:author="Over Hype" w:date="2019-03-10T12:57:00Z"/>
        </w:rPr>
      </w:pPr>
    </w:p>
    <w:p w:rsidR="002E0005" w:rsidRDefault="002E0005">
      <w:pPr>
        <w:pStyle w:val="template"/>
        <w:rPr>
          <w:ins w:id="692" w:author="Over Hype" w:date="2019-03-10T12:57:00Z"/>
        </w:rPr>
      </w:pPr>
    </w:p>
    <w:p w:rsidR="002E0005" w:rsidRDefault="002E0005">
      <w:pPr>
        <w:pStyle w:val="template"/>
        <w:rPr>
          <w:ins w:id="693" w:author="Over Hype" w:date="2019-03-10T12:57:00Z"/>
        </w:rPr>
      </w:pPr>
    </w:p>
    <w:p w:rsidR="002E0005" w:rsidRDefault="002E0005">
      <w:pPr>
        <w:pStyle w:val="template"/>
        <w:rPr>
          <w:ins w:id="694" w:author="Over Hype" w:date="2019-03-10T12:57:00Z"/>
        </w:rPr>
      </w:pPr>
    </w:p>
    <w:p w:rsidR="002E0005" w:rsidRDefault="002E0005">
      <w:pPr>
        <w:pStyle w:val="template"/>
        <w:rPr>
          <w:ins w:id="695" w:author="Over Hype" w:date="2019-03-10T12:57:00Z"/>
        </w:rPr>
      </w:pPr>
    </w:p>
    <w:p w:rsidR="002E0005" w:rsidRDefault="002E0005">
      <w:pPr>
        <w:pStyle w:val="template"/>
        <w:rPr>
          <w:ins w:id="696" w:author="Over Hype" w:date="2019-03-10T12:57:00Z"/>
        </w:rPr>
      </w:pPr>
    </w:p>
    <w:p w:rsidR="002E0005" w:rsidRDefault="002E0005">
      <w:pPr>
        <w:pStyle w:val="template"/>
        <w:rPr>
          <w:ins w:id="697" w:author="Over Hype" w:date="2019-03-10T12:57:00Z"/>
        </w:rPr>
      </w:pPr>
    </w:p>
    <w:p w:rsidR="002E0005" w:rsidRDefault="002E0005">
      <w:pPr>
        <w:pStyle w:val="template"/>
        <w:rPr>
          <w:ins w:id="698" w:author="Over Hype" w:date="2019-03-10T12:57:00Z"/>
        </w:rPr>
      </w:pPr>
    </w:p>
    <w:p w:rsidR="002E0005" w:rsidRDefault="002E0005">
      <w:pPr>
        <w:pStyle w:val="template"/>
        <w:rPr>
          <w:ins w:id="699" w:author="Over Hype" w:date="2019-03-10T12:57:00Z"/>
        </w:rPr>
      </w:pPr>
    </w:p>
    <w:p w:rsidR="002E0005" w:rsidRDefault="002E0005">
      <w:pPr>
        <w:pStyle w:val="template"/>
        <w:rPr>
          <w:ins w:id="700" w:author="Over Hype" w:date="2019-03-10T12:57:00Z"/>
        </w:rPr>
      </w:pPr>
    </w:p>
    <w:p w:rsidR="002E0005" w:rsidRDefault="002E0005">
      <w:pPr>
        <w:pStyle w:val="template"/>
        <w:rPr>
          <w:ins w:id="701" w:author="Over Hype" w:date="2019-03-10T12:57:00Z"/>
        </w:rPr>
      </w:pPr>
    </w:p>
    <w:p w:rsidR="002E0005" w:rsidRDefault="002E0005">
      <w:pPr>
        <w:pStyle w:val="template"/>
        <w:rPr>
          <w:ins w:id="702" w:author="Over Hype" w:date="2019-03-10T12:57:00Z"/>
        </w:rPr>
      </w:pPr>
    </w:p>
    <w:p w:rsidR="002E0005" w:rsidRDefault="002E0005">
      <w:pPr>
        <w:pStyle w:val="template"/>
        <w:rPr>
          <w:ins w:id="703" w:author="Over Hype" w:date="2019-03-10T12:57:00Z"/>
        </w:rPr>
      </w:pPr>
    </w:p>
    <w:p w:rsidR="002E0005" w:rsidRDefault="002E0005">
      <w:pPr>
        <w:pStyle w:val="template"/>
        <w:rPr>
          <w:ins w:id="704" w:author="Over Hype" w:date="2019-03-10T12:57:00Z"/>
        </w:rPr>
      </w:pPr>
    </w:p>
    <w:p w:rsidR="002E0005" w:rsidRDefault="002E0005">
      <w:pPr>
        <w:pStyle w:val="template"/>
        <w:rPr>
          <w:ins w:id="705" w:author="Over Hype" w:date="2019-03-10T12:57:00Z"/>
        </w:rPr>
      </w:pPr>
    </w:p>
    <w:p w:rsidR="002E0005" w:rsidRDefault="002E0005">
      <w:pPr>
        <w:pStyle w:val="template"/>
        <w:rPr>
          <w:ins w:id="706" w:author="Over Hype" w:date="2019-03-10T12:57:00Z"/>
        </w:rPr>
      </w:pPr>
    </w:p>
    <w:p w:rsidR="002E0005" w:rsidRDefault="002E0005">
      <w:pPr>
        <w:pStyle w:val="template"/>
        <w:rPr>
          <w:ins w:id="707" w:author="Over Hype" w:date="2019-03-10T12:57:00Z"/>
        </w:rPr>
      </w:pPr>
    </w:p>
    <w:p w:rsidR="002E0005" w:rsidRDefault="002E0005">
      <w:pPr>
        <w:pStyle w:val="template"/>
        <w:rPr>
          <w:ins w:id="708" w:author="Over Hype" w:date="2019-03-10T12:58:00Z"/>
        </w:rPr>
      </w:pPr>
    </w:p>
    <w:p w:rsidR="002E0005" w:rsidRDefault="002E0005">
      <w:pPr>
        <w:pStyle w:val="template"/>
        <w:rPr>
          <w:ins w:id="709" w:author="Over Hype" w:date="2019-03-10T12:58:00Z"/>
        </w:rPr>
      </w:pPr>
    </w:p>
    <w:p w:rsidR="002E0005" w:rsidRDefault="002E0005">
      <w:pPr>
        <w:pStyle w:val="template"/>
        <w:rPr>
          <w:ins w:id="710" w:author="Over Hype" w:date="2019-03-10T13:08:00Z"/>
        </w:rPr>
      </w:pPr>
    </w:p>
    <w:p w:rsidR="00246442" w:rsidRDefault="00246442">
      <w:pPr>
        <w:pStyle w:val="template"/>
        <w:rPr>
          <w:ins w:id="711" w:author="Over Hype" w:date="2019-03-10T12:57:00Z"/>
        </w:rPr>
      </w:pPr>
    </w:p>
    <w:p w:rsidR="002E0005" w:rsidRDefault="006C05CB" w:rsidP="006C05CB">
      <w:pPr>
        <w:pStyle w:val="template"/>
      </w:pPr>
      <w:ins w:id="712" w:author="Over Hype" w:date="2019-03-10T13:00:00Z">
        <w:r>
          <w:rPr>
            <w:noProof/>
          </w:rPr>
          <mc:AlternateContent>
            <mc:Choice Requires="wps">
              <w:drawing>
                <wp:anchor distT="0" distB="0" distL="114300" distR="114300" simplePos="0" relativeHeight="251642880" behindDoc="0" locked="0" layoutInCell="1" allowOverlap="1">
                  <wp:simplePos x="0" y="0"/>
                  <wp:positionH relativeFrom="column">
                    <wp:posOffset>6985</wp:posOffset>
                  </wp:positionH>
                  <wp:positionV relativeFrom="paragraph">
                    <wp:posOffset>2385060</wp:posOffset>
                  </wp:positionV>
                  <wp:extent cx="6124575" cy="152400"/>
                  <wp:effectExtent l="0" t="0" r="0" b="0"/>
                  <wp:wrapTight wrapText="bothSides">
                    <wp:wrapPolygon edited="0">
                      <wp:start x="-34" y="0"/>
                      <wp:lineTo x="-34" y="20250"/>
                      <wp:lineTo x="21600" y="20250"/>
                      <wp:lineTo x="21600" y="0"/>
                      <wp:lineTo x="-34" y="0"/>
                    </wp:wrapPolygon>
                  </wp:wrapTight>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3A023B" w:rsidRDefault="00A24D4A" w:rsidP="002E0005">
                              <w:pPr>
                                <w:pStyle w:val="Caption"/>
                                <w:jc w:val="center"/>
                                <w:rPr>
                                  <w:rFonts w:ascii="Arial" w:hAnsi="Arial"/>
                                  <w:i/>
                                  <w:noProof/>
                                </w:rPr>
                                <w:pPrChange w:id="713" w:author="Over Hype" w:date="2019-03-10T13:00: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5pt;margin-top:187.8pt;width:482.25pt;height: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FJew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" stroked="f">
                  <v:textbox style="mso-fit-shape-to-text:t" inset="0,0,0,0">
                    <w:txbxContent>
                      <w:p w:rsidR="00A24D4A" w:rsidRPr="003A023B" w:rsidRDefault="00A24D4A" w:rsidP="002E0005">
                        <w:pPr>
                          <w:pStyle w:val="Caption"/>
                          <w:jc w:val="center"/>
                          <w:rPr>
                            <w:rFonts w:ascii="Arial" w:hAnsi="Arial"/>
                            <w:i/>
                            <w:noProof/>
                          </w:rPr>
                          <w:pPrChange w:id="714" w:author="Over Hype" w:date="2019-03-10T13:00:00Z">
                            <w:pPr>
                              <w:pStyle w:val="template"/>
                              <w:numPr>
                                <w:numId w:val="25"/>
                              </w:numPr>
                              <w:ind w:left="360" w:hanging="360"/>
                            </w:pPr>
                          </w:pPrChange>
                        </w:pPr>
                      </w:p>
                    </w:txbxContent>
                  </v:textbox>
                  <w10:wrap type="tight"/>
                </v:shape>
              </w:pict>
            </mc:Fallback>
          </mc:AlternateContent>
        </w:r>
      </w:ins>
      <w:ins w:id="715" w:author="Over Hype" w:date="2019-03-10T12:57:00Z">
        <w:del w:id="716" w:author="DIANA.01" w:date="2019-03-10T17:49:00Z">
          <w:r w:rsidR="002E0005" w:rsidDel="00124ABD">
            <w:delText>Admi</w:delText>
          </w:r>
        </w:del>
      </w:ins>
    </w:p>
    <w:p w:rsidR="006C05CB" w:rsidRDefault="006C05CB" w:rsidP="006C05CB">
      <w:pPr>
        <w:pStyle w:val="template"/>
        <w:ind w:left="360"/>
        <w:rPr>
          <w:ins w:id="717" w:author="Over Hype" w:date="2019-03-10T12:57:00Z"/>
        </w:rPr>
      </w:pPr>
    </w:p>
    <w:p w:rsidR="002E0005" w:rsidRDefault="002E0005">
      <w:pPr>
        <w:pStyle w:val="template"/>
        <w:rPr>
          <w:ins w:id="718" w:author="Over Hype" w:date="2019-03-10T12:59:00Z"/>
        </w:rPr>
      </w:pPr>
    </w:p>
    <w:p w:rsidR="002E0005" w:rsidRDefault="002E0005">
      <w:pPr>
        <w:pStyle w:val="template"/>
        <w:rPr>
          <w:ins w:id="719" w:author="Over Hype" w:date="2019-03-10T13:10:00Z"/>
        </w:rPr>
      </w:pPr>
    </w:p>
    <w:p w:rsidR="00246442" w:rsidRDefault="00246442">
      <w:pPr>
        <w:pStyle w:val="template"/>
        <w:rPr>
          <w:ins w:id="720" w:author="Over Hype" w:date="2019-03-10T13:10:00Z"/>
        </w:rPr>
      </w:pPr>
    </w:p>
    <w:p w:rsidR="00246442" w:rsidRDefault="00246442">
      <w:pPr>
        <w:pStyle w:val="template"/>
        <w:rPr>
          <w:ins w:id="721" w:author="Over Hype" w:date="2019-03-10T13:10:00Z"/>
        </w:rPr>
      </w:pPr>
    </w:p>
    <w:p w:rsidR="00246442" w:rsidRDefault="00246442">
      <w:pPr>
        <w:pStyle w:val="template"/>
        <w:rPr>
          <w:ins w:id="722" w:author="Over Hype" w:date="2019-03-10T13:10:00Z"/>
        </w:rPr>
      </w:pPr>
    </w:p>
    <w:p w:rsidR="00246442" w:rsidRDefault="00246442">
      <w:pPr>
        <w:pStyle w:val="template"/>
        <w:rPr>
          <w:ins w:id="723" w:author="Over Hype" w:date="2019-03-10T13:10:00Z"/>
        </w:rPr>
      </w:pPr>
    </w:p>
    <w:p w:rsidR="00246442" w:rsidRDefault="00246442">
      <w:pPr>
        <w:pStyle w:val="template"/>
        <w:rPr>
          <w:ins w:id="724" w:author="Over Hype" w:date="2019-03-10T13:10:00Z"/>
        </w:rPr>
      </w:pPr>
    </w:p>
    <w:p w:rsidR="00246442" w:rsidRDefault="00246442">
      <w:pPr>
        <w:pStyle w:val="template"/>
        <w:rPr>
          <w:ins w:id="725" w:author="Over Hype" w:date="2019-03-10T13:10:00Z"/>
        </w:rPr>
      </w:pPr>
    </w:p>
    <w:p w:rsidR="00246442" w:rsidRDefault="00246442">
      <w:pPr>
        <w:pStyle w:val="template"/>
        <w:rPr>
          <w:ins w:id="726" w:author="Over Hype" w:date="2019-03-10T12:59:00Z"/>
        </w:rPr>
      </w:pPr>
    </w:p>
    <w:p w:rsidR="00246442" w:rsidRDefault="006C05CB" w:rsidP="00246442">
      <w:pPr>
        <w:pStyle w:val="template"/>
        <w:numPr>
          <w:ilvl w:val="0"/>
          <w:numId w:val="25"/>
        </w:numPr>
      </w:pPr>
      <w:ins w:id="727" w:author="Over Hype" w:date="2019-03-10T13:02:00Z">
        <w:r>
          <w:rPr>
            <w:noProof/>
          </w:rPr>
          <w:lastRenderedPageBreak/>
          <mc:AlternateContent>
            <mc:Choice Requires="wps">
              <w:drawing>
                <wp:anchor distT="0" distB="0" distL="114300" distR="114300" simplePos="0" relativeHeight="251644928" behindDoc="0" locked="0" layoutInCell="1" allowOverlap="1">
                  <wp:simplePos x="0" y="0"/>
                  <wp:positionH relativeFrom="column">
                    <wp:posOffset>-109855</wp:posOffset>
                  </wp:positionH>
                  <wp:positionV relativeFrom="paragraph">
                    <wp:posOffset>2697480</wp:posOffset>
                  </wp:positionV>
                  <wp:extent cx="6124575" cy="152400"/>
                  <wp:effectExtent l="0" t="0" r="0" b="0"/>
                  <wp:wrapTight wrapText="bothSides">
                    <wp:wrapPolygon edited="0">
                      <wp:start x="-34" y="0"/>
                      <wp:lineTo x="-34" y="20250"/>
                      <wp:lineTo x="21600" y="20250"/>
                      <wp:lineTo x="21600" y="0"/>
                      <wp:lineTo x="-34" y="0"/>
                    </wp:wrapPolygon>
                  </wp:wrapTight>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9B15DB" w:rsidRDefault="00A24D4A" w:rsidP="00246442">
                              <w:pPr>
                                <w:pStyle w:val="Caption"/>
                                <w:jc w:val="center"/>
                                <w:rPr>
                                  <w:rFonts w:ascii="Arial" w:hAnsi="Arial"/>
                                  <w:i/>
                                  <w:noProof/>
                                </w:rPr>
                                <w:pPrChange w:id="728" w:author="Over Hype" w:date="2019-03-10T13:02:00Z">
                                  <w:pPr>
                                    <w:pStyle w:val="template"/>
                                    <w:numPr>
                                      <w:numId w:val="25"/>
                                    </w:numPr>
                                    <w:ind w:left="360" w:hanging="360"/>
                                  </w:pPr>
                                </w:pPrChange>
                              </w:pPr>
                              <w:ins w:id="729" w:author="Over Hype" w:date="2019-03-10T13:02:00Z">
                                <w:r>
                                  <w:t xml:space="preserve">Figure </w:t>
                                </w:r>
                                <w:r>
                                  <w:fldChar w:fldCharType="begin"/>
                                </w:r>
                                <w:r>
                                  <w:instrText xml:space="preserve"> SEQ Figure \* ARABIC </w:instrText>
                                </w:r>
                              </w:ins>
                              <w:r>
                                <w:fldChar w:fldCharType="separate"/>
                              </w:r>
                              <w:r w:rsidR="00296985">
                                <w:rPr>
                                  <w:noProof/>
                                </w:rPr>
                                <w:t>4</w:t>
                              </w:r>
                              <w:ins w:id="730" w:author="Over Hype" w:date="2019-03-10T13:02:00Z">
                                <w:r>
                                  <w:fldChar w:fldCharType="end"/>
                                </w:r>
                              </w:ins>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8.65pt;margin-top:212.4pt;width:482.25pt;height:1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" stroked="f">
                  <v:textbox style="mso-fit-shape-to-text:t" inset="0,0,0,0">
                    <w:txbxContent>
                      <w:p w:rsidR="00A24D4A" w:rsidRPr="009B15DB" w:rsidRDefault="00A24D4A" w:rsidP="00246442">
                        <w:pPr>
                          <w:pStyle w:val="Caption"/>
                          <w:jc w:val="center"/>
                          <w:rPr>
                            <w:rFonts w:ascii="Arial" w:hAnsi="Arial"/>
                            <w:i/>
                            <w:noProof/>
                          </w:rPr>
                          <w:pPrChange w:id="731" w:author="Over Hype" w:date="2019-03-10T13:02:00Z">
                            <w:pPr>
                              <w:pStyle w:val="template"/>
                              <w:numPr>
                                <w:numId w:val="25"/>
                              </w:numPr>
                              <w:ind w:left="360" w:hanging="360"/>
                            </w:pPr>
                          </w:pPrChange>
                        </w:pPr>
                        <w:ins w:id="732" w:author="Over Hype" w:date="2019-03-10T13:02:00Z">
                          <w:r>
                            <w:t xml:space="preserve">Figure </w:t>
                          </w:r>
                          <w:r>
                            <w:fldChar w:fldCharType="begin"/>
                          </w:r>
                          <w:r>
                            <w:instrText xml:space="preserve"> SEQ Figure \* ARABIC </w:instrText>
                          </w:r>
                        </w:ins>
                        <w:r>
                          <w:fldChar w:fldCharType="separate"/>
                        </w:r>
                        <w:r w:rsidR="00296985">
                          <w:rPr>
                            <w:noProof/>
                          </w:rPr>
                          <w:t>4</w:t>
                        </w:r>
                        <w:ins w:id="733" w:author="Over Hype" w:date="2019-03-10T13:02:00Z">
                          <w:r>
                            <w:fldChar w:fldCharType="end"/>
                          </w:r>
                        </w:ins>
                      </w:p>
                    </w:txbxContent>
                  </v:textbox>
                  <w10:wrap type="tight"/>
                </v:shape>
              </w:pict>
            </mc:Fallback>
          </mc:AlternateContent>
        </w:r>
      </w:ins>
      <w:ins w:id="734" w:author="Over Hype" w:date="2019-03-10T13:00:00Z">
        <w:del w:id="735" w:author="DIANA.01" w:date="2019-03-10T17:49:00Z">
          <w:r w:rsidR="002E0005" w:rsidDel="00124ABD">
            <w:delText>Admin e</w:delText>
          </w:r>
        </w:del>
      </w:ins>
      <w:ins w:id="736" w:author="DIANA.01" w:date="2019-03-10T17:49:00Z">
        <w:r w:rsidR="00124ABD">
          <w:t>E</w:t>
        </w:r>
      </w:ins>
      <w:ins w:id="737" w:author="Over Hype" w:date="2019-03-10T13:00:00Z">
        <w:del w:id="738" w:author="DIANA.01" w:date="2019-03-10T17:49:00Z">
          <w:r w:rsidR="002E0005" w:rsidDel="00124ABD">
            <w:delText>mployee e</w:delText>
          </w:r>
        </w:del>
        <w:r w:rsidR="002E0005">
          <w:t xml:space="preserve">dit </w:t>
        </w:r>
      </w:ins>
      <w:ins w:id="739" w:author="DIANA.01" w:date="2019-03-10T17:49:00Z">
        <w:r w:rsidR="00124ABD">
          <w:t>em</w:t>
        </w:r>
      </w:ins>
      <w:ins w:id="740" w:author="DIANA.01" w:date="2019-03-10T17:50:00Z">
        <w:r w:rsidR="00124ABD">
          <w:t>ployee:</w:t>
        </w:r>
      </w:ins>
      <w:ins w:id="741" w:author="Over Hype" w:date="2019-03-10T13:00:00Z">
        <w:del w:id="742" w:author="DIANA.01" w:date="2019-03-10T17:49:00Z">
          <w:r w:rsidR="002E0005" w:rsidDel="00124ABD">
            <w:delText>:</w:delText>
          </w:r>
        </w:del>
      </w:ins>
    </w:p>
    <w:p w:rsidR="006C05CB" w:rsidRDefault="006C05CB" w:rsidP="006C05CB">
      <w:pPr>
        <w:pStyle w:val="template"/>
        <w:ind w:left="360"/>
      </w:pPr>
    </w:p>
    <w:p w:rsidR="006C05CB" w:rsidRDefault="00686B23" w:rsidP="006C05CB">
      <w:pPr>
        <w:pStyle w:val="template"/>
        <w:ind w:left="360"/>
      </w:pPr>
      <w:r>
        <w:rPr>
          <w:noProof/>
        </w:rPr>
        <w:drawing>
          <wp:anchor distT="0" distB="0" distL="114300" distR="114300" simplePos="0" relativeHeight="251680768" behindDoc="0" locked="0" layoutInCell="1" allowOverlap="1" wp14:anchorId="4542EF0E">
            <wp:simplePos x="0" y="0"/>
            <wp:positionH relativeFrom="column">
              <wp:posOffset>1243965</wp:posOffset>
            </wp:positionH>
            <wp:positionV relativeFrom="paragraph">
              <wp:posOffset>171450</wp:posOffset>
            </wp:positionV>
            <wp:extent cx="3238500" cy="47815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ditEmployee.PNG"/>
                    <pic:cNvPicPr/>
                  </pic:nvPicPr>
                  <pic:blipFill>
                    <a:blip r:embed="rId15">
                      <a:extLst>
                        <a:ext uri="{28A0092B-C50C-407E-A947-70E740481C1C}">
                          <a14:useLocalDpi xmlns:a14="http://schemas.microsoft.com/office/drawing/2010/main" val="0"/>
                        </a:ext>
                      </a:extLst>
                    </a:blip>
                    <a:stretch>
                      <a:fillRect/>
                    </a:stretch>
                  </pic:blipFill>
                  <pic:spPr>
                    <a:xfrm>
                      <a:off x="0" y="0"/>
                      <a:ext cx="3238500" cy="4781550"/>
                    </a:xfrm>
                    <a:prstGeom prst="rect">
                      <a:avLst/>
                    </a:prstGeom>
                  </pic:spPr>
                </pic:pic>
              </a:graphicData>
            </a:graphic>
          </wp:anchor>
        </w:drawing>
      </w:r>
    </w:p>
    <w:p w:rsidR="004E0BD3" w:rsidRDefault="006C05CB" w:rsidP="00686B23">
      <w:pPr>
        <w:pStyle w:val="template"/>
        <w:ind w:left="360"/>
        <w:rPr>
          <w:ins w:id="743" w:author="Over Hype" w:date="2019-03-10T13:13:00Z"/>
        </w:rPr>
      </w:pPr>
      <w:r>
        <w:rPr>
          <w:noProof/>
        </w:rPr>
        <w:drawing>
          <wp:inline distT="0" distB="0" distL="0" distR="0">
            <wp:extent cx="3238666" cy="47817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ditEmployee.PNG"/>
                    <pic:cNvPicPr/>
                  </pic:nvPicPr>
                  <pic:blipFill>
                    <a:blip r:embed="rId15">
                      <a:extLst>
                        <a:ext uri="{28A0092B-C50C-407E-A947-70E740481C1C}">
                          <a14:useLocalDpi xmlns:a14="http://schemas.microsoft.com/office/drawing/2010/main" val="0"/>
                        </a:ext>
                      </a:extLst>
                    </a:blip>
                    <a:stretch>
                      <a:fillRect/>
                    </a:stretch>
                  </pic:blipFill>
                  <pic:spPr>
                    <a:xfrm>
                      <a:off x="0" y="0"/>
                      <a:ext cx="3238666" cy="4781796"/>
                    </a:xfrm>
                    <a:prstGeom prst="rect">
                      <a:avLst/>
                    </a:prstGeom>
                  </pic:spPr>
                </pic:pic>
              </a:graphicData>
            </a:graphic>
          </wp:inline>
        </w:drawing>
      </w:r>
    </w:p>
    <w:p w:rsidR="004E0BD3" w:rsidRDefault="004E0BD3" w:rsidP="00246442">
      <w:pPr>
        <w:pStyle w:val="template"/>
        <w:rPr>
          <w:ins w:id="744" w:author="Over Hype" w:date="2019-03-10T13:08:00Z"/>
        </w:rPr>
        <w:pPrChange w:id="745" w:author="Over Hype" w:date="2019-03-10T13:10:00Z">
          <w:pPr>
            <w:pStyle w:val="template"/>
            <w:numPr>
              <w:numId w:val="25"/>
            </w:numPr>
            <w:ind w:left="360" w:hanging="360"/>
          </w:pPr>
        </w:pPrChange>
      </w:pPr>
    </w:p>
    <w:p w:rsidR="00246442" w:rsidRDefault="006C05CB" w:rsidP="00364832">
      <w:pPr>
        <w:pStyle w:val="template"/>
        <w:numPr>
          <w:ilvl w:val="0"/>
          <w:numId w:val="25"/>
        </w:numPr>
      </w:pPr>
      <w:ins w:id="746" w:author="Over Hype" w:date="2019-03-10T13:13:00Z">
        <w:r>
          <w:rPr>
            <w:noProof/>
          </w:rPr>
          <mc:AlternateContent>
            <mc:Choice Requires="wps">
              <w:drawing>
                <wp:anchor distT="0" distB="0" distL="114300" distR="114300" simplePos="0" relativeHeight="251646976" behindDoc="0" locked="0" layoutInCell="1" allowOverlap="1">
                  <wp:simplePos x="0" y="0"/>
                  <wp:positionH relativeFrom="column">
                    <wp:posOffset>-260985</wp:posOffset>
                  </wp:positionH>
                  <wp:positionV relativeFrom="paragraph">
                    <wp:posOffset>3811905</wp:posOffset>
                  </wp:positionV>
                  <wp:extent cx="6115050" cy="152400"/>
                  <wp:effectExtent l="0" t="0" r="0" b="0"/>
                  <wp:wrapTight wrapText="bothSides">
                    <wp:wrapPolygon edited="0">
                      <wp:start x="-34" y="0"/>
                      <wp:lineTo x="-34" y="20250"/>
                      <wp:lineTo x="21600" y="20250"/>
                      <wp:lineTo x="21600" y="0"/>
                      <wp:lineTo x="-34" y="0"/>
                    </wp:wrapPolygon>
                  </wp:wrapTight>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4D15B7" w:rsidRDefault="00A24D4A" w:rsidP="004E0BD3">
                              <w:pPr>
                                <w:pStyle w:val="Caption"/>
                                <w:jc w:val="center"/>
                                <w:rPr>
                                  <w:rFonts w:ascii="Arial" w:hAnsi="Arial"/>
                                  <w:i/>
                                  <w:noProof/>
                                </w:rPr>
                                <w:pPrChange w:id="747" w:author="Over Hype" w:date="2019-03-10T13:13: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left:0;text-align:left;margin-left:-20.55pt;margin-top:300.15pt;width:481.5pt;height: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" stroked="f">
                  <v:textbox style="mso-fit-shape-to-text:t" inset="0,0,0,0">
                    <w:txbxContent>
                      <w:p w:rsidR="00A24D4A" w:rsidRPr="004D15B7" w:rsidRDefault="00A24D4A" w:rsidP="004E0BD3">
                        <w:pPr>
                          <w:pStyle w:val="Caption"/>
                          <w:jc w:val="center"/>
                          <w:rPr>
                            <w:rFonts w:ascii="Arial" w:hAnsi="Arial"/>
                            <w:i/>
                            <w:noProof/>
                          </w:rPr>
                          <w:pPrChange w:id="748" w:author="Over Hype" w:date="2019-03-10T13:13:00Z">
                            <w:pPr>
                              <w:pStyle w:val="template"/>
                              <w:numPr>
                                <w:numId w:val="25"/>
                              </w:numPr>
                              <w:ind w:left="360" w:hanging="360"/>
                            </w:pPr>
                          </w:pPrChange>
                        </w:pPr>
                      </w:p>
                    </w:txbxContent>
                  </v:textbox>
                  <w10:wrap type="tight"/>
                </v:shape>
              </w:pict>
            </mc:Fallback>
          </mc:AlternateContent>
        </w:r>
      </w:ins>
      <w:ins w:id="749" w:author="DIANA.01" w:date="2019-03-10T18:02:00Z">
        <w:r w:rsidR="00D45E28">
          <w:t>Main page (admin view)</w:t>
        </w:r>
      </w:ins>
      <w:ins w:id="750" w:author="Over Hype" w:date="2019-03-10T13:08:00Z">
        <w:del w:id="751" w:author="DIANA.01" w:date="2019-03-10T17:51:00Z">
          <w:r w:rsidR="00246442" w:rsidDel="00124ABD">
            <w:delText>Admin e</w:delText>
          </w:r>
        </w:del>
        <w:del w:id="752" w:author="DIANA.01" w:date="2019-03-10T18:02:00Z">
          <w:r w:rsidR="00246442" w:rsidDel="00D45E28">
            <w:delText>mployee list</w:delText>
          </w:r>
        </w:del>
        <w:del w:id="753" w:author="DIANA.01" w:date="2019-03-10T17:51:00Z">
          <w:r w:rsidR="00246442" w:rsidDel="00124ABD">
            <w:delText xml:space="preserve"> </w:delText>
          </w:r>
        </w:del>
        <w:r w:rsidR="00246442">
          <w:t>:</w:t>
        </w:r>
      </w:ins>
    </w:p>
    <w:p w:rsidR="00686B23" w:rsidRDefault="00A67FD3" w:rsidP="00686B23">
      <w:pPr>
        <w:pStyle w:val="template"/>
        <w:ind w:left="360"/>
      </w:pPr>
      <w:r>
        <w:rPr>
          <w:noProof/>
        </w:rPr>
        <w:drawing>
          <wp:anchor distT="0" distB="0" distL="114300" distR="114300" simplePos="0" relativeHeight="251681792" behindDoc="0" locked="0" layoutInCell="1" allowOverlap="1">
            <wp:simplePos x="0" y="0"/>
            <wp:positionH relativeFrom="margin">
              <wp:align>right</wp:align>
            </wp:positionH>
            <wp:positionV relativeFrom="paragraph">
              <wp:posOffset>225425</wp:posOffset>
            </wp:positionV>
            <wp:extent cx="6126480" cy="2169160"/>
            <wp:effectExtent l="0" t="0" r="7620" b="254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PageAdmin.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2169160"/>
                    </a:xfrm>
                    <a:prstGeom prst="rect">
                      <a:avLst/>
                    </a:prstGeom>
                  </pic:spPr>
                </pic:pic>
              </a:graphicData>
            </a:graphic>
          </wp:anchor>
        </w:drawing>
      </w:r>
    </w:p>
    <w:p w:rsidR="00686B23" w:rsidRDefault="00686B23" w:rsidP="00686B23">
      <w:pPr>
        <w:pStyle w:val="template"/>
        <w:ind w:left="360"/>
        <w:rPr>
          <w:ins w:id="754" w:author="Over Hype" w:date="2019-03-10T13:11:00Z"/>
        </w:rPr>
      </w:pPr>
    </w:p>
    <w:p w:rsidR="00246442" w:rsidRDefault="00246442">
      <w:pPr>
        <w:pStyle w:val="template"/>
        <w:rPr>
          <w:ins w:id="755" w:author="Over Hype" w:date="2019-03-10T13:11:00Z"/>
        </w:rPr>
      </w:pPr>
    </w:p>
    <w:p w:rsidR="00246442" w:rsidRDefault="00246442">
      <w:pPr>
        <w:pStyle w:val="template"/>
        <w:rPr>
          <w:ins w:id="756" w:author="Over Hype" w:date="2019-03-10T13:12:00Z"/>
        </w:rPr>
      </w:pPr>
    </w:p>
    <w:p w:rsidR="00246442" w:rsidRDefault="00246442">
      <w:pPr>
        <w:pStyle w:val="template"/>
        <w:rPr>
          <w:ins w:id="757" w:author="Over Hype" w:date="2019-03-10T13:12:00Z"/>
        </w:rPr>
      </w:pPr>
    </w:p>
    <w:p w:rsidR="00246442" w:rsidRDefault="00246442">
      <w:pPr>
        <w:pStyle w:val="template"/>
        <w:rPr>
          <w:ins w:id="758" w:author="Over Hype" w:date="2019-03-10T13:11:00Z"/>
        </w:rPr>
      </w:pPr>
    </w:p>
    <w:p w:rsidR="00246442" w:rsidRDefault="00124ABD" w:rsidP="00246442">
      <w:pPr>
        <w:pStyle w:val="template"/>
        <w:numPr>
          <w:ilvl w:val="0"/>
          <w:numId w:val="25"/>
        </w:numPr>
        <w:rPr>
          <w:ins w:id="759" w:author="Over Hype" w:date="2019-03-10T13:11:00Z"/>
        </w:rPr>
        <w:pPrChange w:id="760" w:author="Over Hype" w:date="2019-03-10T13:11:00Z">
          <w:pPr>
            <w:pStyle w:val="template"/>
          </w:pPr>
        </w:pPrChange>
      </w:pPr>
      <w:ins w:id="761" w:author="DIANA.01" w:date="2019-03-10T17:51:00Z">
        <w:r>
          <w:t>Add new owner account</w:t>
        </w:r>
      </w:ins>
      <w:ins w:id="762" w:author="Over Hype" w:date="2019-03-10T13:37:00Z">
        <w:del w:id="763" w:author="DIANA.01" w:date="2019-03-10T17:51:00Z">
          <w:r w:rsidR="00823F7E" w:rsidDel="00124ABD">
            <w:delText>O</w:delText>
          </w:r>
        </w:del>
      </w:ins>
      <w:ins w:id="764" w:author="Over Hype" w:date="2019-03-10T13:11:00Z">
        <w:del w:id="765" w:author="DIANA.01" w:date="2019-03-10T17:51:00Z">
          <w:r w:rsidR="00246442" w:rsidDel="00124ABD">
            <w:delText>wner add</w:delText>
          </w:r>
        </w:del>
      </w:ins>
      <w:ins w:id="766" w:author="Over Hype" w:date="2019-03-10T13:37:00Z">
        <w:del w:id="767" w:author="DIANA.01" w:date="2019-03-10T17:51:00Z">
          <w:r w:rsidR="00823F7E" w:rsidDel="00124ABD">
            <w:delText xml:space="preserve"> as Admin</w:delText>
          </w:r>
        </w:del>
      </w:ins>
      <w:ins w:id="768" w:author="Over Hype" w:date="2019-03-10T13:11:00Z">
        <w:del w:id="769" w:author="DIANA.01" w:date="2019-03-10T17:51:00Z">
          <w:r w:rsidR="00246442" w:rsidDel="00124ABD">
            <w:delText xml:space="preserve"> </w:delText>
          </w:r>
        </w:del>
        <w:r w:rsidR="00246442">
          <w:t>:</w:t>
        </w:r>
      </w:ins>
    </w:p>
    <w:p w:rsidR="00246442" w:rsidRDefault="006C05CB">
      <w:pPr>
        <w:pStyle w:val="template"/>
        <w:rPr>
          <w:noProof/>
        </w:rPr>
      </w:pPr>
      <w:ins w:id="770" w:author="Over Hype" w:date="2019-03-10T13:13:00Z">
        <w:r>
          <w:rPr>
            <w:noProof/>
          </w:rPr>
          <mc:AlternateContent>
            <mc:Choice Requires="wps">
              <w:drawing>
                <wp:anchor distT="0" distB="0" distL="114300" distR="114300" simplePos="0" relativeHeight="251648000" behindDoc="0" locked="0" layoutInCell="1" allowOverlap="1">
                  <wp:simplePos x="0" y="0"/>
                  <wp:positionH relativeFrom="column">
                    <wp:posOffset>-212725</wp:posOffset>
                  </wp:positionH>
                  <wp:positionV relativeFrom="paragraph">
                    <wp:posOffset>2295525</wp:posOffset>
                  </wp:positionV>
                  <wp:extent cx="6124575" cy="152400"/>
                  <wp:effectExtent l="0" t="0" r="0" b="0"/>
                  <wp:wrapTight wrapText="bothSides">
                    <wp:wrapPolygon edited="0">
                      <wp:start x="-34" y="0"/>
                      <wp:lineTo x="-34" y="20250"/>
                      <wp:lineTo x="21600" y="20250"/>
                      <wp:lineTo x="21600" y="0"/>
                      <wp:lineTo x="-34" y="0"/>
                    </wp:wrapPolygon>
                  </wp:wrapTight>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EC2FBF" w:rsidRDefault="00A24D4A" w:rsidP="004E0BD3">
                              <w:pPr>
                                <w:pStyle w:val="Caption"/>
                                <w:jc w:val="center"/>
                                <w:rPr>
                                  <w:rFonts w:ascii="Arial" w:hAnsi="Arial"/>
                                  <w:i/>
                                  <w:noProof/>
                                </w:rPr>
                                <w:pPrChange w:id="771" w:author="Over Hype" w:date="2019-03-10T13:13: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margin-left:-16.75pt;margin-top:180.75pt;width:482.25pt;height: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" stroked="f">
                  <v:textbox style="mso-fit-shape-to-text:t" inset="0,0,0,0">
                    <w:txbxContent>
                      <w:p w:rsidR="00A24D4A" w:rsidRPr="00EC2FBF" w:rsidRDefault="00A24D4A" w:rsidP="004E0BD3">
                        <w:pPr>
                          <w:pStyle w:val="Caption"/>
                          <w:jc w:val="center"/>
                          <w:rPr>
                            <w:rFonts w:ascii="Arial" w:hAnsi="Arial"/>
                            <w:i/>
                            <w:noProof/>
                          </w:rPr>
                          <w:pPrChange w:id="772" w:author="Over Hype" w:date="2019-03-10T13:13:00Z">
                            <w:pPr>
                              <w:pStyle w:val="template"/>
                            </w:pPr>
                          </w:pPrChange>
                        </w:pPr>
                      </w:p>
                    </w:txbxContent>
                  </v:textbox>
                  <w10:wrap type="tight"/>
                </v:shape>
              </w:pict>
            </mc:Fallback>
          </mc:AlternateContent>
        </w:r>
      </w:ins>
    </w:p>
    <w:p w:rsidR="00686B23" w:rsidRDefault="00A67FD3">
      <w:pPr>
        <w:pStyle w:val="template"/>
        <w:rPr>
          <w:ins w:id="773" w:author="Over Hype" w:date="2019-03-10T13:11:00Z"/>
        </w:rPr>
      </w:pPr>
      <w:r>
        <w:rPr>
          <w:noProof/>
        </w:rPr>
        <w:drawing>
          <wp:anchor distT="0" distB="0" distL="114300" distR="114300" simplePos="0" relativeHeight="251682816" behindDoc="0" locked="0" layoutInCell="1" allowOverlap="1">
            <wp:simplePos x="0" y="0"/>
            <wp:positionH relativeFrom="column">
              <wp:posOffset>1367790</wp:posOffset>
            </wp:positionH>
            <wp:positionV relativeFrom="paragraph">
              <wp:posOffset>247650</wp:posOffset>
            </wp:positionV>
            <wp:extent cx="3333921" cy="4807197"/>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Owner.PNG"/>
                    <pic:cNvPicPr/>
                  </pic:nvPicPr>
                  <pic:blipFill>
                    <a:blip r:embed="rId17">
                      <a:extLst>
                        <a:ext uri="{28A0092B-C50C-407E-A947-70E740481C1C}">
                          <a14:useLocalDpi xmlns:a14="http://schemas.microsoft.com/office/drawing/2010/main" val="0"/>
                        </a:ext>
                      </a:extLst>
                    </a:blip>
                    <a:stretch>
                      <a:fillRect/>
                    </a:stretch>
                  </pic:blipFill>
                  <pic:spPr>
                    <a:xfrm>
                      <a:off x="0" y="0"/>
                      <a:ext cx="3333921" cy="4807197"/>
                    </a:xfrm>
                    <a:prstGeom prst="rect">
                      <a:avLst/>
                    </a:prstGeom>
                  </pic:spPr>
                </pic:pic>
              </a:graphicData>
            </a:graphic>
          </wp:anchor>
        </w:drawing>
      </w:r>
    </w:p>
    <w:p w:rsidR="00246442" w:rsidRDefault="00246442">
      <w:pPr>
        <w:pStyle w:val="template"/>
        <w:rPr>
          <w:ins w:id="774" w:author="Over Hype" w:date="2019-03-10T13:11:00Z"/>
        </w:rPr>
      </w:pPr>
    </w:p>
    <w:p w:rsidR="00246442" w:rsidRDefault="00246442">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pPr>
    </w:p>
    <w:p w:rsidR="00686B23" w:rsidRDefault="00686B23">
      <w:pPr>
        <w:pStyle w:val="template"/>
        <w:rPr>
          <w:ins w:id="775" w:author="Over Hype" w:date="2019-03-10T13:11:00Z"/>
        </w:rPr>
      </w:pPr>
    </w:p>
    <w:p w:rsidR="00246442" w:rsidRDefault="006C05CB" w:rsidP="004E0BD3">
      <w:pPr>
        <w:pStyle w:val="template"/>
        <w:numPr>
          <w:ilvl w:val="0"/>
          <w:numId w:val="25"/>
        </w:numPr>
      </w:pPr>
      <w:ins w:id="776" w:author="Over Hype" w:date="2019-03-10T13:14:00Z">
        <w:r>
          <w:rPr>
            <w:noProof/>
          </w:rPr>
          <w:lastRenderedPageBreak/>
          <mc:AlternateContent>
            <mc:Choice Requires="wps">
              <w:drawing>
                <wp:anchor distT="0" distB="0" distL="114300" distR="114300" simplePos="0" relativeHeight="251650048" behindDoc="0" locked="0" layoutInCell="1" allowOverlap="1">
                  <wp:simplePos x="0" y="0"/>
                  <wp:positionH relativeFrom="column">
                    <wp:posOffset>-248285</wp:posOffset>
                  </wp:positionH>
                  <wp:positionV relativeFrom="paragraph">
                    <wp:posOffset>3215005</wp:posOffset>
                  </wp:positionV>
                  <wp:extent cx="6124575" cy="152400"/>
                  <wp:effectExtent l="0" t="0" r="0" b="0"/>
                  <wp:wrapTight wrapText="bothSides">
                    <wp:wrapPolygon edited="0">
                      <wp:start x="-34" y="0"/>
                      <wp:lineTo x="-34" y="20250"/>
                      <wp:lineTo x="21600" y="20250"/>
                      <wp:lineTo x="21600" y="0"/>
                      <wp:lineTo x="-34" y="0"/>
                    </wp:wrapPolygon>
                  </wp:wrapTight>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4A06FA" w:rsidRDefault="00A24D4A" w:rsidP="004E0BD3">
                              <w:pPr>
                                <w:pStyle w:val="Caption"/>
                                <w:jc w:val="center"/>
                                <w:rPr>
                                  <w:rFonts w:ascii="Arial" w:hAnsi="Arial"/>
                                  <w:i/>
                                  <w:noProof/>
                                </w:rPr>
                                <w:pPrChange w:id="777" w:author="Over Hype" w:date="2019-03-10T13:14: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19.55pt;margin-top:253.15pt;width:482.25pt;height: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gN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" stroked="f">
                  <v:textbox style="mso-fit-shape-to-text:t" inset="0,0,0,0">
                    <w:txbxContent>
                      <w:p w:rsidR="00A24D4A" w:rsidRPr="004A06FA" w:rsidRDefault="00A24D4A" w:rsidP="004E0BD3">
                        <w:pPr>
                          <w:pStyle w:val="Caption"/>
                          <w:jc w:val="center"/>
                          <w:rPr>
                            <w:rFonts w:ascii="Arial" w:hAnsi="Arial"/>
                            <w:i/>
                            <w:noProof/>
                          </w:rPr>
                          <w:pPrChange w:id="778" w:author="Over Hype" w:date="2019-03-10T13:14:00Z">
                            <w:pPr>
                              <w:pStyle w:val="template"/>
                              <w:numPr>
                                <w:numId w:val="25"/>
                              </w:numPr>
                              <w:ind w:left="360" w:hanging="360"/>
                            </w:pPr>
                          </w:pPrChange>
                        </w:pPr>
                      </w:p>
                    </w:txbxContent>
                  </v:textbox>
                  <w10:wrap type="tight"/>
                </v:shape>
              </w:pict>
            </mc:Fallback>
          </mc:AlternateContent>
        </w:r>
      </w:ins>
      <w:ins w:id="779" w:author="Over Hype" w:date="2019-03-10T13:37:00Z">
        <w:r w:rsidR="00823F7E">
          <w:t>O</w:t>
        </w:r>
      </w:ins>
      <w:ins w:id="780" w:author="Over Hype" w:date="2019-03-10T13:14:00Z">
        <w:r w:rsidR="004E0BD3">
          <w:t>wner list</w:t>
        </w:r>
      </w:ins>
      <w:ins w:id="781" w:author="DIANA.01" w:date="2019-03-10T17:52:00Z">
        <w:r w:rsidR="00124ABD">
          <w:t xml:space="preserve"> (admin view):</w:t>
        </w:r>
      </w:ins>
      <w:ins w:id="782" w:author="Over Hype" w:date="2019-03-10T13:36:00Z">
        <w:del w:id="783" w:author="DIANA.01" w:date="2019-03-10T17:52:00Z">
          <w:r w:rsidR="00823F7E" w:rsidDel="00124ABD">
            <w:delText xml:space="preserve"> as Admin</w:delText>
          </w:r>
        </w:del>
      </w:ins>
      <w:ins w:id="784" w:author="Over Hype" w:date="2019-03-10T13:14:00Z">
        <w:del w:id="785" w:author="DIANA.01" w:date="2019-03-10T17:52:00Z">
          <w:r w:rsidR="004E0BD3" w:rsidDel="00124ABD">
            <w:delText xml:space="preserve"> :</w:delText>
          </w:r>
        </w:del>
      </w:ins>
    </w:p>
    <w:p w:rsidR="00686B23" w:rsidRDefault="00686B23">
      <w:pPr>
        <w:pStyle w:val="template"/>
      </w:pPr>
      <w:r>
        <w:rPr>
          <w:noProof/>
        </w:rPr>
        <w:drawing>
          <wp:anchor distT="0" distB="0" distL="114300" distR="114300" simplePos="0" relativeHeight="251683840" behindDoc="0" locked="0" layoutInCell="1" allowOverlap="1">
            <wp:simplePos x="0" y="0"/>
            <wp:positionH relativeFrom="column">
              <wp:posOffset>-60960</wp:posOffset>
            </wp:positionH>
            <wp:positionV relativeFrom="paragraph">
              <wp:posOffset>238125</wp:posOffset>
            </wp:positionV>
            <wp:extent cx="6126480" cy="2445385"/>
            <wp:effectExtent l="0" t="0" r="762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wnerListAdmin.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2445385"/>
                    </a:xfrm>
                    <a:prstGeom prst="rect">
                      <a:avLst/>
                    </a:prstGeom>
                  </pic:spPr>
                </pic:pic>
              </a:graphicData>
            </a:graphic>
          </wp:anchor>
        </w:drawing>
      </w:r>
    </w:p>
    <w:p w:rsidR="00686B23" w:rsidRDefault="00686B23">
      <w:pPr>
        <w:pStyle w:val="template"/>
        <w:rPr>
          <w:ins w:id="786" w:author="Over Hype" w:date="2019-03-10T13:11:00Z"/>
        </w:rPr>
      </w:pPr>
    </w:p>
    <w:p w:rsidR="00246442" w:rsidRDefault="00246442">
      <w:pPr>
        <w:pStyle w:val="template"/>
        <w:rPr>
          <w:ins w:id="787" w:author="Over Hype" w:date="2019-03-10T13:11:00Z"/>
        </w:rPr>
      </w:pPr>
    </w:p>
    <w:p w:rsidR="00686B23" w:rsidRDefault="004E0BD3" w:rsidP="00686B23">
      <w:pPr>
        <w:pStyle w:val="template"/>
        <w:numPr>
          <w:ilvl w:val="0"/>
          <w:numId w:val="25"/>
        </w:numPr>
      </w:pPr>
      <w:ins w:id="788" w:author="Over Hype" w:date="2019-03-10T13:15:00Z">
        <w:r>
          <w:t>Log in</w:t>
        </w:r>
        <w:del w:id="789" w:author="DIANA.01" w:date="2019-03-10T17:52:00Z">
          <w:r w:rsidDel="00124ABD">
            <w:delText xml:space="preserve"> </w:delText>
          </w:r>
        </w:del>
        <w:r>
          <w:t>:</w:t>
        </w:r>
      </w:ins>
    </w:p>
    <w:p w:rsidR="00686B23" w:rsidRDefault="00686B23" w:rsidP="00686B23">
      <w:pPr>
        <w:pStyle w:val="template"/>
      </w:pPr>
    </w:p>
    <w:p w:rsidR="00686B23" w:rsidRDefault="00686B23" w:rsidP="00686B23">
      <w:pPr>
        <w:pStyle w:val="template"/>
      </w:pPr>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183515</wp:posOffset>
            </wp:positionV>
            <wp:extent cx="3372023" cy="2622685"/>
            <wp:effectExtent l="0" t="0" r="0" b="635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3372023" cy="2622685"/>
                    </a:xfrm>
                    <a:prstGeom prst="rect">
                      <a:avLst/>
                    </a:prstGeom>
                  </pic:spPr>
                </pic:pic>
              </a:graphicData>
            </a:graphic>
          </wp:anchor>
        </w:drawing>
      </w:r>
    </w:p>
    <w:p w:rsidR="00686B23" w:rsidRDefault="00686B23" w:rsidP="00686B23">
      <w:pPr>
        <w:pStyle w:val="template"/>
        <w:rPr>
          <w:ins w:id="790" w:author="Over Hype" w:date="2019-03-10T13:16:00Z"/>
        </w:rPr>
      </w:pPr>
    </w:p>
    <w:p w:rsidR="004E0BD3" w:rsidRDefault="004E0BD3" w:rsidP="004E0BD3">
      <w:pPr>
        <w:pStyle w:val="template"/>
        <w:rPr>
          <w:ins w:id="791" w:author="Over Hype" w:date="2019-03-10T13:11:00Z"/>
        </w:rPr>
      </w:pPr>
    </w:p>
    <w:p w:rsidR="00246442" w:rsidRDefault="00246442">
      <w:pPr>
        <w:pStyle w:val="template"/>
        <w:rPr>
          <w:ins w:id="792" w:author="Over Hype" w:date="2019-03-10T13:11:00Z"/>
        </w:rPr>
      </w:pPr>
    </w:p>
    <w:p w:rsidR="00246442" w:rsidRDefault="00246442">
      <w:pPr>
        <w:pStyle w:val="template"/>
        <w:rPr>
          <w:ins w:id="793" w:author="Over Hype" w:date="2019-03-10T13:11:00Z"/>
        </w:rPr>
      </w:pPr>
    </w:p>
    <w:p w:rsidR="00246442" w:rsidRDefault="00246442">
      <w:pPr>
        <w:pStyle w:val="template"/>
        <w:rPr>
          <w:ins w:id="794" w:author="Over Hype" w:date="2019-03-10T13:11:00Z"/>
        </w:rPr>
      </w:pPr>
    </w:p>
    <w:p w:rsidR="00246442" w:rsidRDefault="00246442">
      <w:pPr>
        <w:pStyle w:val="template"/>
        <w:rPr>
          <w:ins w:id="795" w:author="Over Hype" w:date="2019-03-10T13:11:00Z"/>
        </w:rPr>
      </w:pPr>
    </w:p>
    <w:p w:rsidR="00246442" w:rsidRDefault="00246442">
      <w:pPr>
        <w:pStyle w:val="template"/>
        <w:rPr>
          <w:ins w:id="796" w:author="Over Hype" w:date="2019-03-10T13:11:00Z"/>
        </w:rPr>
      </w:pPr>
    </w:p>
    <w:p w:rsidR="00246442" w:rsidRDefault="00246442">
      <w:pPr>
        <w:pStyle w:val="template"/>
        <w:rPr>
          <w:ins w:id="797" w:author="Over Hype" w:date="2019-03-10T13:11:00Z"/>
        </w:rPr>
      </w:pPr>
    </w:p>
    <w:p w:rsidR="00246442" w:rsidRDefault="006C05CB">
      <w:pPr>
        <w:pStyle w:val="template"/>
        <w:rPr>
          <w:ins w:id="798" w:author="Over Hype" w:date="2019-03-10T13:11:00Z"/>
        </w:rPr>
      </w:pPr>
      <w:ins w:id="799" w:author="Over Hype" w:date="2019-03-10T13:18:00Z">
        <w:r>
          <w:rPr>
            <w:noProof/>
          </w:rPr>
          <mc:AlternateContent>
            <mc:Choice Requires="wps">
              <w:drawing>
                <wp:anchor distT="0" distB="0" distL="114300" distR="114300" simplePos="0" relativeHeight="251652096" behindDoc="0" locked="0" layoutInCell="1" allowOverlap="1">
                  <wp:simplePos x="0" y="0"/>
                  <wp:positionH relativeFrom="column">
                    <wp:posOffset>843280</wp:posOffset>
                  </wp:positionH>
                  <wp:positionV relativeFrom="paragraph">
                    <wp:posOffset>130810</wp:posOffset>
                  </wp:positionV>
                  <wp:extent cx="4037965" cy="152400"/>
                  <wp:effectExtent l="0" t="0" r="0" b="0"/>
                  <wp:wrapSquare wrapText="bothSides"/>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96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4B5846" w:rsidRDefault="00A24D4A" w:rsidP="004E0BD3">
                              <w:pPr>
                                <w:pStyle w:val="Caption"/>
                                <w:jc w:val="center"/>
                                <w:rPr>
                                  <w:rFonts w:ascii="Arial" w:hAnsi="Arial"/>
                                  <w:i/>
                                  <w:noProof/>
                                </w:rPr>
                                <w:pPrChange w:id="800" w:author="Over Hype" w:date="2019-03-10T13:18: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margin-left:66.4pt;margin-top:10.3pt;width:317.95pt;height: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" stroked="f">
                  <v:textbox style="mso-fit-shape-to-text:t" inset="0,0,0,0">
                    <w:txbxContent>
                      <w:p w:rsidR="00A24D4A" w:rsidRPr="004B5846" w:rsidRDefault="00A24D4A" w:rsidP="004E0BD3">
                        <w:pPr>
                          <w:pStyle w:val="Caption"/>
                          <w:jc w:val="center"/>
                          <w:rPr>
                            <w:rFonts w:ascii="Arial" w:hAnsi="Arial"/>
                            <w:i/>
                            <w:noProof/>
                          </w:rPr>
                          <w:pPrChange w:id="801" w:author="Over Hype" w:date="2019-03-10T13:18:00Z">
                            <w:pPr>
                              <w:pStyle w:val="template"/>
                            </w:pPr>
                          </w:pPrChange>
                        </w:pPr>
                      </w:p>
                    </w:txbxContent>
                  </v:textbox>
                  <w10:wrap type="square"/>
                </v:shape>
              </w:pict>
            </mc:Fallback>
          </mc:AlternateContent>
        </w:r>
      </w:ins>
    </w:p>
    <w:p w:rsidR="00246442" w:rsidRDefault="00246442">
      <w:pPr>
        <w:pStyle w:val="template"/>
        <w:rPr>
          <w:ins w:id="802" w:author="Over Hype" w:date="2019-03-10T13:11:00Z"/>
        </w:rPr>
      </w:pPr>
    </w:p>
    <w:p w:rsidR="00246442" w:rsidRDefault="00246442">
      <w:pPr>
        <w:pStyle w:val="template"/>
        <w:rPr>
          <w:ins w:id="803" w:author="Over Hype" w:date="2019-03-10T13:11:00Z"/>
        </w:rPr>
      </w:pPr>
    </w:p>
    <w:p w:rsidR="00246442" w:rsidRDefault="00246442">
      <w:pPr>
        <w:pStyle w:val="template"/>
        <w:rPr>
          <w:ins w:id="804" w:author="Over Hype" w:date="2019-03-10T13:11:00Z"/>
        </w:rPr>
      </w:pPr>
    </w:p>
    <w:p w:rsidR="00246442" w:rsidRDefault="004E0BD3" w:rsidP="004E0BD3">
      <w:pPr>
        <w:pStyle w:val="template"/>
        <w:numPr>
          <w:ilvl w:val="0"/>
          <w:numId w:val="25"/>
        </w:numPr>
        <w:rPr>
          <w:ins w:id="805" w:author="Over Hype" w:date="2019-03-10T13:11:00Z"/>
        </w:rPr>
        <w:pPrChange w:id="806" w:author="Over Hype" w:date="2019-03-10T13:20:00Z">
          <w:pPr>
            <w:pStyle w:val="template"/>
          </w:pPr>
        </w:pPrChange>
      </w:pPr>
      <w:ins w:id="807" w:author="Over Hype" w:date="2019-03-10T13:30:00Z">
        <w:r>
          <w:t>Apartment details</w:t>
        </w:r>
      </w:ins>
      <w:ins w:id="808" w:author="DIANA.01" w:date="2019-03-10T17:52:00Z">
        <w:r w:rsidR="00124ABD">
          <w:t>:</w:t>
        </w:r>
      </w:ins>
      <w:ins w:id="809" w:author="Over Hype" w:date="2019-03-10T13:30:00Z">
        <w:del w:id="810" w:author="DIANA.01" w:date="2019-03-10T17:52:00Z">
          <w:r w:rsidDel="00124ABD">
            <w:delText xml:space="preserve"> </w:delText>
          </w:r>
        </w:del>
      </w:ins>
    </w:p>
    <w:p w:rsidR="00246442" w:rsidRDefault="00246442">
      <w:pPr>
        <w:pStyle w:val="template"/>
        <w:rPr>
          <w:noProof/>
        </w:rPr>
      </w:pPr>
    </w:p>
    <w:p w:rsidR="00686B23" w:rsidRDefault="00686B23">
      <w:pPr>
        <w:pStyle w:val="template"/>
        <w:rPr>
          <w:noProof/>
        </w:rPr>
      </w:pPr>
    </w:p>
    <w:p w:rsidR="00686B23" w:rsidRDefault="00686B23">
      <w:pPr>
        <w:pStyle w:val="template"/>
        <w:rPr>
          <w:ins w:id="811" w:author="Over Hype" w:date="2019-03-10T13:11:00Z"/>
        </w:rPr>
      </w:pPr>
      <w:r>
        <w:rPr>
          <w:noProof/>
        </w:rPr>
        <w:drawing>
          <wp:anchor distT="0" distB="0" distL="114300" distR="114300" simplePos="0" relativeHeight="251685888" behindDoc="0" locked="0" layoutInCell="1" allowOverlap="1">
            <wp:simplePos x="0" y="0"/>
            <wp:positionH relativeFrom="margin">
              <wp:align>center</wp:align>
            </wp:positionH>
            <wp:positionV relativeFrom="paragraph">
              <wp:posOffset>152400</wp:posOffset>
            </wp:positionV>
            <wp:extent cx="2616334" cy="3079908"/>
            <wp:effectExtent l="0" t="0" r="0" b="635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partmentDetails.PNG"/>
                    <pic:cNvPicPr/>
                  </pic:nvPicPr>
                  <pic:blipFill>
                    <a:blip r:embed="rId20">
                      <a:extLst>
                        <a:ext uri="{28A0092B-C50C-407E-A947-70E740481C1C}">
                          <a14:useLocalDpi xmlns:a14="http://schemas.microsoft.com/office/drawing/2010/main" val="0"/>
                        </a:ext>
                      </a:extLst>
                    </a:blip>
                    <a:stretch>
                      <a:fillRect/>
                    </a:stretch>
                  </pic:blipFill>
                  <pic:spPr>
                    <a:xfrm>
                      <a:off x="0" y="0"/>
                      <a:ext cx="2616334" cy="3079908"/>
                    </a:xfrm>
                    <a:prstGeom prst="rect">
                      <a:avLst/>
                    </a:prstGeom>
                  </pic:spPr>
                </pic:pic>
              </a:graphicData>
            </a:graphic>
          </wp:anchor>
        </w:drawing>
      </w:r>
    </w:p>
    <w:p w:rsidR="00246442" w:rsidRDefault="00246442">
      <w:pPr>
        <w:pStyle w:val="template"/>
        <w:rPr>
          <w:ins w:id="812" w:author="Over Hype" w:date="2019-03-10T13:11:00Z"/>
        </w:rPr>
      </w:pPr>
    </w:p>
    <w:p w:rsidR="00246442" w:rsidRDefault="00246442">
      <w:pPr>
        <w:pStyle w:val="template"/>
        <w:rPr>
          <w:ins w:id="813" w:author="Over Hype" w:date="2019-03-10T13:11:00Z"/>
        </w:rPr>
      </w:pPr>
    </w:p>
    <w:p w:rsidR="00246442" w:rsidRDefault="00246442">
      <w:pPr>
        <w:pStyle w:val="template"/>
        <w:rPr>
          <w:ins w:id="814" w:author="Over Hype" w:date="2019-03-10T13:11:00Z"/>
        </w:rPr>
      </w:pPr>
    </w:p>
    <w:p w:rsidR="00246442" w:rsidRDefault="00246442">
      <w:pPr>
        <w:pStyle w:val="template"/>
        <w:rPr>
          <w:ins w:id="815" w:author="Over Hype" w:date="2019-03-10T13:11:00Z"/>
        </w:rPr>
      </w:pPr>
    </w:p>
    <w:p w:rsidR="00246442" w:rsidRDefault="00246442">
      <w:pPr>
        <w:pStyle w:val="template"/>
        <w:rPr>
          <w:ins w:id="816" w:author="Over Hype" w:date="2019-03-10T13:11:00Z"/>
        </w:rPr>
      </w:pPr>
    </w:p>
    <w:p w:rsidR="00246442" w:rsidRDefault="00246442">
      <w:pPr>
        <w:pStyle w:val="template"/>
        <w:rPr>
          <w:ins w:id="817" w:author="Over Hype" w:date="2019-03-10T13:11:00Z"/>
        </w:rPr>
      </w:pPr>
    </w:p>
    <w:p w:rsidR="00246442" w:rsidRDefault="00246442">
      <w:pPr>
        <w:pStyle w:val="template"/>
        <w:rPr>
          <w:ins w:id="818" w:author="Over Hype" w:date="2019-03-10T13:11:00Z"/>
        </w:rPr>
      </w:pPr>
    </w:p>
    <w:p w:rsidR="00246442" w:rsidRDefault="00246442">
      <w:pPr>
        <w:pStyle w:val="template"/>
        <w:rPr>
          <w:ins w:id="819" w:author="Over Hype" w:date="2019-03-10T13:11:00Z"/>
        </w:rPr>
      </w:pPr>
    </w:p>
    <w:p w:rsidR="00246442" w:rsidRDefault="006C05CB">
      <w:pPr>
        <w:pStyle w:val="template"/>
        <w:rPr>
          <w:ins w:id="820" w:author="Over Hype" w:date="2019-03-10T13:11:00Z"/>
        </w:rPr>
      </w:pPr>
      <w:ins w:id="821" w:author="Over Hype" w:date="2019-03-10T13:30:00Z">
        <w:r>
          <w:rPr>
            <w:noProof/>
          </w:rPr>
          <mc:AlternateContent>
            <mc:Choice Requires="wps">
              <w:drawing>
                <wp:anchor distT="0" distB="0" distL="114300" distR="114300" simplePos="0" relativeHeight="251654144" behindDoc="0" locked="0" layoutInCell="1" allowOverlap="1">
                  <wp:simplePos x="0" y="0"/>
                  <wp:positionH relativeFrom="column">
                    <wp:posOffset>462915</wp:posOffset>
                  </wp:positionH>
                  <wp:positionV relativeFrom="paragraph">
                    <wp:posOffset>32385</wp:posOffset>
                  </wp:positionV>
                  <wp:extent cx="3540760" cy="152400"/>
                  <wp:effectExtent l="0" t="0" r="0" b="0"/>
                  <wp:wrapTight wrapText="bothSides">
                    <wp:wrapPolygon edited="0">
                      <wp:start x="-58" y="0"/>
                      <wp:lineTo x="-58" y="20250"/>
                      <wp:lineTo x="21600" y="20250"/>
                      <wp:lineTo x="21600" y="0"/>
                      <wp:lineTo x="-58" y="0"/>
                    </wp:wrapPolygon>
                  </wp:wrapTight>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76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866876" w:rsidRDefault="00A24D4A" w:rsidP="004E0BD3">
                              <w:pPr>
                                <w:pStyle w:val="Caption"/>
                                <w:jc w:val="center"/>
                                <w:rPr>
                                  <w:rFonts w:ascii="Arial" w:hAnsi="Arial"/>
                                  <w:i/>
                                  <w:noProof/>
                                </w:rPr>
                                <w:pPrChange w:id="822" w:author="Over Hype" w:date="2019-03-10T13:30: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34" type="#_x0000_t202" style="position:absolute;margin-left:36.45pt;margin-top:2.55pt;width:278.8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ofGfA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" stroked="f">
                  <v:textbox style="mso-fit-shape-to-text:t" inset="0,0,0,0">
                    <w:txbxContent>
                      <w:p w:rsidR="00A24D4A" w:rsidRPr="00866876" w:rsidRDefault="00A24D4A" w:rsidP="004E0BD3">
                        <w:pPr>
                          <w:pStyle w:val="Caption"/>
                          <w:jc w:val="center"/>
                          <w:rPr>
                            <w:rFonts w:ascii="Arial" w:hAnsi="Arial"/>
                            <w:i/>
                            <w:noProof/>
                          </w:rPr>
                          <w:pPrChange w:id="823" w:author="Over Hype" w:date="2019-03-10T13:30:00Z">
                            <w:pPr>
                              <w:pStyle w:val="template"/>
                            </w:pPr>
                          </w:pPrChange>
                        </w:pPr>
                      </w:p>
                    </w:txbxContent>
                  </v:textbox>
                  <w10:wrap type="tight"/>
                </v:shape>
              </w:pict>
            </mc:Fallback>
          </mc:AlternateContent>
        </w:r>
      </w:ins>
    </w:p>
    <w:p w:rsidR="00A67FD3" w:rsidRDefault="00A67FD3" w:rsidP="00A67FD3">
      <w:pPr>
        <w:pStyle w:val="template"/>
      </w:pPr>
    </w:p>
    <w:p w:rsidR="00246442" w:rsidRDefault="00A67FD3" w:rsidP="00A67FD3">
      <w:pPr>
        <w:pStyle w:val="template"/>
        <w:numPr>
          <w:ilvl w:val="0"/>
          <w:numId w:val="37"/>
        </w:numPr>
      </w:pPr>
      <w:r>
        <w:rPr>
          <w:noProof/>
        </w:rPr>
        <w:t xml:space="preserve"> </w:t>
      </w:r>
      <w:ins w:id="824" w:author="Over Hype" w:date="2019-03-10T13:31:00Z">
        <w:r w:rsidR="004E0BD3">
          <w:t>Apartments owned</w:t>
        </w:r>
        <w:del w:id="825" w:author="DIANA.01" w:date="2019-03-10T17:52:00Z">
          <w:r w:rsidR="004E0BD3" w:rsidDel="00124ABD">
            <w:delText xml:space="preserve"> </w:delText>
          </w:r>
        </w:del>
        <w:r w:rsidR="004E0BD3">
          <w:t>:</w:t>
        </w:r>
      </w:ins>
    </w:p>
    <w:p w:rsidR="00A67FD3" w:rsidRDefault="00A67FD3" w:rsidP="00A67FD3">
      <w:pPr>
        <w:pStyle w:val="template"/>
        <w:ind w:left="360"/>
      </w:pPr>
      <w:r>
        <w:rPr>
          <w:noProof/>
        </w:rPr>
        <w:drawing>
          <wp:anchor distT="0" distB="0" distL="114300" distR="114300" simplePos="0" relativeHeight="251686912" behindDoc="0" locked="0" layoutInCell="1" allowOverlap="1">
            <wp:simplePos x="0" y="0"/>
            <wp:positionH relativeFrom="margin">
              <wp:align>right</wp:align>
            </wp:positionH>
            <wp:positionV relativeFrom="paragraph">
              <wp:posOffset>228600</wp:posOffset>
            </wp:positionV>
            <wp:extent cx="6126480" cy="1443355"/>
            <wp:effectExtent l="0" t="0" r="7620" b="444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partmentsOwned.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1443355"/>
                    </a:xfrm>
                    <a:prstGeom prst="rect">
                      <a:avLst/>
                    </a:prstGeom>
                  </pic:spPr>
                </pic:pic>
              </a:graphicData>
            </a:graphic>
          </wp:anchor>
        </w:drawing>
      </w:r>
    </w:p>
    <w:p w:rsidR="00A67FD3" w:rsidRDefault="00A67FD3" w:rsidP="00A67FD3">
      <w:pPr>
        <w:pStyle w:val="template"/>
        <w:ind w:left="360"/>
      </w:pPr>
    </w:p>
    <w:p w:rsidR="00246442" w:rsidRDefault="00246442">
      <w:pPr>
        <w:pStyle w:val="template"/>
        <w:rPr>
          <w:ins w:id="826" w:author="Over Hype" w:date="2019-03-10T13:11:00Z"/>
        </w:rPr>
      </w:pPr>
    </w:p>
    <w:p w:rsidR="004E0BD3" w:rsidRDefault="006C05CB">
      <w:pPr>
        <w:pStyle w:val="template"/>
        <w:rPr>
          <w:ins w:id="827" w:author="Over Hype" w:date="2019-03-10T13:31:00Z"/>
        </w:rPr>
      </w:pPr>
      <w:ins w:id="828" w:author="Over Hype" w:date="2019-03-10T13:31:00Z">
        <w:r>
          <w:rPr>
            <w:noProof/>
          </w:rPr>
          <mc:AlternateContent>
            <mc:Choice Requires="wps">
              <w:drawing>
                <wp:anchor distT="0" distB="0" distL="114300" distR="114300" simplePos="0" relativeHeight="251656192" behindDoc="0" locked="0" layoutInCell="1" allowOverlap="1">
                  <wp:simplePos x="0" y="0"/>
                  <wp:positionH relativeFrom="column">
                    <wp:posOffset>17780</wp:posOffset>
                  </wp:positionH>
                  <wp:positionV relativeFrom="paragraph">
                    <wp:posOffset>139700</wp:posOffset>
                  </wp:positionV>
                  <wp:extent cx="6113780" cy="152400"/>
                  <wp:effectExtent l="0" t="0" r="0" b="0"/>
                  <wp:wrapTight wrapText="bothSides">
                    <wp:wrapPolygon edited="0">
                      <wp:start x="-34" y="0"/>
                      <wp:lineTo x="-34" y="20250"/>
                      <wp:lineTo x="21600" y="20250"/>
                      <wp:lineTo x="21600" y="0"/>
                      <wp:lineTo x="-34" y="0"/>
                    </wp:wrapPolygon>
                  </wp:wrapTight>
                  <wp:docPr id="1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601FBD" w:rsidRDefault="00A24D4A" w:rsidP="004E0BD3">
                              <w:pPr>
                                <w:pStyle w:val="Caption"/>
                                <w:jc w:val="center"/>
                                <w:rPr>
                                  <w:rFonts w:ascii="Arial" w:hAnsi="Arial"/>
                                  <w:i/>
                                  <w:noProof/>
                                </w:rPr>
                                <w:pPrChange w:id="829" w:author="Over Hype" w:date="2019-03-10T13:32: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35" type="#_x0000_t202" style="position:absolute;margin-left:1.4pt;margin-top:11pt;width:481.4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" stroked="f">
                  <v:textbox style="mso-fit-shape-to-text:t" inset="0,0,0,0">
                    <w:txbxContent>
                      <w:p w:rsidR="00A24D4A" w:rsidRPr="00601FBD" w:rsidRDefault="00A24D4A" w:rsidP="004E0BD3">
                        <w:pPr>
                          <w:pStyle w:val="Caption"/>
                          <w:jc w:val="center"/>
                          <w:rPr>
                            <w:rFonts w:ascii="Arial" w:hAnsi="Arial"/>
                            <w:i/>
                            <w:noProof/>
                          </w:rPr>
                          <w:pPrChange w:id="830" w:author="Over Hype" w:date="2019-03-10T13:32:00Z">
                            <w:pPr>
                              <w:pStyle w:val="template"/>
                              <w:numPr>
                                <w:numId w:val="25"/>
                              </w:numPr>
                              <w:ind w:left="360" w:hanging="360"/>
                            </w:pPr>
                          </w:pPrChange>
                        </w:pPr>
                      </w:p>
                    </w:txbxContent>
                  </v:textbox>
                  <w10:wrap type="tight"/>
                </v:shape>
              </w:pict>
            </mc:Fallback>
          </mc:AlternateContent>
        </w:r>
      </w:ins>
    </w:p>
    <w:p w:rsidR="004E0BD3" w:rsidRDefault="004E0BD3">
      <w:pPr>
        <w:pStyle w:val="template"/>
        <w:rPr>
          <w:ins w:id="831" w:author="Over Hype" w:date="2019-03-10T13:31:00Z"/>
        </w:rPr>
      </w:pPr>
    </w:p>
    <w:p w:rsidR="004E0BD3" w:rsidRDefault="00A67FD3" w:rsidP="00A67FD3">
      <w:pPr>
        <w:pStyle w:val="template"/>
        <w:numPr>
          <w:ilvl w:val="0"/>
          <w:numId w:val="37"/>
        </w:numPr>
        <w:rPr>
          <w:ins w:id="832" w:author="Over Hype" w:date="2019-03-10T13:31:00Z"/>
        </w:rPr>
        <w:pPrChange w:id="833" w:author="Over Hype" w:date="2019-03-10T13:32:00Z">
          <w:pPr>
            <w:pStyle w:val="template"/>
          </w:pPr>
        </w:pPrChange>
      </w:pPr>
      <w:r>
        <w:t xml:space="preserve">  </w:t>
      </w:r>
      <w:ins w:id="834" w:author="Over Hype" w:date="2019-03-10T13:32:00Z">
        <w:r w:rsidR="004E0BD3">
          <w:t>Add apartment</w:t>
        </w:r>
        <w:del w:id="835" w:author="DIANA.01" w:date="2019-03-10T17:52:00Z">
          <w:r w:rsidR="004E0BD3" w:rsidDel="00124ABD">
            <w:delText xml:space="preserve"> </w:delText>
          </w:r>
        </w:del>
        <w:r w:rsidR="004E0BD3">
          <w:t>:</w:t>
        </w:r>
      </w:ins>
    </w:p>
    <w:p w:rsidR="004E0BD3" w:rsidRDefault="00F30125">
      <w:pPr>
        <w:pStyle w:val="template"/>
        <w:rPr>
          <w:noProof/>
        </w:rPr>
      </w:pP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276225</wp:posOffset>
            </wp:positionV>
            <wp:extent cx="3162300" cy="361950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ddApartment.PNG"/>
                    <pic:cNvPicPr/>
                  </pic:nvPicPr>
                  <pic:blipFill>
                    <a:blip r:embed="rId22">
                      <a:extLst>
                        <a:ext uri="{28A0092B-C50C-407E-A947-70E740481C1C}">
                          <a14:useLocalDpi xmlns:a14="http://schemas.microsoft.com/office/drawing/2010/main" val="0"/>
                        </a:ext>
                      </a:extLst>
                    </a:blip>
                    <a:stretch>
                      <a:fillRect/>
                    </a:stretch>
                  </pic:blipFill>
                  <pic:spPr>
                    <a:xfrm>
                      <a:off x="0" y="0"/>
                      <a:ext cx="3162300" cy="3619500"/>
                    </a:xfrm>
                    <a:prstGeom prst="rect">
                      <a:avLst/>
                    </a:prstGeom>
                  </pic:spPr>
                </pic:pic>
              </a:graphicData>
            </a:graphic>
          </wp:anchor>
        </w:drawing>
      </w:r>
    </w:p>
    <w:p w:rsidR="00F30125" w:rsidRDefault="00F30125">
      <w:pPr>
        <w:pStyle w:val="template"/>
        <w:rPr>
          <w:noProof/>
        </w:rPr>
      </w:pPr>
    </w:p>
    <w:p w:rsidR="004E0BD3" w:rsidRDefault="006C05CB">
      <w:pPr>
        <w:pStyle w:val="template"/>
        <w:rPr>
          <w:ins w:id="836" w:author="Over Hype" w:date="2019-03-10T13:31:00Z"/>
        </w:rPr>
      </w:pPr>
      <w:ins w:id="837" w:author="Over Hype" w:date="2019-03-10T13:32:00Z">
        <w:r>
          <w:rPr>
            <w:noProof/>
          </w:rPr>
          <mc:AlternateContent>
            <mc:Choice Requires="wps">
              <w:drawing>
                <wp:anchor distT="0" distB="0" distL="114300" distR="114300" simplePos="0" relativeHeight="251658240" behindDoc="0" locked="0" layoutInCell="1" allowOverlap="1">
                  <wp:simplePos x="0" y="0"/>
                  <wp:positionH relativeFrom="column">
                    <wp:posOffset>-5101590</wp:posOffset>
                  </wp:positionH>
                  <wp:positionV relativeFrom="paragraph">
                    <wp:posOffset>35560</wp:posOffset>
                  </wp:positionV>
                  <wp:extent cx="5060950" cy="152400"/>
                  <wp:effectExtent l="0" t="0" r="0" b="0"/>
                  <wp:wrapTight wrapText="bothSides">
                    <wp:wrapPolygon edited="0">
                      <wp:start x="-41" y="0"/>
                      <wp:lineTo x="-41" y="20250"/>
                      <wp:lineTo x="21600" y="20250"/>
                      <wp:lineTo x="21600" y="0"/>
                      <wp:lineTo x="-41" y="0"/>
                    </wp:wrapPolygon>
                  </wp:wrapTight>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DF5A9D" w:rsidRDefault="00A24D4A" w:rsidP="004E0BD3">
                              <w:pPr>
                                <w:pStyle w:val="Caption"/>
                                <w:jc w:val="center"/>
                                <w:rPr>
                                  <w:rFonts w:ascii="Arial" w:hAnsi="Arial"/>
                                  <w:i/>
                                  <w:noProof/>
                                </w:rPr>
                                <w:pPrChange w:id="838" w:author="Over Hype" w:date="2019-03-10T13:33: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36" type="#_x0000_t202" style="position:absolute;margin-left:-401.7pt;margin-top:2.8pt;width:398.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" stroked="f">
                  <v:textbox style="mso-fit-shape-to-text:t" inset="0,0,0,0">
                    <w:txbxContent>
                      <w:p w:rsidR="00A24D4A" w:rsidRPr="00DF5A9D" w:rsidRDefault="00A24D4A" w:rsidP="004E0BD3">
                        <w:pPr>
                          <w:pStyle w:val="Caption"/>
                          <w:jc w:val="center"/>
                          <w:rPr>
                            <w:rFonts w:ascii="Arial" w:hAnsi="Arial"/>
                            <w:i/>
                            <w:noProof/>
                          </w:rPr>
                          <w:pPrChange w:id="839" w:author="Over Hype" w:date="2019-03-10T13:33:00Z">
                            <w:pPr>
                              <w:pStyle w:val="template"/>
                            </w:pPr>
                          </w:pPrChange>
                        </w:pPr>
                      </w:p>
                    </w:txbxContent>
                  </v:textbox>
                  <w10:wrap type="tight"/>
                </v:shape>
              </w:pict>
            </mc:Fallback>
          </mc:AlternateContent>
        </w:r>
      </w:ins>
    </w:p>
    <w:p w:rsidR="004E0BD3" w:rsidRDefault="004E0BD3">
      <w:pPr>
        <w:pStyle w:val="template"/>
        <w:rPr>
          <w:ins w:id="840" w:author="Over Hype" w:date="2019-03-10T13:31:00Z"/>
        </w:rPr>
      </w:pPr>
    </w:p>
    <w:p w:rsidR="004E0BD3" w:rsidRDefault="004E0BD3">
      <w:pPr>
        <w:pStyle w:val="template"/>
        <w:rPr>
          <w:ins w:id="841" w:author="Over Hype" w:date="2019-03-10T13:31:00Z"/>
        </w:rPr>
      </w:pPr>
    </w:p>
    <w:p w:rsidR="004E0BD3" w:rsidRDefault="004E0BD3">
      <w:pPr>
        <w:pStyle w:val="template"/>
        <w:rPr>
          <w:ins w:id="842" w:author="Over Hype" w:date="2019-03-10T13:31:00Z"/>
        </w:rPr>
      </w:pPr>
    </w:p>
    <w:p w:rsidR="004E0BD3" w:rsidRDefault="00F30125" w:rsidP="00A67FD3">
      <w:pPr>
        <w:pStyle w:val="template"/>
        <w:numPr>
          <w:ilvl w:val="0"/>
          <w:numId w:val="37"/>
        </w:numPr>
        <w:rPr>
          <w:ins w:id="843" w:author="Over Hype" w:date="2019-03-10T13:31:00Z"/>
        </w:rPr>
        <w:pPrChange w:id="844" w:author="Over Hype" w:date="2019-03-10T13:33:00Z">
          <w:pPr>
            <w:pStyle w:val="template"/>
          </w:pPr>
        </w:pPrChange>
      </w:pPr>
      <w:r>
        <w:t xml:space="preserve">   </w:t>
      </w:r>
      <w:ins w:id="845" w:author="Over Hype" w:date="2019-03-10T13:33:00Z">
        <w:r w:rsidR="00823F7E">
          <w:t>New</w:t>
        </w:r>
      </w:ins>
      <w:ins w:id="846" w:author="Over Hype" w:date="2019-03-10T13:34:00Z">
        <w:r w:rsidR="00823F7E">
          <w:t xml:space="preserve"> payment receipt</w:t>
        </w:r>
        <w:del w:id="847" w:author="DIANA.01" w:date="2019-03-10T17:52:00Z">
          <w:r w:rsidR="00823F7E" w:rsidDel="00124ABD">
            <w:delText xml:space="preserve"> </w:delText>
          </w:r>
        </w:del>
        <w:r w:rsidR="00823F7E">
          <w:t>:</w:t>
        </w:r>
      </w:ins>
    </w:p>
    <w:p w:rsidR="004E0BD3" w:rsidRDefault="004E0BD3">
      <w:pPr>
        <w:pStyle w:val="template"/>
        <w:rPr>
          <w:noProof/>
        </w:rPr>
      </w:pPr>
    </w:p>
    <w:p w:rsidR="00F30125" w:rsidRDefault="00F30125">
      <w:pPr>
        <w:pStyle w:val="template"/>
        <w:rPr>
          <w:noProof/>
        </w:rPr>
      </w:pPr>
    </w:p>
    <w:p w:rsidR="004E0BD3" w:rsidRDefault="00F30125">
      <w:pPr>
        <w:pStyle w:val="template"/>
        <w:rPr>
          <w:ins w:id="848" w:author="Over Hype" w:date="2019-03-10T13:31:00Z"/>
        </w:rPr>
      </w:pPr>
      <w:r>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190500</wp:posOffset>
            </wp:positionV>
            <wp:extent cx="3105310" cy="2419474"/>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ddPayment.PNG"/>
                    <pic:cNvPicPr/>
                  </pic:nvPicPr>
                  <pic:blipFill>
                    <a:blip r:embed="rId23">
                      <a:extLst>
                        <a:ext uri="{28A0092B-C50C-407E-A947-70E740481C1C}">
                          <a14:useLocalDpi xmlns:a14="http://schemas.microsoft.com/office/drawing/2010/main" val="0"/>
                        </a:ext>
                      </a:extLst>
                    </a:blip>
                    <a:stretch>
                      <a:fillRect/>
                    </a:stretch>
                  </pic:blipFill>
                  <pic:spPr>
                    <a:xfrm>
                      <a:off x="0" y="0"/>
                      <a:ext cx="3105310" cy="2419474"/>
                    </a:xfrm>
                    <a:prstGeom prst="rect">
                      <a:avLst/>
                    </a:prstGeom>
                  </pic:spPr>
                </pic:pic>
              </a:graphicData>
            </a:graphic>
          </wp:anchor>
        </w:drawing>
      </w:r>
      <w:ins w:id="849" w:author="Over Hype" w:date="2019-03-10T13:34:00Z">
        <w:r w:rsidR="006C05CB">
          <w:rPr>
            <w:noProof/>
          </w:rPr>
          <mc:AlternateContent>
            <mc:Choice Requires="wps">
              <w:drawing>
                <wp:anchor distT="0" distB="0" distL="114300" distR="114300" simplePos="0" relativeHeight="251660288" behindDoc="0" locked="0" layoutInCell="1" allowOverlap="1">
                  <wp:simplePos x="0" y="0"/>
                  <wp:positionH relativeFrom="column">
                    <wp:posOffset>-5260340</wp:posOffset>
                  </wp:positionH>
                  <wp:positionV relativeFrom="paragraph">
                    <wp:posOffset>32385</wp:posOffset>
                  </wp:positionV>
                  <wp:extent cx="5262880" cy="152400"/>
                  <wp:effectExtent l="0" t="0" r="0" b="0"/>
                  <wp:wrapTight wrapText="bothSides">
                    <wp:wrapPolygon edited="0">
                      <wp:start x="-39" y="0"/>
                      <wp:lineTo x="-39" y="20250"/>
                      <wp:lineTo x="21600" y="20250"/>
                      <wp:lineTo x="21600" y="0"/>
                      <wp:lineTo x="-39" y="0"/>
                    </wp:wrapPolygon>
                  </wp:wrapTight>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3C0FAA" w:rsidRDefault="00A24D4A" w:rsidP="00823F7E">
                              <w:pPr>
                                <w:pStyle w:val="Caption"/>
                                <w:jc w:val="center"/>
                                <w:rPr>
                                  <w:rFonts w:ascii="Arial" w:hAnsi="Arial"/>
                                  <w:i/>
                                  <w:noProof/>
                                </w:rPr>
                                <w:pPrChange w:id="850" w:author="Over Hype" w:date="2019-03-10T13:35: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37" type="#_x0000_t202" style="position:absolute;margin-left:-414.2pt;margin-top:2.55pt;width:414.4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yyfAIAAAg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" stroked="f">
                  <v:textbox style="mso-fit-shape-to-text:t" inset="0,0,0,0">
                    <w:txbxContent>
                      <w:p w:rsidR="00A24D4A" w:rsidRPr="003C0FAA" w:rsidRDefault="00A24D4A" w:rsidP="00823F7E">
                        <w:pPr>
                          <w:pStyle w:val="Caption"/>
                          <w:jc w:val="center"/>
                          <w:rPr>
                            <w:rFonts w:ascii="Arial" w:hAnsi="Arial"/>
                            <w:i/>
                            <w:noProof/>
                          </w:rPr>
                          <w:pPrChange w:id="851" w:author="Over Hype" w:date="2019-03-10T13:35:00Z">
                            <w:pPr>
                              <w:pStyle w:val="template"/>
                            </w:pPr>
                          </w:pPrChange>
                        </w:pPr>
                      </w:p>
                    </w:txbxContent>
                  </v:textbox>
                  <w10:wrap type="tight"/>
                </v:shape>
              </w:pict>
            </mc:Fallback>
          </mc:AlternateContent>
        </w:r>
      </w:ins>
    </w:p>
    <w:p w:rsidR="004E0BD3" w:rsidRDefault="004E0BD3">
      <w:pPr>
        <w:pStyle w:val="template"/>
        <w:rPr>
          <w:ins w:id="852" w:author="Over Hype" w:date="2019-03-10T13:31:00Z"/>
        </w:rPr>
      </w:pPr>
    </w:p>
    <w:p w:rsidR="004E0BD3" w:rsidRDefault="004E0BD3">
      <w:pPr>
        <w:pStyle w:val="template"/>
        <w:rPr>
          <w:ins w:id="853" w:author="Over Hype" w:date="2019-03-10T13:31:00Z"/>
        </w:rPr>
      </w:pPr>
    </w:p>
    <w:p w:rsidR="004E0BD3" w:rsidRDefault="004E0BD3">
      <w:pPr>
        <w:pStyle w:val="template"/>
        <w:rPr>
          <w:ins w:id="854" w:author="Over Hype" w:date="2019-03-10T13:31:00Z"/>
        </w:rPr>
      </w:pPr>
    </w:p>
    <w:p w:rsidR="004E0BD3" w:rsidRDefault="006C05CB" w:rsidP="00A67FD3">
      <w:pPr>
        <w:pStyle w:val="template"/>
        <w:numPr>
          <w:ilvl w:val="0"/>
          <w:numId w:val="37"/>
        </w:numPr>
        <w:rPr>
          <w:ins w:id="855" w:author="Over Hype" w:date="2019-03-10T13:31:00Z"/>
        </w:rPr>
        <w:pPrChange w:id="856" w:author="Over Hype" w:date="2019-03-10T13:35:00Z">
          <w:pPr>
            <w:pStyle w:val="template"/>
          </w:pPr>
        </w:pPrChange>
      </w:pPr>
      <w:ins w:id="857" w:author="Over Hype" w:date="2019-03-10T13:38:00Z">
        <w:r>
          <w:rPr>
            <w:noProof/>
          </w:rPr>
          <mc:AlternateContent>
            <mc:Choice Requires="wps">
              <w:drawing>
                <wp:anchor distT="0" distB="0" distL="114300" distR="114300" simplePos="0" relativeHeight="251662336" behindDoc="0" locked="0" layoutInCell="1" allowOverlap="1">
                  <wp:simplePos x="0" y="0"/>
                  <wp:positionH relativeFrom="column">
                    <wp:posOffset>135890</wp:posOffset>
                  </wp:positionH>
                  <wp:positionV relativeFrom="paragraph">
                    <wp:posOffset>3565525</wp:posOffset>
                  </wp:positionV>
                  <wp:extent cx="6134735" cy="152400"/>
                  <wp:effectExtent l="0" t="0" r="0" b="0"/>
                  <wp:wrapTight wrapText="bothSides">
                    <wp:wrapPolygon edited="0">
                      <wp:start x="-34" y="0"/>
                      <wp:lineTo x="-34" y="20250"/>
                      <wp:lineTo x="21600" y="20250"/>
                      <wp:lineTo x="21600" y="0"/>
                      <wp:lineTo x="-34" y="0"/>
                    </wp:wrapPolygon>
                  </wp:wrapTight>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C42858" w:rsidRDefault="00A24D4A" w:rsidP="00823F7E">
                              <w:pPr>
                                <w:pStyle w:val="Caption"/>
                                <w:jc w:val="center"/>
                                <w:rPr>
                                  <w:rFonts w:ascii="Arial" w:hAnsi="Arial"/>
                                  <w:i/>
                                  <w:noProof/>
                                </w:rPr>
                                <w:pPrChange w:id="858" w:author="Over Hype" w:date="2019-03-10T13:38: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38" type="#_x0000_t202" style="position:absolute;left:0;text-align:left;margin-left:10.7pt;margin-top:280.75pt;width:483.0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Aj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" stroked="f">
                  <v:textbox style="mso-fit-shape-to-text:t" inset="0,0,0,0">
                    <w:txbxContent>
                      <w:p w:rsidR="00A24D4A" w:rsidRPr="00C42858" w:rsidRDefault="00A24D4A" w:rsidP="00823F7E">
                        <w:pPr>
                          <w:pStyle w:val="Caption"/>
                          <w:jc w:val="center"/>
                          <w:rPr>
                            <w:rFonts w:ascii="Arial" w:hAnsi="Arial"/>
                            <w:i/>
                            <w:noProof/>
                          </w:rPr>
                          <w:pPrChange w:id="859" w:author="Over Hype" w:date="2019-03-10T13:38:00Z">
                            <w:pPr>
                              <w:pStyle w:val="template"/>
                            </w:pPr>
                          </w:pPrChange>
                        </w:pPr>
                      </w:p>
                    </w:txbxContent>
                  </v:textbox>
                  <w10:wrap type="tight"/>
                </v:shape>
              </w:pict>
            </mc:Fallback>
          </mc:AlternateContent>
        </w:r>
      </w:ins>
      <w:ins w:id="860" w:author="Over Hype" w:date="2019-03-10T13:35:00Z">
        <w:r w:rsidR="00823F7E">
          <w:t xml:space="preserve"> </w:t>
        </w:r>
      </w:ins>
      <w:ins w:id="861" w:author="Over Hype" w:date="2019-03-10T13:36:00Z">
        <w:r w:rsidR="00823F7E">
          <w:t xml:space="preserve">Employees </w:t>
        </w:r>
      </w:ins>
      <w:ins w:id="862" w:author="DIANA.01" w:date="2019-03-10T17:52:00Z">
        <w:r w:rsidR="00124ABD">
          <w:t>list</w:t>
        </w:r>
      </w:ins>
      <w:ins w:id="863" w:author="Over Hype" w:date="2019-03-10T13:36:00Z">
        <w:del w:id="864" w:author="DIANA.01" w:date="2019-03-10T17:52:00Z">
          <w:r w:rsidR="00823F7E" w:rsidDel="00124ABD">
            <w:delText xml:space="preserve">List as Admin </w:delText>
          </w:r>
        </w:del>
        <w:r w:rsidR="00823F7E">
          <w:t>:</w:t>
        </w:r>
      </w:ins>
    </w:p>
    <w:p w:rsidR="004E0BD3" w:rsidRDefault="00F30125">
      <w:pPr>
        <w:pStyle w:val="template"/>
        <w:rPr>
          <w:noProof/>
        </w:rPr>
      </w:pPr>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276225</wp:posOffset>
            </wp:positionV>
            <wp:extent cx="6126480" cy="1407795"/>
            <wp:effectExtent l="0" t="0" r="7620" b="190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mployeeList.PNG"/>
                    <pic:cNvPicPr/>
                  </pic:nvPicPr>
                  <pic:blipFill>
                    <a:blip r:embed="rId24">
                      <a:extLst>
                        <a:ext uri="{28A0092B-C50C-407E-A947-70E740481C1C}">
                          <a14:useLocalDpi xmlns:a14="http://schemas.microsoft.com/office/drawing/2010/main" val="0"/>
                        </a:ext>
                      </a:extLst>
                    </a:blip>
                    <a:stretch>
                      <a:fillRect/>
                    </a:stretch>
                  </pic:blipFill>
                  <pic:spPr>
                    <a:xfrm>
                      <a:off x="0" y="0"/>
                      <a:ext cx="6126480" cy="1407795"/>
                    </a:xfrm>
                    <a:prstGeom prst="rect">
                      <a:avLst/>
                    </a:prstGeom>
                  </pic:spPr>
                </pic:pic>
              </a:graphicData>
            </a:graphic>
          </wp:anchor>
        </w:drawing>
      </w:r>
    </w:p>
    <w:p w:rsidR="00F30125" w:rsidRDefault="00F30125">
      <w:pPr>
        <w:pStyle w:val="template"/>
        <w:rPr>
          <w:noProof/>
        </w:rPr>
      </w:pPr>
    </w:p>
    <w:p w:rsidR="00F30125" w:rsidRDefault="00F30125">
      <w:pPr>
        <w:pStyle w:val="template"/>
        <w:rPr>
          <w:ins w:id="865" w:author="Over Hype" w:date="2019-03-10T13:31:00Z"/>
        </w:rPr>
      </w:pPr>
    </w:p>
    <w:p w:rsidR="004E0BD3" w:rsidRDefault="004E0BD3">
      <w:pPr>
        <w:pStyle w:val="template"/>
        <w:rPr>
          <w:ins w:id="866" w:author="Over Hype" w:date="2019-03-10T13:31:00Z"/>
        </w:rPr>
      </w:pPr>
    </w:p>
    <w:p w:rsidR="004E0BD3" w:rsidRDefault="006C05CB">
      <w:pPr>
        <w:pStyle w:val="template"/>
        <w:rPr>
          <w:ins w:id="867" w:author="Over Hype" w:date="2019-03-10T13:31:00Z"/>
        </w:rPr>
      </w:pPr>
      <w:ins w:id="868" w:author="Over Hype" w:date="2019-03-10T13:39:00Z">
        <w:r>
          <w:rPr>
            <w:noProof/>
          </w:rPr>
          <mc:AlternateContent>
            <mc:Choice Requires="wps">
              <w:drawing>
                <wp:anchor distT="0" distB="0" distL="114300" distR="114300" simplePos="0" relativeHeight="251664384" behindDoc="0" locked="0" layoutInCell="1" allowOverlap="1">
                  <wp:simplePos x="0" y="0"/>
                  <wp:positionH relativeFrom="column">
                    <wp:posOffset>80645</wp:posOffset>
                  </wp:positionH>
                  <wp:positionV relativeFrom="paragraph">
                    <wp:posOffset>4417060</wp:posOffset>
                  </wp:positionV>
                  <wp:extent cx="6124575" cy="152400"/>
                  <wp:effectExtent l="0" t="0" r="0" b="0"/>
                  <wp:wrapTight wrapText="bothSides">
                    <wp:wrapPolygon edited="0">
                      <wp:start x="-34" y="0"/>
                      <wp:lineTo x="-34" y="20250"/>
                      <wp:lineTo x="21600" y="20250"/>
                      <wp:lineTo x="21600" y="0"/>
                      <wp:lineTo x="-34" y="0"/>
                    </wp:wrapPolygon>
                  </wp:wrapTight>
                  <wp:docPr id="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AE3D35" w:rsidRDefault="00A24D4A" w:rsidP="00823F7E">
                              <w:pPr>
                                <w:pStyle w:val="Caption"/>
                                <w:jc w:val="center"/>
                                <w:rPr>
                                  <w:rFonts w:ascii="Arial" w:hAnsi="Arial"/>
                                  <w:i/>
                                  <w:noProof/>
                                </w:rPr>
                                <w:pPrChange w:id="869" w:author="Over Hype" w:date="2019-03-10T13:39: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9" type="#_x0000_t202" style="position:absolute;margin-left:6.35pt;margin-top:347.8pt;width:482.2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" stroked="f">
                  <v:textbox style="mso-fit-shape-to-text:t" inset="0,0,0,0">
                    <w:txbxContent>
                      <w:p w:rsidR="00A24D4A" w:rsidRPr="00AE3D35" w:rsidRDefault="00A24D4A" w:rsidP="00823F7E">
                        <w:pPr>
                          <w:pStyle w:val="Caption"/>
                          <w:jc w:val="center"/>
                          <w:rPr>
                            <w:rFonts w:ascii="Arial" w:hAnsi="Arial"/>
                            <w:i/>
                            <w:noProof/>
                          </w:rPr>
                          <w:pPrChange w:id="870" w:author="Over Hype" w:date="2019-03-10T13:39:00Z">
                            <w:pPr>
                              <w:pStyle w:val="template"/>
                            </w:pPr>
                          </w:pPrChange>
                        </w:pPr>
                      </w:p>
                    </w:txbxContent>
                  </v:textbox>
                  <w10:wrap type="tight"/>
                </v:shape>
              </w:pict>
            </mc:Fallback>
          </mc:AlternateContent>
        </w:r>
      </w:ins>
    </w:p>
    <w:p w:rsidR="004E0BD3" w:rsidRDefault="00F30125" w:rsidP="00A67FD3">
      <w:pPr>
        <w:pStyle w:val="template"/>
        <w:numPr>
          <w:ilvl w:val="0"/>
          <w:numId w:val="37"/>
        </w:numPr>
      </w:pPr>
      <w:r>
        <w:t xml:space="preserve"> </w:t>
      </w:r>
      <w:ins w:id="871" w:author="Over Hype" w:date="2019-03-10T13:39:00Z">
        <w:r w:rsidR="00823F7E">
          <w:t xml:space="preserve">Contract </w:t>
        </w:r>
      </w:ins>
      <w:ins w:id="872" w:author="DIANA.01" w:date="2019-03-10T17:53:00Z">
        <w:r w:rsidR="00124ABD">
          <w:t>list</w:t>
        </w:r>
      </w:ins>
      <w:ins w:id="873" w:author="Over Hype" w:date="2019-03-10T13:39:00Z">
        <w:del w:id="874" w:author="DIANA.01" w:date="2019-03-10T17:53:00Z">
          <w:r w:rsidR="00823F7E" w:rsidDel="00124ABD">
            <w:delText xml:space="preserve">List as Admin </w:delText>
          </w:r>
        </w:del>
        <w:r w:rsidR="00823F7E">
          <w:t xml:space="preserve">: </w:t>
        </w:r>
      </w:ins>
    </w:p>
    <w:p w:rsidR="00F30125" w:rsidRDefault="00F30125" w:rsidP="00F30125">
      <w:pPr>
        <w:pStyle w:val="template"/>
        <w:ind w:left="720"/>
      </w:pPr>
      <w:r>
        <w:rPr>
          <w:noProof/>
        </w:rPr>
        <w:drawing>
          <wp:anchor distT="0" distB="0" distL="114300" distR="114300" simplePos="0" relativeHeight="251691008" behindDoc="0" locked="0" layoutInCell="1" allowOverlap="1">
            <wp:simplePos x="0" y="0"/>
            <wp:positionH relativeFrom="margin">
              <wp:align>right</wp:align>
            </wp:positionH>
            <wp:positionV relativeFrom="paragraph">
              <wp:posOffset>276225</wp:posOffset>
            </wp:positionV>
            <wp:extent cx="6126480" cy="2822575"/>
            <wp:effectExtent l="0" t="0" r="762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ractsList.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2822575"/>
                    </a:xfrm>
                    <a:prstGeom prst="rect">
                      <a:avLst/>
                    </a:prstGeom>
                  </pic:spPr>
                </pic:pic>
              </a:graphicData>
            </a:graphic>
          </wp:anchor>
        </w:drawing>
      </w: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pPr>
    </w:p>
    <w:p w:rsidR="00F30125" w:rsidRDefault="00F30125" w:rsidP="00F30125">
      <w:pPr>
        <w:pStyle w:val="template"/>
        <w:ind w:left="720"/>
        <w:rPr>
          <w:ins w:id="875" w:author="Over Hype" w:date="2019-03-10T13:31:00Z"/>
        </w:rPr>
      </w:pPr>
    </w:p>
    <w:p w:rsidR="004E0BD3" w:rsidRDefault="004E0BD3">
      <w:pPr>
        <w:pStyle w:val="template"/>
        <w:rPr>
          <w:ins w:id="876" w:author="Over Hype" w:date="2019-03-10T13:31:00Z"/>
        </w:rPr>
      </w:pPr>
    </w:p>
    <w:p w:rsidR="004E0BD3" w:rsidRDefault="006C05CB" w:rsidP="00A67FD3">
      <w:pPr>
        <w:pStyle w:val="template"/>
        <w:numPr>
          <w:ilvl w:val="0"/>
          <w:numId w:val="37"/>
        </w:numPr>
      </w:pPr>
      <w:ins w:id="877" w:author="Over Hype" w:date="2019-03-10T13:41:00Z">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-234315</wp:posOffset>
                  </wp:positionH>
                  <wp:positionV relativeFrom="paragraph">
                    <wp:posOffset>3817620</wp:posOffset>
                  </wp:positionV>
                  <wp:extent cx="6124575" cy="152400"/>
                  <wp:effectExtent l="0" t="0" r="0" b="0"/>
                  <wp:wrapTight wrapText="bothSides">
                    <wp:wrapPolygon edited="0">
                      <wp:start x="-34" y="0"/>
                      <wp:lineTo x="-34" y="20250"/>
                      <wp:lineTo x="21600" y="20250"/>
                      <wp:lineTo x="21600" y="0"/>
                      <wp:lineTo x="-34" y="0"/>
                    </wp:wrapPolygon>
                  </wp:wrapTight>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8C3C9B" w:rsidRDefault="00A24D4A" w:rsidP="00823F7E">
                              <w:pPr>
                                <w:pStyle w:val="Caption"/>
                                <w:jc w:val="center"/>
                                <w:rPr>
                                  <w:rFonts w:ascii="Arial" w:hAnsi="Arial"/>
                                  <w:i/>
                                  <w:noProof/>
                                </w:rPr>
                                <w:pPrChange w:id="878" w:author="Over Hype" w:date="2019-03-10T13:41: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40" type="#_x0000_t202" style="position:absolute;left:0;text-align:left;margin-left:-18.45pt;margin-top:300.6pt;width:482.25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fQ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" stroked="f">
                  <v:textbox style="mso-fit-shape-to-text:t" inset="0,0,0,0">
                    <w:txbxContent>
                      <w:p w:rsidR="00A24D4A" w:rsidRPr="008C3C9B" w:rsidRDefault="00A24D4A" w:rsidP="00823F7E">
                        <w:pPr>
                          <w:pStyle w:val="Caption"/>
                          <w:jc w:val="center"/>
                          <w:rPr>
                            <w:rFonts w:ascii="Arial" w:hAnsi="Arial"/>
                            <w:i/>
                            <w:noProof/>
                          </w:rPr>
                          <w:pPrChange w:id="879" w:author="Over Hype" w:date="2019-03-10T13:41:00Z">
                            <w:pPr>
                              <w:pStyle w:val="template"/>
                              <w:numPr>
                                <w:numId w:val="25"/>
                              </w:numPr>
                              <w:ind w:left="360" w:hanging="360"/>
                            </w:pPr>
                          </w:pPrChange>
                        </w:pPr>
                      </w:p>
                    </w:txbxContent>
                  </v:textbox>
                  <w10:wrap type="tight"/>
                </v:shape>
              </w:pict>
            </mc:Fallback>
          </mc:AlternateContent>
        </w:r>
      </w:ins>
      <w:r w:rsidR="00F30125">
        <w:t xml:space="preserve"> </w:t>
      </w:r>
      <w:ins w:id="880" w:author="Over Hype" w:date="2019-03-10T13:40:00Z">
        <w:r w:rsidR="00823F7E">
          <w:t>Contract details</w:t>
        </w:r>
      </w:ins>
      <w:ins w:id="881" w:author="DIANA.01" w:date="2019-03-10T17:53:00Z">
        <w:r w:rsidR="00124ABD">
          <w:t>:</w:t>
        </w:r>
      </w:ins>
      <w:ins w:id="882" w:author="Over Hype" w:date="2019-03-10T13:42:00Z">
        <w:del w:id="883" w:author="DIANA.01" w:date="2019-03-10T17:53:00Z">
          <w:r w:rsidR="00823F7E" w:rsidDel="00124ABD">
            <w:delText xml:space="preserve"> as Admin</w:delText>
          </w:r>
        </w:del>
      </w:ins>
      <w:ins w:id="884" w:author="Over Hype" w:date="2019-03-10T13:40:00Z">
        <w:del w:id="885" w:author="DIANA.01" w:date="2019-03-10T17:53:00Z">
          <w:r w:rsidR="00823F7E" w:rsidDel="00124ABD">
            <w:delText xml:space="preserve"> :</w:delText>
          </w:r>
        </w:del>
      </w:ins>
    </w:p>
    <w:p w:rsidR="004E0BD3" w:rsidRDefault="00F30125" w:rsidP="00F30125">
      <w:pPr>
        <w:pStyle w:val="template"/>
        <w:ind w:left="720"/>
        <w:rPr>
          <w:ins w:id="886" w:author="Over Hype" w:date="2019-03-10T13:31:00Z"/>
        </w:rPr>
      </w:pPr>
      <w:r>
        <w:rPr>
          <w:noProof/>
        </w:rPr>
        <w:drawing>
          <wp:anchor distT="0" distB="0" distL="114300" distR="114300" simplePos="0" relativeHeight="251692032" behindDoc="0" locked="0" layoutInCell="1" allowOverlap="1">
            <wp:simplePos x="0" y="0"/>
            <wp:positionH relativeFrom="margin">
              <wp:posOffset>1405890</wp:posOffset>
            </wp:positionH>
            <wp:positionV relativeFrom="paragraph">
              <wp:posOffset>304165</wp:posOffset>
            </wp:positionV>
            <wp:extent cx="2997200" cy="1952625"/>
            <wp:effectExtent l="0" t="0" r="0" b="952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ontractDetails.PNG"/>
                    <pic:cNvPicPr/>
                  </pic:nvPicPr>
                  <pic:blipFill>
                    <a:blip r:embed="rId26">
                      <a:extLst>
                        <a:ext uri="{28A0092B-C50C-407E-A947-70E740481C1C}">
                          <a14:useLocalDpi xmlns:a14="http://schemas.microsoft.com/office/drawing/2010/main" val="0"/>
                        </a:ext>
                      </a:extLst>
                    </a:blip>
                    <a:stretch>
                      <a:fillRect/>
                    </a:stretch>
                  </pic:blipFill>
                  <pic:spPr>
                    <a:xfrm>
                      <a:off x="0" y="0"/>
                      <a:ext cx="2997200" cy="1952625"/>
                    </a:xfrm>
                    <a:prstGeom prst="rect">
                      <a:avLst/>
                    </a:prstGeom>
                  </pic:spPr>
                </pic:pic>
              </a:graphicData>
            </a:graphic>
            <wp14:sizeRelV relativeFrom="margin">
              <wp14:pctHeight>0</wp14:pctHeight>
            </wp14:sizeRelV>
          </wp:anchor>
        </w:drawing>
      </w:r>
    </w:p>
    <w:p w:rsidR="004E0BD3" w:rsidRDefault="004E0BD3">
      <w:pPr>
        <w:pStyle w:val="template"/>
        <w:rPr>
          <w:ins w:id="887" w:author="Over Hype" w:date="2019-03-10T13:31:00Z"/>
        </w:rPr>
      </w:pPr>
    </w:p>
    <w:p w:rsidR="004E0BD3" w:rsidRDefault="004E0BD3">
      <w:pPr>
        <w:pStyle w:val="template"/>
        <w:rPr>
          <w:ins w:id="888" w:author="Over Hype" w:date="2019-03-10T13:31:00Z"/>
        </w:rPr>
      </w:pPr>
    </w:p>
    <w:p w:rsidR="004E0BD3" w:rsidRDefault="004E0BD3">
      <w:pPr>
        <w:pStyle w:val="template"/>
        <w:rPr>
          <w:ins w:id="889" w:author="Over Hype" w:date="2019-03-10T13:31:00Z"/>
        </w:rPr>
      </w:pPr>
    </w:p>
    <w:p w:rsidR="004E0BD3" w:rsidRDefault="00F30125" w:rsidP="00A67FD3">
      <w:pPr>
        <w:pStyle w:val="template"/>
        <w:numPr>
          <w:ilvl w:val="0"/>
          <w:numId w:val="37"/>
        </w:numPr>
        <w:rPr>
          <w:ins w:id="890" w:author="Over Hype" w:date="2019-03-10T13:31:00Z"/>
        </w:rPr>
        <w:pPrChange w:id="891" w:author="Over Hype" w:date="2019-03-10T13:41:00Z">
          <w:pPr>
            <w:pStyle w:val="template"/>
          </w:pPr>
        </w:pPrChange>
      </w:pPr>
      <w:r>
        <w:t xml:space="preserve"> </w:t>
      </w:r>
      <w:ins w:id="892" w:author="DIANA.01" w:date="2019-03-10T17:58:00Z">
        <w:r w:rsidR="00D45E28">
          <w:t>Add</w:t>
        </w:r>
      </w:ins>
      <w:ins w:id="893" w:author="Over Hype" w:date="2019-03-10T13:41:00Z">
        <w:del w:id="894" w:author="DIANA.01" w:date="2019-03-10T17:58:00Z">
          <w:r w:rsidR="00823F7E" w:rsidDel="00D45E28">
            <w:delText>New</w:delText>
          </w:r>
        </w:del>
        <w:r w:rsidR="00823F7E">
          <w:t xml:space="preserve"> contract</w:t>
        </w:r>
        <w:del w:id="895" w:author="DIANA.01" w:date="2019-03-10T17:53:00Z">
          <w:r w:rsidR="00823F7E" w:rsidDel="00124ABD">
            <w:delText xml:space="preserve"> </w:delText>
          </w:r>
        </w:del>
        <w:r w:rsidR="00823F7E">
          <w:t>:</w:t>
        </w:r>
      </w:ins>
    </w:p>
    <w:p w:rsidR="004E0BD3" w:rsidRDefault="00F30125">
      <w:pPr>
        <w:pStyle w:val="template"/>
        <w:rPr>
          <w:noProof/>
        </w:rPr>
      </w:pPr>
      <w:r>
        <w:rPr>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219710</wp:posOffset>
            </wp:positionV>
            <wp:extent cx="3232316" cy="3746693"/>
            <wp:effectExtent l="0" t="0" r="6350" b="635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ddContract.PNG"/>
                    <pic:cNvPicPr/>
                  </pic:nvPicPr>
                  <pic:blipFill>
                    <a:blip r:embed="rId27">
                      <a:extLst>
                        <a:ext uri="{28A0092B-C50C-407E-A947-70E740481C1C}">
                          <a14:useLocalDpi xmlns:a14="http://schemas.microsoft.com/office/drawing/2010/main" val="0"/>
                        </a:ext>
                      </a:extLst>
                    </a:blip>
                    <a:stretch>
                      <a:fillRect/>
                    </a:stretch>
                  </pic:blipFill>
                  <pic:spPr>
                    <a:xfrm>
                      <a:off x="0" y="0"/>
                      <a:ext cx="3232316" cy="3746693"/>
                    </a:xfrm>
                    <a:prstGeom prst="rect">
                      <a:avLst/>
                    </a:prstGeom>
                  </pic:spPr>
                </pic:pic>
              </a:graphicData>
            </a:graphic>
          </wp:anchor>
        </w:drawing>
      </w:r>
      <w:ins w:id="896" w:author="Over Hype" w:date="2019-03-10T13:42:00Z">
        <w:r w:rsidR="006C05CB">
          <w:rPr>
            <w:noProof/>
          </w:rPr>
          <mc:AlternateContent>
            <mc:Choice Requires="wps">
              <w:drawing>
                <wp:anchor distT="0" distB="0" distL="114300" distR="114300" simplePos="0" relativeHeight="251668480" behindDoc="0" locked="0" layoutInCell="1" allowOverlap="1">
                  <wp:simplePos x="0" y="0"/>
                  <wp:positionH relativeFrom="column">
                    <wp:posOffset>314325</wp:posOffset>
                  </wp:positionH>
                  <wp:positionV relativeFrom="paragraph">
                    <wp:posOffset>4257040</wp:posOffset>
                  </wp:positionV>
                  <wp:extent cx="5975350" cy="152400"/>
                  <wp:effectExtent l="0" t="0" r="0" b="0"/>
                  <wp:wrapTight wrapText="bothSides">
                    <wp:wrapPolygon edited="0">
                      <wp:start x="-34" y="0"/>
                      <wp:lineTo x="-34" y="20250"/>
                      <wp:lineTo x="21600" y="20250"/>
                      <wp:lineTo x="21600" y="0"/>
                      <wp:lineTo x="-34" y="0"/>
                    </wp:wrapPolygon>
                  </wp:wrapTight>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E64262" w:rsidRDefault="00A24D4A" w:rsidP="00823F7E">
                              <w:pPr>
                                <w:pStyle w:val="Caption"/>
                                <w:jc w:val="center"/>
                                <w:rPr>
                                  <w:rFonts w:ascii="Arial" w:hAnsi="Arial"/>
                                  <w:i/>
                                  <w:noProof/>
                                </w:rPr>
                                <w:pPrChange w:id="897" w:author="Over Hype" w:date="2019-03-10T13:42: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41" type="#_x0000_t202" style="position:absolute;margin-left:24.75pt;margin-top:335.2pt;width:470.5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" stroked="f">
                  <v:textbox style="mso-fit-shape-to-text:t" inset="0,0,0,0">
                    <w:txbxContent>
                      <w:p w:rsidR="00A24D4A" w:rsidRPr="00E64262" w:rsidRDefault="00A24D4A" w:rsidP="00823F7E">
                        <w:pPr>
                          <w:pStyle w:val="Caption"/>
                          <w:jc w:val="center"/>
                          <w:rPr>
                            <w:rFonts w:ascii="Arial" w:hAnsi="Arial"/>
                            <w:i/>
                            <w:noProof/>
                          </w:rPr>
                          <w:pPrChange w:id="898" w:author="Over Hype" w:date="2019-03-10T13:42:00Z">
                            <w:pPr>
                              <w:pStyle w:val="template"/>
                            </w:pPr>
                          </w:pPrChange>
                        </w:pPr>
                      </w:p>
                    </w:txbxContent>
                  </v:textbox>
                  <w10:wrap type="tight"/>
                </v:shape>
              </w:pict>
            </mc:Fallback>
          </mc:AlternateContent>
        </w:r>
      </w:ins>
    </w:p>
    <w:p w:rsidR="00F30125" w:rsidRDefault="00F30125">
      <w:pPr>
        <w:pStyle w:val="template"/>
        <w:rPr>
          <w:noProof/>
        </w:rPr>
      </w:pPr>
    </w:p>
    <w:p w:rsidR="00F30125" w:rsidRDefault="00F30125">
      <w:pPr>
        <w:pStyle w:val="template"/>
        <w:rPr>
          <w:ins w:id="899" w:author="Over Hype" w:date="2019-03-10T13:31:00Z"/>
        </w:rPr>
      </w:pPr>
    </w:p>
    <w:p w:rsidR="004E0BD3" w:rsidRDefault="004E0BD3">
      <w:pPr>
        <w:pStyle w:val="template"/>
        <w:rPr>
          <w:ins w:id="900" w:author="Over Hype" w:date="2019-03-10T13:31:00Z"/>
        </w:rPr>
      </w:pPr>
    </w:p>
    <w:p w:rsidR="004E0BD3" w:rsidRDefault="004E0BD3">
      <w:pPr>
        <w:pStyle w:val="template"/>
        <w:rPr>
          <w:ins w:id="901" w:author="Over Hype" w:date="2019-03-10T13:31:00Z"/>
        </w:rPr>
      </w:pPr>
    </w:p>
    <w:p w:rsidR="004E0BD3" w:rsidRDefault="004E0BD3">
      <w:pPr>
        <w:pStyle w:val="template"/>
        <w:rPr>
          <w:ins w:id="902" w:author="Over Hype" w:date="2019-03-10T13:31:00Z"/>
        </w:rPr>
      </w:pPr>
    </w:p>
    <w:p w:rsidR="00823F7E" w:rsidRDefault="00823F7E">
      <w:pPr>
        <w:pStyle w:val="template"/>
        <w:rPr>
          <w:ins w:id="903" w:author="Over Hype" w:date="2019-03-10T13:42:00Z"/>
        </w:rPr>
      </w:pPr>
    </w:p>
    <w:p w:rsidR="00823F7E" w:rsidRDefault="00823F7E">
      <w:pPr>
        <w:pStyle w:val="template"/>
        <w:rPr>
          <w:ins w:id="904" w:author="Over Hype" w:date="2019-03-10T13:42:00Z"/>
        </w:rPr>
      </w:pPr>
    </w:p>
    <w:p w:rsidR="00823F7E" w:rsidRDefault="00F30125" w:rsidP="00A67FD3">
      <w:pPr>
        <w:pStyle w:val="template"/>
        <w:numPr>
          <w:ilvl w:val="0"/>
          <w:numId w:val="37"/>
        </w:numPr>
        <w:rPr>
          <w:ins w:id="905" w:author="Over Hype" w:date="2019-03-10T13:42:00Z"/>
        </w:rPr>
        <w:pPrChange w:id="906" w:author="Over Hype" w:date="2019-03-10T13:42:00Z">
          <w:pPr>
            <w:pStyle w:val="template"/>
          </w:pPr>
        </w:pPrChange>
      </w:pPr>
      <w:r>
        <w:t xml:space="preserve"> </w:t>
      </w:r>
      <w:ins w:id="907" w:author="DIANA.01" w:date="2019-03-10T17:53:00Z">
        <w:r w:rsidR="00124ABD">
          <w:t xml:space="preserve">Main </w:t>
        </w:r>
      </w:ins>
      <w:ins w:id="908" w:author="DIANA.01" w:date="2019-03-10T17:54:00Z">
        <w:r w:rsidR="00124ABD">
          <w:t>page (user view)</w:t>
        </w:r>
      </w:ins>
      <w:ins w:id="909" w:author="Over Hype" w:date="2019-03-10T13:44:00Z">
        <w:del w:id="910" w:author="DIANA.01" w:date="2019-03-10T17:53:00Z">
          <w:r w:rsidR="00823F7E" w:rsidDel="00124ABD">
            <w:delText xml:space="preserve">User list </w:delText>
          </w:r>
        </w:del>
      </w:ins>
      <w:ins w:id="911" w:author="Over Hype" w:date="2019-03-10T13:43:00Z">
        <w:del w:id="912" w:author="DIANA.01" w:date="2019-03-10T17:53:00Z">
          <w:r w:rsidR="00823F7E" w:rsidDel="00124ABD">
            <w:delText xml:space="preserve"> </w:delText>
          </w:r>
        </w:del>
        <w:r w:rsidR="00823F7E">
          <w:t>:</w:t>
        </w:r>
      </w:ins>
    </w:p>
    <w:p w:rsidR="00823F7E" w:rsidRDefault="006C05CB">
      <w:pPr>
        <w:pStyle w:val="template"/>
        <w:rPr>
          <w:noProof/>
        </w:rPr>
      </w:pPr>
      <w:ins w:id="913" w:author="Over Hype" w:date="2019-03-10T13:45:00Z">
        <w:r>
          <w:rPr>
            <w:noProof/>
          </w:rPr>
          <mc:AlternateContent>
            <mc:Choice Requires="wps">
              <w:drawing>
                <wp:anchor distT="0" distB="0" distL="114300" distR="114300" simplePos="0" relativeHeight="251670528" behindDoc="0" locked="0" layoutInCell="1" allowOverlap="1">
                  <wp:simplePos x="0" y="0"/>
                  <wp:positionH relativeFrom="column">
                    <wp:posOffset>222885</wp:posOffset>
                  </wp:positionH>
                  <wp:positionV relativeFrom="paragraph">
                    <wp:posOffset>3764280</wp:posOffset>
                  </wp:positionV>
                  <wp:extent cx="6113780" cy="152400"/>
                  <wp:effectExtent l="0" t="0" r="0" b="0"/>
                  <wp:wrapTight wrapText="bothSides">
                    <wp:wrapPolygon edited="0">
                      <wp:start x="-34" y="0"/>
                      <wp:lineTo x="-34" y="20250"/>
                      <wp:lineTo x="21600" y="20250"/>
                      <wp:lineTo x="21600" y="0"/>
                      <wp:lineTo x="-34" y="0"/>
                    </wp:wrapPolygon>
                  </wp:wrapTight>
                  <wp:docPr id="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F901AF" w:rsidRDefault="00A24D4A" w:rsidP="00823F7E">
                              <w:pPr>
                                <w:pStyle w:val="Caption"/>
                                <w:jc w:val="center"/>
                                <w:rPr>
                                  <w:rFonts w:ascii="Arial" w:hAnsi="Arial"/>
                                  <w:i/>
                                  <w:noProof/>
                                </w:rPr>
                                <w:pPrChange w:id="914" w:author="Over Hype" w:date="2019-03-10T13:45: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42" type="#_x0000_t202" style="position:absolute;margin-left:17.55pt;margin-top:296.4pt;width:481.4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yqfAIAAAg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" stroked="f">
                  <v:textbox style="mso-fit-shape-to-text:t" inset="0,0,0,0">
                    <w:txbxContent>
                      <w:p w:rsidR="00A24D4A" w:rsidRPr="00F901AF" w:rsidRDefault="00A24D4A" w:rsidP="00823F7E">
                        <w:pPr>
                          <w:pStyle w:val="Caption"/>
                          <w:jc w:val="center"/>
                          <w:rPr>
                            <w:rFonts w:ascii="Arial" w:hAnsi="Arial"/>
                            <w:i/>
                            <w:noProof/>
                          </w:rPr>
                          <w:pPrChange w:id="915" w:author="Over Hype" w:date="2019-03-10T13:45:00Z">
                            <w:pPr>
                              <w:pStyle w:val="template"/>
                            </w:pPr>
                          </w:pPrChange>
                        </w:pPr>
                      </w:p>
                    </w:txbxContent>
                  </v:textbox>
                  <w10:wrap type="tight"/>
                </v:shape>
              </w:pict>
            </mc:Fallback>
          </mc:AlternateContent>
        </w:r>
      </w:ins>
    </w:p>
    <w:p w:rsidR="00924593" w:rsidRDefault="00924593">
      <w:pPr>
        <w:pStyle w:val="template"/>
        <w:rPr>
          <w:noProof/>
        </w:rPr>
      </w:pPr>
      <w:r>
        <w:rPr>
          <w:noProof/>
        </w:rPr>
        <w:drawing>
          <wp:anchor distT="0" distB="0" distL="114300" distR="114300" simplePos="0" relativeHeight="251694080" behindDoc="0" locked="0" layoutInCell="1" allowOverlap="1">
            <wp:simplePos x="0" y="0"/>
            <wp:positionH relativeFrom="margin">
              <wp:align>right</wp:align>
            </wp:positionH>
            <wp:positionV relativeFrom="paragraph">
              <wp:posOffset>257175</wp:posOffset>
            </wp:positionV>
            <wp:extent cx="6126480" cy="2218690"/>
            <wp:effectExtent l="0" t="0" r="762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ainPageUser.PNG"/>
                    <pic:cNvPicPr/>
                  </pic:nvPicPr>
                  <pic:blipFill>
                    <a:blip r:embed="rId28">
                      <a:extLst>
                        <a:ext uri="{28A0092B-C50C-407E-A947-70E740481C1C}">
                          <a14:useLocalDpi xmlns:a14="http://schemas.microsoft.com/office/drawing/2010/main" val="0"/>
                        </a:ext>
                      </a:extLst>
                    </a:blip>
                    <a:stretch>
                      <a:fillRect/>
                    </a:stretch>
                  </pic:blipFill>
                  <pic:spPr>
                    <a:xfrm>
                      <a:off x="0" y="0"/>
                      <a:ext cx="6126480" cy="2218690"/>
                    </a:xfrm>
                    <a:prstGeom prst="rect">
                      <a:avLst/>
                    </a:prstGeom>
                  </pic:spPr>
                </pic:pic>
              </a:graphicData>
            </a:graphic>
          </wp:anchor>
        </w:drawing>
      </w:r>
    </w:p>
    <w:p w:rsidR="00924593" w:rsidRDefault="00924593">
      <w:pPr>
        <w:pStyle w:val="template"/>
        <w:rPr>
          <w:ins w:id="916" w:author="Over Hype" w:date="2019-03-10T13:42:00Z"/>
        </w:rPr>
      </w:pPr>
    </w:p>
    <w:p w:rsidR="00823F7E" w:rsidRDefault="00823F7E">
      <w:pPr>
        <w:pStyle w:val="template"/>
        <w:rPr>
          <w:ins w:id="917" w:author="Over Hype" w:date="2019-03-10T13:42:00Z"/>
        </w:rPr>
      </w:pPr>
    </w:p>
    <w:p w:rsidR="00823F7E" w:rsidRDefault="00823F7E">
      <w:pPr>
        <w:pStyle w:val="template"/>
        <w:rPr>
          <w:ins w:id="918" w:author="Over Hype" w:date="2019-03-10T13:42:00Z"/>
        </w:rPr>
      </w:pPr>
    </w:p>
    <w:p w:rsidR="00823F7E" w:rsidRDefault="006C05CB" w:rsidP="00A67FD3">
      <w:pPr>
        <w:pStyle w:val="template"/>
        <w:numPr>
          <w:ilvl w:val="0"/>
          <w:numId w:val="37"/>
        </w:numPr>
        <w:rPr>
          <w:ins w:id="919" w:author="Over Hype" w:date="2019-03-10T13:42:00Z"/>
        </w:rPr>
        <w:pPrChange w:id="920" w:author="Over Hype" w:date="2019-03-10T13:45:00Z">
          <w:pPr>
            <w:pStyle w:val="template"/>
          </w:pPr>
        </w:pPrChange>
      </w:pPr>
      <w:ins w:id="921" w:author="Over Hype" w:date="2019-03-10T13:46:00Z">
        <w:r>
          <w:rPr>
            <w:noProof/>
          </w:rPr>
          <mc:AlternateContent>
            <mc:Choice Requires="wps">
              <w:drawing>
                <wp:anchor distT="0" distB="0" distL="114300" distR="114300" simplePos="0" relativeHeight="251672576" behindDoc="0" locked="0" layoutInCell="1" allowOverlap="1">
                  <wp:simplePos x="0" y="0"/>
                  <wp:positionH relativeFrom="column">
                    <wp:posOffset>60960</wp:posOffset>
                  </wp:positionH>
                  <wp:positionV relativeFrom="paragraph">
                    <wp:posOffset>3293110</wp:posOffset>
                  </wp:positionV>
                  <wp:extent cx="6134735" cy="152400"/>
                  <wp:effectExtent l="0" t="0" r="0" b="0"/>
                  <wp:wrapTight wrapText="bothSides">
                    <wp:wrapPolygon edited="0">
                      <wp:start x="-34" y="0"/>
                      <wp:lineTo x="-34" y="20250"/>
                      <wp:lineTo x="21600" y="20250"/>
                      <wp:lineTo x="21600" y="0"/>
                      <wp:lineTo x="-34" y="0"/>
                    </wp:wrapPolygon>
                  </wp:wrapTight>
                  <wp:docPr id="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2579D5" w:rsidRDefault="00A24D4A" w:rsidP="00823F7E">
                              <w:pPr>
                                <w:pStyle w:val="Caption"/>
                                <w:jc w:val="center"/>
                                <w:rPr>
                                  <w:rFonts w:ascii="Arial" w:hAnsi="Arial"/>
                                  <w:i/>
                                  <w:noProof/>
                                </w:rPr>
                                <w:pPrChange w:id="922" w:author="Over Hype" w:date="2019-03-10T13:47: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43" type="#_x0000_t202" style="position:absolute;left:0;text-align:left;margin-left:4.8pt;margin-top:259.3pt;width:483.0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" stroked="f">
                  <v:textbox style="mso-fit-shape-to-text:t" inset="0,0,0,0">
                    <w:txbxContent>
                      <w:p w:rsidR="00A24D4A" w:rsidRPr="002579D5" w:rsidRDefault="00A24D4A" w:rsidP="00823F7E">
                        <w:pPr>
                          <w:pStyle w:val="Caption"/>
                          <w:jc w:val="center"/>
                          <w:rPr>
                            <w:rFonts w:ascii="Arial" w:hAnsi="Arial"/>
                            <w:i/>
                            <w:noProof/>
                          </w:rPr>
                          <w:pPrChange w:id="923" w:author="Over Hype" w:date="2019-03-10T13:47:00Z">
                            <w:pPr>
                              <w:pStyle w:val="template"/>
                              <w:numPr>
                                <w:numId w:val="25"/>
                              </w:numPr>
                              <w:ind w:left="360" w:hanging="360"/>
                            </w:pPr>
                          </w:pPrChange>
                        </w:pPr>
                      </w:p>
                    </w:txbxContent>
                  </v:textbox>
                  <w10:wrap type="tight"/>
                </v:shape>
              </w:pict>
            </mc:Fallback>
          </mc:AlternateContent>
        </w:r>
        <w:r w:rsidR="00823F7E">
          <w:t>Owner list</w:t>
        </w:r>
      </w:ins>
      <w:ins w:id="924" w:author="DIANA.01" w:date="2019-03-10T17:55:00Z">
        <w:r w:rsidR="00124ABD">
          <w:t xml:space="preserve"> (user view)</w:t>
        </w:r>
      </w:ins>
      <w:ins w:id="925" w:author="Over Hype" w:date="2019-03-10T13:46:00Z">
        <w:del w:id="926" w:author="DIANA.01" w:date="2019-03-10T17:54:00Z">
          <w:r w:rsidR="00823F7E" w:rsidDel="00124ABD">
            <w:delText xml:space="preserve"> </w:delText>
          </w:r>
        </w:del>
        <w:r w:rsidR="00823F7E">
          <w:t>:</w:t>
        </w:r>
      </w:ins>
    </w:p>
    <w:p w:rsidR="00823F7E" w:rsidRDefault="00924593">
      <w:pPr>
        <w:pStyle w:val="template"/>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286385</wp:posOffset>
            </wp:positionV>
            <wp:extent cx="6126480" cy="2183765"/>
            <wp:effectExtent l="0" t="0" r="7620" b="698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wnerListUser.PNG"/>
                    <pic:cNvPicPr/>
                  </pic:nvPicPr>
                  <pic:blipFill>
                    <a:blip r:embed="rId29">
                      <a:extLst>
                        <a:ext uri="{28A0092B-C50C-407E-A947-70E740481C1C}">
                          <a14:useLocalDpi xmlns:a14="http://schemas.microsoft.com/office/drawing/2010/main" val="0"/>
                        </a:ext>
                      </a:extLst>
                    </a:blip>
                    <a:stretch>
                      <a:fillRect/>
                    </a:stretch>
                  </pic:blipFill>
                  <pic:spPr>
                    <a:xfrm>
                      <a:off x="0" y="0"/>
                      <a:ext cx="6126480" cy="2183765"/>
                    </a:xfrm>
                    <a:prstGeom prst="rect">
                      <a:avLst/>
                    </a:prstGeom>
                  </pic:spPr>
                </pic:pic>
              </a:graphicData>
            </a:graphic>
          </wp:anchor>
        </w:drawing>
      </w: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rPr>
          <w:ins w:id="927" w:author="Over Hype" w:date="2019-03-10T13:42:00Z"/>
        </w:rPr>
      </w:pPr>
    </w:p>
    <w:p w:rsidR="00823F7E" w:rsidRDefault="00823F7E">
      <w:pPr>
        <w:pStyle w:val="template"/>
        <w:rPr>
          <w:ins w:id="928" w:author="Over Hype" w:date="2019-03-10T13:47:00Z"/>
        </w:rPr>
      </w:pPr>
    </w:p>
    <w:p w:rsidR="00823F7E" w:rsidRDefault="00924593" w:rsidP="00A67FD3">
      <w:pPr>
        <w:pStyle w:val="template"/>
        <w:numPr>
          <w:ilvl w:val="0"/>
          <w:numId w:val="37"/>
        </w:numPr>
        <w:rPr>
          <w:ins w:id="929" w:author="Over Hype" w:date="2019-03-10T13:47:00Z"/>
        </w:rPr>
        <w:pPrChange w:id="930" w:author="Over Hype" w:date="2019-03-10T13:47:00Z">
          <w:pPr>
            <w:pStyle w:val="template"/>
          </w:pPr>
        </w:pPrChange>
      </w:pPr>
      <w:r>
        <w:t xml:space="preserve"> </w:t>
      </w:r>
      <w:ins w:id="931" w:author="Over Hype" w:date="2019-03-10T13:47:00Z">
        <w:r w:rsidR="00823F7E">
          <w:t>Edit owner</w:t>
        </w:r>
        <w:del w:id="932" w:author="DIANA.01" w:date="2019-03-10T17:55:00Z">
          <w:r w:rsidR="00823F7E" w:rsidDel="00124ABD">
            <w:delText xml:space="preserve"> </w:delText>
          </w:r>
        </w:del>
        <w:r w:rsidR="00823F7E">
          <w:t>:</w:t>
        </w:r>
      </w:ins>
    </w:p>
    <w:p w:rsidR="00924593" w:rsidRDefault="00924593">
      <w:pPr>
        <w:pStyle w:val="template"/>
      </w:pPr>
    </w:p>
    <w:p w:rsidR="00823F7E" w:rsidRDefault="00924593">
      <w:pPr>
        <w:pStyle w:val="template"/>
        <w:rPr>
          <w:ins w:id="933" w:author="Over Hype" w:date="2019-03-10T13:47:00Z"/>
        </w:rPr>
      </w:pPr>
      <w:r>
        <w:rPr>
          <w:noProof/>
        </w:rPr>
        <w:drawing>
          <wp:anchor distT="0" distB="0" distL="114300" distR="114300" simplePos="0" relativeHeight="251696128" behindDoc="0" locked="0" layoutInCell="1" allowOverlap="1">
            <wp:simplePos x="0" y="0"/>
            <wp:positionH relativeFrom="margin">
              <wp:align>center</wp:align>
            </wp:positionH>
            <wp:positionV relativeFrom="paragraph">
              <wp:posOffset>190500</wp:posOffset>
            </wp:positionV>
            <wp:extent cx="3365673" cy="4216617"/>
            <wp:effectExtent l="0" t="0" r="635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ditOwner.PNG"/>
                    <pic:cNvPicPr/>
                  </pic:nvPicPr>
                  <pic:blipFill>
                    <a:blip r:embed="rId30">
                      <a:extLst>
                        <a:ext uri="{28A0092B-C50C-407E-A947-70E740481C1C}">
                          <a14:useLocalDpi xmlns:a14="http://schemas.microsoft.com/office/drawing/2010/main" val="0"/>
                        </a:ext>
                      </a:extLst>
                    </a:blip>
                    <a:stretch>
                      <a:fillRect/>
                    </a:stretch>
                  </pic:blipFill>
                  <pic:spPr>
                    <a:xfrm>
                      <a:off x="0" y="0"/>
                      <a:ext cx="3365673" cy="4216617"/>
                    </a:xfrm>
                    <a:prstGeom prst="rect">
                      <a:avLst/>
                    </a:prstGeom>
                  </pic:spPr>
                </pic:pic>
              </a:graphicData>
            </a:graphic>
          </wp:anchor>
        </w:drawing>
      </w:r>
      <w:ins w:id="934" w:author="Over Hype" w:date="2019-03-10T13:48:00Z">
        <w:r w:rsidR="006C05CB">
          <w:rPr>
            <w:noProof/>
          </w:rPr>
          <mc:AlternateContent>
            <mc:Choice Requires="wps">
              <w:drawing>
                <wp:anchor distT="0" distB="0" distL="114300" distR="114300" simplePos="0" relativeHeight="251674624" behindDoc="0" locked="0" layoutInCell="1" allowOverlap="1">
                  <wp:simplePos x="0" y="0"/>
                  <wp:positionH relativeFrom="column">
                    <wp:posOffset>241935</wp:posOffset>
                  </wp:positionH>
                  <wp:positionV relativeFrom="paragraph">
                    <wp:posOffset>3576955</wp:posOffset>
                  </wp:positionV>
                  <wp:extent cx="4674870" cy="152400"/>
                  <wp:effectExtent l="0" t="0" r="0" b="0"/>
                  <wp:wrapTight wrapText="bothSides">
                    <wp:wrapPolygon edited="0">
                      <wp:start x="-44" y="0"/>
                      <wp:lineTo x="-44" y="20250"/>
                      <wp:lineTo x="21600" y="20250"/>
                      <wp:lineTo x="21600" y="0"/>
                      <wp:lineTo x="-44" y="0"/>
                    </wp:wrapPolygon>
                  </wp:wrapTight>
                  <wp:docPr id="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87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0A732C" w:rsidRDefault="00A24D4A" w:rsidP="00DC4515">
                              <w:pPr>
                                <w:pStyle w:val="Caption"/>
                                <w:jc w:val="center"/>
                                <w:rPr>
                                  <w:rFonts w:ascii="Arial" w:hAnsi="Arial"/>
                                  <w:i/>
                                  <w:noProof/>
                                </w:rPr>
                                <w:pPrChange w:id="935" w:author="Over Hype" w:date="2019-03-10T13:48:00Z">
                                  <w:pPr>
                                    <w:pStyle w:val="template"/>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44" type="#_x0000_t202" style="position:absolute;margin-left:19.05pt;margin-top:281.65pt;width:368.1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" stroked="f">
                  <v:textbox style="mso-fit-shape-to-text:t" inset="0,0,0,0">
                    <w:txbxContent>
                      <w:p w:rsidR="00A24D4A" w:rsidRPr="000A732C" w:rsidRDefault="00A24D4A" w:rsidP="00DC4515">
                        <w:pPr>
                          <w:pStyle w:val="Caption"/>
                          <w:jc w:val="center"/>
                          <w:rPr>
                            <w:rFonts w:ascii="Arial" w:hAnsi="Arial"/>
                            <w:i/>
                            <w:noProof/>
                          </w:rPr>
                          <w:pPrChange w:id="936" w:author="Over Hype" w:date="2019-03-10T13:48:00Z">
                            <w:pPr>
                              <w:pStyle w:val="template"/>
                            </w:pPr>
                          </w:pPrChange>
                        </w:pPr>
                      </w:p>
                    </w:txbxContent>
                  </v:textbox>
                  <w10:wrap type="tight"/>
                </v:shape>
              </w:pict>
            </mc:Fallback>
          </mc:AlternateContent>
        </w:r>
      </w:ins>
    </w:p>
    <w:p w:rsidR="00823F7E" w:rsidRDefault="00823F7E">
      <w:pPr>
        <w:pStyle w:val="template"/>
        <w:rPr>
          <w:ins w:id="937" w:author="Over Hype" w:date="2019-03-10T13:47:00Z"/>
        </w:rPr>
      </w:pPr>
    </w:p>
    <w:p w:rsidR="00823F7E" w:rsidRDefault="00823F7E">
      <w:pPr>
        <w:pStyle w:val="template"/>
        <w:rPr>
          <w:ins w:id="938" w:author="Over Hype" w:date="2019-03-10T13:47:00Z"/>
        </w:rPr>
      </w:pPr>
    </w:p>
    <w:p w:rsidR="00823F7E" w:rsidRDefault="00823F7E">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pPr>
    </w:p>
    <w:p w:rsidR="00924593" w:rsidRDefault="00924593">
      <w:pPr>
        <w:pStyle w:val="template"/>
        <w:rPr>
          <w:ins w:id="939" w:author="Over Hype" w:date="2019-03-10T13:47:00Z"/>
        </w:rPr>
      </w:pPr>
    </w:p>
    <w:p w:rsidR="00823F7E" w:rsidRDefault="00823F7E">
      <w:pPr>
        <w:pStyle w:val="template"/>
        <w:rPr>
          <w:ins w:id="940" w:author="Over Hype" w:date="2019-03-10T13:47:00Z"/>
        </w:rPr>
      </w:pPr>
    </w:p>
    <w:p w:rsidR="00823F7E" w:rsidRDefault="006C05CB" w:rsidP="00A67FD3">
      <w:pPr>
        <w:pStyle w:val="template"/>
        <w:numPr>
          <w:ilvl w:val="0"/>
          <w:numId w:val="37"/>
        </w:numPr>
      </w:pPr>
      <w:ins w:id="941" w:author="Over Hype" w:date="2019-03-10T13:48:00Z">
        <w:r>
          <w:rPr>
            <w:noProof/>
          </w:rPr>
          <mc:AlternateContent>
            <mc:Choice Requires="wps">
              <w:drawing>
                <wp:anchor distT="0" distB="0" distL="114300" distR="114300" simplePos="0" relativeHeight="251676672" behindDoc="0" locked="0" layoutInCell="1" allowOverlap="1">
                  <wp:simplePos x="0" y="0"/>
                  <wp:positionH relativeFrom="column">
                    <wp:posOffset>431165</wp:posOffset>
                  </wp:positionH>
                  <wp:positionV relativeFrom="paragraph">
                    <wp:posOffset>3697605</wp:posOffset>
                  </wp:positionV>
                  <wp:extent cx="5262880" cy="152400"/>
                  <wp:effectExtent l="0" t="0" r="0" b="0"/>
                  <wp:wrapTight wrapText="bothSides">
                    <wp:wrapPolygon edited="0">
                      <wp:start x="-39" y="0"/>
                      <wp:lineTo x="-39" y="20250"/>
                      <wp:lineTo x="21600" y="20250"/>
                      <wp:lineTo x="21600" y="0"/>
                      <wp:lineTo x="-39" y="0"/>
                    </wp:wrapPolygon>
                  </wp:wrapTight>
                  <wp:docPr id="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4A" w:rsidRPr="00766AE7" w:rsidRDefault="00A24D4A" w:rsidP="00DC4515">
                              <w:pPr>
                                <w:pStyle w:val="Caption"/>
                                <w:jc w:val="center"/>
                                <w:rPr>
                                  <w:rFonts w:ascii="Arial" w:hAnsi="Arial"/>
                                  <w:i/>
                                  <w:noProof/>
                                </w:rPr>
                                <w:pPrChange w:id="942" w:author="Over Hype" w:date="2019-03-10T13:48:00Z">
                                  <w:pPr>
                                    <w:pStyle w:val="template"/>
                                    <w:numPr>
                                      <w:numId w:val="25"/>
                                    </w:numPr>
                                    <w:ind w:left="360" w:hanging="360"/>
                                  </w:pPr>
                                </w:pPrChang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45" type="#_x0000_t202" style="position:absolute;left:0;text-align:left;margin-left:33.95pt;margin-top:291.15pt;width:414.4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" stroked="f">
                  <v:textbox style="mso-fit-shape-to-text:t" inset="0,0,0,0">
                    <w:txbxContent>
                      <w:p w:rsidR="00A24D4A" w:rsidRPr="00766AE7" w:rsidRDefault="00A24D4A" w:rsidP="00DC4515">
                        <w:pPr>
                          <w:pStyle w:val="Caption"/>
                          <w:jc w:val="center"/>
                          <w:rPr>
                            <w:rFonts w:ascii="Arial" w:hAnsi="Arial"/>
                            <w:i/>
                            <w:noProof/>
                          </w:rPr>
                          <w:pPrChange w:id="943" w:author="Over Hype" w:date="2019-03-10T13:48:00Z">
                            <w:pPr>
                              <w:pStyle w:val="template"/>
                              <w:numPr>
                                <w:numId w:val="25"/>
                              </w:numPr>
                              <w:ind w:left="360" w:hanging="360"/>
                            </w:pPr>
                          </w:pPrChange>
                        </w:pPr>
                      </w:p>
                    </w:txbxContent>
                  </v:textbox>
                  <w10:wrap type="tight"/>
                </v:shape>
              </w:pict>
            </mc:Fallback>
          </mc:AlternateContent>
        </w:r>
      </w:ins>
      <w:ins w:id="944" w:author="DIANA.01" w:date="2019-03-10T17:55:00Z">
        <w:r w:rsidR="00124ABD">
          <w:t>Add w</w:t>
        </w:r>
      </w:ins>
      <w:ins w:id="945" w:author="Over Hype" w:date="2019-03-10T13:48:00Z">
        <w:del w:id="946" w:author="DIANA.01" w:date="2019-03-10T17:55:00Z">
          <w:r w:rsidR="00DC4515" w:rsidDel="00124ABD">
            <w:delText>W</w:delText>
          </w:r>
        </w:del>
        <w:r w:rsidR="00DC4515">
          <w:t>ater consumption</w:t>
        </w:r>
        <w:del w:id="947" w:author="DIANA.01" w:date="2019-03-10T17:55:00Z">
          <w:r w:rsidR="00DC4515" w:rsidDel="00124ABD">
            <w:delText xml:space="preserve"> </w:delText>
          </w:r>
        </w:del>
        <w:r w:rsidR="00DC4515">
          <w:t>:</w:t>
        </w:r>
      </w:ins>
    </w:p>
    <w:p w:rsidR="00924593" w:rsidRDefault="00924593" w:rsidP="00924593">
      <w:pPr>
        <w:pStyle w:val="template"/>
      </w:pPr>
    </w:p>
    <w:p w:rsidR="00924593" w:rsidRDefault="00924593" w:rsidP="00924593">
      <w:pPr>
        <w:pStyle w:val="template"/>
      </w:pPr>
      <w:r>
        <w:rPr>
          <w:noProof/>
        </w:rPr>
        <w:drawing>
          <wp:anchor distT="0" distB="0" distL="114300" distR="114300" simplePos="0" relativeHeight="251697152" behindDoc="0" locked="0" layoutInCell="1" allowOverlap="1">
            <wp:simplePos x="0" y="0"/>
            <wp:positionH relativeFrom="margin">
              <wp:align>center</wp:align>
            </wp:positionH>
            <wp:positionV relativeFrom="paragraph">
              <wp:posOffset>247650</wp:posOffset>
            </wp:positionV>
            <wp:extent cx="3098959" cy="3073558"/>
            <wp:effectExtent l="0" t="0" r="635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ddWater.PNG"/>
                    <pic:cNvPicPr/>
                  </pic:nvPicPr>
                  <pic:blipFill>
                    <a:blip r:embed="rId31">
                      <a:extLst>
                        <a:ext uri="{28A0092B-C50C-407E-A947-70E740481C1C}">
                          <a14:useLocalDpi xmlns:a14="http://schemas.microsoft.com/office/drawing/2010/main" val="0"/>
                        </a:ext>
                      </a:extLst>
                    </a:blip>
                    <a:stretch>
                      <a:fillRect/>
                    </a:stretch>
                  </pic:blipFill>
                  <pic:spPr>
                    <a:xfrm>
                      <a:off x="0" y="0"/>
                      <a:ext cx="3098959" cy="3073558"/>
                    </a:xfrm>
                    <a:prstGeom prst="rect">
                      <a:avLst/>
                    </a:prstGeom>
                  </pic:spPr>
                </pic:pic>
              </a:graphicData>
            </a:graphic>
          </wp:anchor>
        </w:drawing>
      </w:r>
    </w:p>
    <w:p w:rsidR="00924593" w:rsidRDefault="00924593" w:rsidP="00924593">
      <w:pPr>
        <w:pStyle w:val="template"/>
      </w:pPr>
    </w:p>
    <w:p w:rsidR="00924593" w:rsidRDefault="00924593" w:rsidP="00924593">
      <w:pPr>
        <w:pStyle w:val="template"/>
        <w:ind w:left="720"/>
      </w:pPr>
    </w:p>
    <w:p w:rsidR="00924593" w:rsidRDefault="00924593" w:rsidP="00924593">
      <w:pPr>
        <w:pStyle w:val="template"/>
        <w:ind w:left="720"/>
        <w:rPr>
          <w:ins w:id="948" w:author="Over Hype" w:date="2019-03-10T13:47:00Z"/>
        </w:rPr>
      </w:pPr>
    </w:p>
    <w:p w:rsidR="00823F7E" w:rsidRDefault="00823F7E">
      <w:pPr>
        <w:pStyle w:val="template"/>
        <w:rPr>
          <w:ins w:id="949" w:author="Over Hype" w:date="2019-03-10T13:47:00Z"/>
        </w:rPr>
      </w:pPr>
    </w:p>
    <w:p w:rsidR="00823F7E" w:rsidRDefault="00823F7E">
      <w:pPr>
        <w:pStyle w:val="template"/>
        <w:rPr>
          <w:ins w:id="950" w:author="Over Hype" w:date="2019-03-10T13:47:00Z"/>
        </w:rPr>
      </w:pPr>
    </w:p>
    <w:p w:rsidR="00823F7E" w:rsidRDefault="00823F7E">
      <w:pPr>
        <w:pStyle w:val="template"/>
        <w:rPr>
          <w:ins w:id="951" w:author="Over Hype" w:date="2019-03-10T13:47:00Z"/>
        </w:rPr>
      </w:pPr>
    </w:p>
    <w:p w:rsidR="00823F7E" w:rsidRDefault="00823F7E">
      <w:pPr>
        <w:pStyle w:val="template"/>
        <w:rPr>
          <w:ins w:id="952" w:author="Over Hype" w:date="2019-03-10T13:47:00Z"/>
        </w:rPr>
      </w:pPr>
    </w:p>
    <w:p w:rsidR="00823F7E" w:rsidRDefault="00823F7E">
      <w:pPr>
        <w:pStyle w:val="template"/>
        <w:rPr>
          <w:ins w:id="953" w:author="Over Hype" w:date="2019-03-10T13:42:00Z"/>
        </w:rPr>
      </w:pPr>
    </w:p>
    <w:p w:rsidR="00823F7E" w:rsidRDefault="00823F7E">
      <w:pPr>
        <w:pStyle w:val="template"/>
        <w:rPr>
          <w:ins w:id="954" w:author="Over Hype" w:date="2019-03-10T13:42:00Z"/>
        </w:rPr>
      </w:pPr>
    </w:p>
    <w:p w:rsidR="00823F7E" w:rsidRDefault="00823F7E">
      <w:pPr>
        <w:pStyle w:val="template"/>
        <w:rPr>
          <w:ins w:id="955" w:author="Over Hype" w:date="2019-03-10T13:42:00Z"/>
        </w:rPr>
      </w:pPr>
    </w:p>
    <w:p w:rsidR="00823F7E" w:rsidRDefault="00823F7E">
      <w:pPr>
        <w:pStyle w:val="template"/>
        <w:rPr>
          <w:ins w:id="956" w:author="Over Hype" w:date="2019-03-10T13:42:00Z"/>
        </w:rPr>
      </w:pPr>
    </w:p>
    <w:p w:rsidR="00823F7E" w:rsidRDefault="00823F7E">
      <w:pPr>
        <w:pStyle w:val="template"/>
        <w:rPr>
          <w:ins w:id="957" w:author="Over Hype" w:date="2019-03-10T13:42:00Z"/>
        </w:rPr>
      </w:pPr>
    </w:p>
    <w:p w:rsidR="00823F7E" w:rsidRDefault="00823F7E">
      <w:pPr>
        <w:pStyle w:val="template"/>
        <w:rPr>
          <w:ins w:id="958" w:author="Over Hype" w:date="2019-03-10T13:42:00Z"/>
        </w:rPr>
      </w:pPr>
    </w:p>
    <w:p w:rsidR="00823F7E" w:rsidRDefault="00823F7E">
      <w:pPr>
        <w:pStyle w:val="template"/>
        <w:rPr>
          <w:ins w:id="959" w:author="Over Hype" w:date="2019-03-10T13:42:00Z"/>
        </w:rPr>
      </w:pPr>
    </w:p>
    <w:p w:rsidR="00823F7E" w:rsidRDefault="00823F7E">
      <w:pPr>
        <w:pStyle w:val="template"/>
        <w:rPr>
          <w:ins w:id="960" w:author="Over Hype" w:date="2019-03-10T13:42:00Z"/>
        </w:rPr>
      </w:pPr>
    </w:p>
    <w:p w:rsidR="00823F7E" w:rsidRDefault="00823F7E">
      <w:pPr>
        <w:pStyle w:val="template"/>
        <w:rPr>
          <w:ins w:id="961" w:author="Over Hype" w:date="2019-03-10T13:42:00Z"/>
        </w:rPr>
      </w:pPr>
    </w:p>
    <w:p w:rsidR="00823F7E" w:rsidRDefault="00823F7E">
      <w:pPr>
        <w:pStyle w:val="template"/>
        <w:rPr>
          <w:ins w:id="962" w:author="Over Hype" w:date="2019-03-10T13:42:00Z"/>
        </w:rPr>
      </w:pPr>
    </w:p>
    <w:p w:rsidR="00823F7E" w:rsidRDefault="00823F7E">
      <w:pPr>
        <w:pStyle w:val="template"/>
        <w:rPr>
          <w:ins w:id="963" w:author="Over Hype" w:date="2019-03-10T13:42:00Z"/>
        </w:rPr>
      </w:pPr>
    </w:p>
    <w:p w:rsidR="00823F7E" w:rsidRDefault="00823F7E">
      <w:pPr>
        <w:pStyle w:val="template"/>
        <w:rPr>
          <w:ins w:id="964" w:author="Over Hype" w:date="2019-03-10T13:42:00Z"/>
        </w:rPr>
      </w:pPr>
    </w:p>
    <w:p w:rsidR="00823F7E" w:rsidRDefault="00823F7E">
      <w:pPr>
        <w:pStyle w:val="template"/>
        <w:rPr>
          <w:ins w:id="965" w:author="Over Hype" w:date="2019-03-10T13:42:00Z"/>
        </w:rPr>
      </w:pPr>
    </w:p>
    <w:p w:rsidR="00823F7E" w:rsidRDefault="00823F7E">
      <w:pPr>
        <w:pStyle w:val="template"/>
        <w:rPr>
          <w:ins w:id="966" w:author="Over Hype" w:date="2019-03-10T13:42:00Z"/>
        </w:rPr>
      </w:pPr>
    </w:p>
    <w:p w:rsidR="00823F7E" w:rsidRDefault="00823F7E">
      <w:pPr>
        <w:pStyle w:val="template"/>
        <w:rPr>
          <w:ins w:id="967" w:author="Over Hype" w:date="2019-03-10T13:42:00Z"/>
        </w:rPr>
      </w:pPr>
    </w:p>
    <w:p w:rsidR="00823F7E" w:rsidRDefault="00823F7E">
      <w:pPr>
        <w:pStyle w:val="template"/>
        <w:rPr>
          <w:ins w:id="968" w:author="Over Hype" w:date="2019-03-10T13:42:00Z"/>
        </w:rPr>
      </w:pPr>
    </w:p>
    <w:p w:rsidR="00823F7E" w:rsidRDefault="00823F7E">
      <w:pPr>
        <w:pStyle w:val="template"/>
        <w:rPr>
          <w:ins w:id="969" w:author="Over Hype" w:date="2019-03-10T13:42:00Z"/>
        </w:rPr>
      </w:pPr>
    </w:p>
    <w:p w:rsidR="00823F7E" w:rsidRDefault="00823F7E">
      <w:pPr>
        <w:pStyle w:val="template"/>
        <w:rPr>
          <w:ins w:id="970" w:author="Over Hype" w:date="2019-03-10T13:42:00Z"/>
        </w:rPr>
      </w:pPr>
    </w:p>
    <w:p w:rsidR="00823F7E" w:rsidRDefault="00823F7E">
      <w:pPr>
        <w:pStyle w:val="template"/>
        <w:rPr>
          <w:ins w:id="971" w:author="Over Hype" w:date="2019-03-10T13:31:00Z"/>
        </w:rPr>
      </w:pPr>
    </w:p>
    <w:p w:rsidR="004E0BD3" w:rsidDel="00412539" w:rsidRDefault="004E0BD3">
      <w:pPr>
        <w:pStyle w:val="template"/>
        <w:rPr>
          <w:ins w:id="972" w:author="Over Hype" w:date="2019-03-10T13:31:00Z"/>
          <w:del w:id="973" w:author="DIANA.01" w:date="2019-03-13T15:46:00Z"/>
        </w:rPr>
      </w:pPr>
    </w:p>
    <w:p w:rsidR="004E0BD3" w:rsidRDefault="004E0BD3">
      <w:pPr>
        <w:pStyle w:val="template"/>
        <w:rPr>
          <w:ins w:id="974" w:author="Over Hype" w:date="2019-03-10T13:31:00Z"/>
        </w:rPr>
      </w:pPr>
    </w:p>
    <w:p w:rsidR="004B4BA3" w:rsidDel="00254564" w:rsidRDefault="004B4BA3">
      <w:pPr>
        <w:pStyle w:val="template"/>
        <w:rPr>
          <w:del w:id="975" w:author="DIANA.01" w:date="2019-03-07T19:39:00Z"/>
        </w:rPr>
      </w:pPr>
      <w:del w:id="976" w:author="Over Hype" w:date="2019-03-10T12:54:00Z">
        <w:r w:rsidDel="002E0005">
          <w:lastRenderedPageBreak/>
          <w:delText xml:space="preserve">&lt;Describe the logical characteristics of each interface between the software product and the </w:delText>
        </w:r>
      </w:del>
      <w:del w:id="977" w:author="Over Hype" w:date="2019-03-10T13:05:00Z">
        <w:r w:rsidDel="00246442">
          <w:delText xml:space="preserve">users. This may include sample screen images, any GUI standards or product family style guides </w:delText>
        </w:r>
      </w:del>
      <w:del w:id="978" w:author="DIANA.01" w:date="2019-03-07T19:39:00Z">
        <w:r w:rsidDel="00254564">
          <w:delText>that are to be followed, screen layout constraints, standard buttons and functions (e.g., help) that will appear on every screen, keyboar</w:delText>
        </w:r>
      </w:del>
      <w:del w:id="979" w:author="Over Hype" w:date="2019-03-10T13:52:00Z">
        <w:r w:rsidDel="006A1916">
          <w:delText>d</w:delText>
        </w:r>
      </w:del>
      <w:del w:id="980" w:author="DIANA.01" w:date="2019-03-07T19:39:00Z">
        <w:r w:rsidDel="00254564">
          <w:delText xml:space="preserve"> shortcuts, error message display standards, and so on. Define the software components for which a user interface is needed. Details of the user interface design should be documented in a separate user interface s</w:delText>
        </w:r>
      </w:del>
      <w:del w:id="981" w:author="Over Hype" w:date="2019-03-10T13:52:00Z">
        <w:r w:rsidDel="006A1916">
          <w:delText>p</w:delText>
        </w:r>
      </w:del>
      <w:del w:id="982" w:author="DIANA.01" w:date="2019-03-07T19:39:00Z">
        <w:r w:rsidDel="00254564">
          <w:delText>ecification.&gt;</w:delText>
        </w:r>
        <w:bookmarkStart w:id="983" w:name="_Toc3385171"/>
        <w:bookmarkStart w:id="984" w:name="_Toc13083445"/>
        <w:bookmarkEnd w:id="983"/>
        <w:bookmarkEnd w:id="984"/>
      </w:del>
    </w:p>
    <w:p w:rsidR="004B4BA3" w:rsidRDefault="004B4BA3">
      <w:pPr>
        <w:pStyle w:val="Heading2"/>
      </w:pPr>
      <w:bookmarkStart w:id="985" w:name="_Toc439994684"/>
      <w:bookmarkStart w:id="986" w:name="_Toc13083446"/>
      <w:r>
        <w:t>Hardware Interfaces</w:t>
      </w:r>
      <w:bookmarkEnd w:id="985"/>
      <w:bookmarkEnd w:id="986"/>
    </w:p>
    <w:p w:rsidR="004B4BA3" w:rsidDel="00254564" w:rsidRDefault="004B4BA3">
      <w:pPr>
        <w:pStyle w:val="template"/>
        <w:rPr>
          <w:del w:id="987" w:author="DIANA.01" w:date="2019-03-07T19:39:00Z"/>
        </w:rPr>
      </w:pPr>
      <w:del w:id="988" w:author="DIANA.01" w:date="2019-03-07T19:39:00Z">
        <w:r w:rsidDel="00254564">
          <w:delTex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delText>
        </w:r>
      </w:del>
    </w:p>
    <w:p w:rsidR="00254564" w:rsidRDefault="00254564">
      <w:pPr>
        <w:pStyle w:val="template"/>
        <w:rPr>
          <w:ins w:id="989" w:author="DIANA.01" w:date="2019-03-07T19:39:00Z"/>
        </w:rPr>
      </w:pPr>
      <w:ins w:id="990" w:author="DIANA.01" w:date="2019-03-07T19:39:00Z">
        <w:r>
          <w:t>Not applicable.</w:t>
        </w:r>
      </w:ins>
    </w:p>
    <w:p w:rsidR="004B4BA3" w:rsidRDefault="004B4BA3">
      <w:pPr>
        <w:pStyle w:val="Heading2"/>
        <w:rPr>
          <w:ins w:id="991" w:author="DIANA.01" w:date="2019-03-11T12:46:00Z"/>
        </w:rPr>
      </w:pPr>
      <w:bookmarkStart w:id="992" w:name="_Toc439994685"/>
      <w:bookmarkStart w:id="993" w:name="_Toc13083447"/>
      <w:r>
        <w:t>Software Interfaces</w:t>
      </w:r>
      <w:bookmarkEnd w:id="992"/>
      <w:bookmarkEnd w:id="993"/>
    </w:p>
    <w:p w:rsidR="00F43DD7" w:rsidRPr="00F66E76" w:rsidRDefault="00F43DD7" w:rsidP="00F43DD7">
      <w:pPr>
        <w:rPr>
          <w:ins w:id="994" w:author="DIANA.01" w:date="2019-03-11T12:49:00Z"/>
          <w:u w:val="single"/>
          <w:rPrChange w:id="995" w:author="DIANA.01" w:date="2019-03-13T15:17:00Z">
            <w:rPr>
              <w:ins w:id="996" w:author="DIANA.01" w:date="2019-03-11T12:49:00Z"/>
            </w:rPr>
          </w:rPrChange>
        </w:rPr>
      </w:pPr>
      <w:ins w:id="997" w:author="DIANA.01" w:date="2019-03-11T12:51:00Z">
        <w:r w:rsidRPr="00F66E76">
          <w:rPr>
            <w:u w:val="single"/>
            <w:rPrChange w:id="998" w:author="DIANA.01" w:date="2019-03-13T15:17:00Z">
              <w:rPr/>
            </w:rPrChange>
          </w:rPr>
          <w:t>L</w:t>
        </w:r>
      </w:ins>
      <w:ins w:id="999" w:author="DIANA.01" w:date="2019-03-11T12:47:00Z">
        <w:r w:rsidRPr="00F66E76">
          <w:rPr>
            <w:u w:val="single"/>
            <w:rPrChange w:id="1000" w:author="DIANA.01" w:date="2019-03-13T15:17:00Z">
              <w:rPr/>
            </w:rPrChange>
          </w:rPr>
          <w:t xml:space="preserve">ist of all database </w:t>
        </w:r>
      </w:ins>
      <w:ins w:id="1001" w:author="DIANA.01" w:date="2019-03-13T15:17:00Z">
        <w:r w:rsidR="00F66E76">
          <w:rPr>
            <w:u w:val="single"/>
          </w:rPr>
          <w:t>R</w:t>
        </w:r>
      </w:ins>
      <w:ins w:id="1002" w:author="DIANA.01" w:date="2019-03-11T12:47:00Z">
        <w:r w:rsidRPr="00F66E76">
          <w:rPr>
            <w:u w:val="single"/>
            <w:rPrChange w:id="1003" w:author="DIANA.01" w:date="2019-03-13T15:17:00Z">
              <w:rPr/>
            </w:rPrChange>
          </w:rPr>
          <w:t>/</w:t>
        </w:r>
      </w:ins>
      <w:ins w:id="1004" w:author="DIANA.01" w:date="2019-03-13T15:17:00Z">
        <w:r w:rsidR="00F66E76">
          <w:rPr>
            <w:u w:val="single"/>
          </w:rPr>
          <w:t>W</w:t>
        </w:r>
      </w:ins>
      <w:ins w:id="1005" w:author="DIANA.01" w:date="2019-03-11T12:47:00Z">
        <w:r w:rsidRPr="00F66E76">
          <w:rPr>
            <w:u w:val="single"/>
            <w:rPrChange w:id="1006" w:author="DIANA.01" w:date="2019-03-13T15:17:00Z">
              <w:rPr/>
            </w:rPrChange>
          </w:rPr>
          <w:t xml:space="preserve"> function prototypes:</w:t>
        </w:r>
      </w:ins>
    </w:p>
    <w:p w:rsidR="00F43DD7" w:rsidRDefault="00F43DD7" w:rsidP="00F43DD7">
      <w:pPr>
        <w:rPr>
          <w:ins w:id="1007" w:author="DIANA.01" w:date="2019-03-11T12:49:00Z"/>
        </w:rPr>
      </w:pPr>
    </w:p>
    <w:p w:rsidR="00F66E76" w:rsidRPr="00296985" w:rsidRDefault="0058609B" w:rsidP="00F66E76">
      <w:pPr>
        <w:numPr>
          <w:ilvl w:val="0"/>
          <w:numId w:val="30"/>
        </w:numPr>
        <w:rPr>
          <w:ins w:id="1008" w:author="DIANA.01" w:date="2019-03-13T15:17:00Z"/>
          <w:rFonts w:cs="Times"/>
          <w:szCs w:val="24"/>
        </w:rPr>
      </w:pPr>
      <w:ins w:id="1009" w:author="DIANA.01" w:date="2019-03-11T13:00:00Z">
        <w:r w:rsidRPr="00F66E76">
          <w:rPr>
            <w:rFonts w:cs="Times"/>
            <w:b/>
            <w:color w:val="000000"/>
            <w:szCs w:val="24"/>
            <w:rPrChange w:id="1010" w:author="DIANA.01" w:date="2019-03-13T15:21:00Z">
              <w:rPr>
                <w:rFonts w:ascii="Consolas" w:hAnsi="Consolas" w:cs="Consolas"/>
                <w:color w:val="000000"/>
                <w:sz w:val="19"/>
                <w:szCs w:val="19"/>
              </w:rPr>
            </w:rPrChange>
          </w:rPr>
          <w:t>Login</w:t>
        </w:r>
      </w:ins>
      <w:ins w:id="1011" w:author="DIANA.01" w:date="2019-03-11T13:40:00Z">
        <w:r w:rsidR="00DC2064" w:rsidRPr="00F66E76">
          <w:rPr>
            <w:rFonts w:cs="Times"/>
            <w:color w:val="000000"/>
            <w:szCs w:val="24"/>
            <w:rPrChange w:id="1012" w:author="DIANA.01" w:date="2019-03-13T15:21:00Z">
              <w:rPr>
                <w:rFonts w:ascii="Consolas" w:hAnsi="Consolas" w:cs="Consolas"/>
                <w:color w:val="000000"/>
                <w:sz w:val="19"/>
                <w:szCs w:val="19"/>
              </w:rPr>
            </w:rPrChange>
          </w:rPr>
          <w:t xml:space="preserve"> </w:t>
        </w:r>
      </w:ins>
      <w:ins w:id="1013" w:author="DIANA.01" w:date="2019-03-11T13:00:00Z">
        <w:r w:rsidRPr="00F66E76">
          <w:rPr>
            <w:rFonts w:cs="Times"/>
            <w:color w:val="000000"/>
            <w:szCs w:val="24"/>
            <w:rPrChange w:id="1014" w:author="DIANA.01" w:date="2019-03-13T15:21:00Z">
              <w:rPr>
                <w:rFonts w:ascii="Consolas" w:hAnsi="Consolas" w:cs="Consolas"/>
                <w:color w:val="000000"/>
                <w:sz w:val="19"/>
                <w:szCs w:val="19"/>
              </w:rPr>
            </w:rPrChange>
          </w:rPr>
          <w:t>(User user)</w:t>
        </w:r>
      </w:ins>
      <w:ins w:id="1015" w:author="DIANA.01" w:date="2019-03-13T15:17:00Z">
        <w:r w:rsidR="00F66E76" w:rsidRPr="00F66E76">
          <w:rPr>
            <w:rFonts w:cs="Times"/>
            <w:color w:val="000000"/>
            <w:szCs w:val="24"/>
            <w:rPrChange w:id="1016" w:author="DIANA.01" w:date="2019-03-13T15:21:00Z">
              <w:rPr>
                <w:rFonts w:ascii="Consolas" w:hAnsi="Consolas" w:cs="Consolas"/>
                <w:color w:val="000000"/>
                <w:sz w:val="19"/>
                <w:szCs w:val="19"/>
              </w:rPr>
            </w:rPrChange>
          </w:rPr>
          <w:t xml:space="preserve"> </w:t>
        </w:r>
      </w:ins>
    </w:p>
    <w:p w:rsidR="00F66E76" w:rsidRPr="00F66E76" w:rsidRDefault="00F66E76" w:rsidP="00F66E76">
      <w:pPr>
        <w:ind w:left="720"/>
        <w:rPr>
          <w:ins w:id="1017" w:author="DIANA.01" w:date="2019-03-13T15:19:00Z"/>
          <w:rFonts w:cs="Times"/>
          <w:i/>
          <w:szCs w:val="24"/>
          <w:rPrChange w:id="1018" w:author="DIANA.01" w:date="2019-03-13T15:21:00Z">
            <w:rPr>
              <w:ins w:id="1019" w:author="DIANA.01" w:date="2019-03-13T15:19:00Z"/>
              <w:i/>
            </w:rPr>
          </w:rPrChange>
        </w:rPr>
      </w:pPr>
      <w:ins w:id="1020" w:author="DIANA.01" w:date="2019-03-13T15:18:00Z">
        <w:r w:rsidRPr="00F66E76">
          <w:rPr>
            <w:rFonts w:cs="Times"/>
            <w:i/>
            <w:szCs w:val="24"/>
            <w:rPrChange w:id="1021" w:author="DIANA.01" w:date="2019-03-13T15:21:00Z">
              <w:rPr>
                <w:i/>
              </w:rPr>
            </w:rPrChange>
          </w:rPr>
          <w:t>Retrieves a list of all users’ information from the database in orde</w:t>
        </w:r>
      </w:ins>
      <w:ins w:id="1022" w:author="DIANA.01" w:date="2019-03-13T15:19:00Z">
        <w:r w:rsidRPr="00F66E76">
          <w:rPr>
            <w:rFonts w:cs="Times"/>
            <w:i/>
            <w:szCs w:val="24"/>
            <w:rPrChange w:id="1023" w:author="DIANA.01" w:date="2019-03-13T15:21:00Z">
              <w:rPr>
                <w:i/>
              </w:rPr>
            </w:rPrChange>
          </w:rPr>
          <w:t>r to login.</w:t>
        </w:r>
      </w:ins>
    </w:p>
    <w:p w:rsidR="00F66E76" w:rsidRPr="00F66E76" w:rsidRDefault="00F66E76" w:rsidP="00F66E76">
      <w:pPr>
        <w:ind w:left="720"/>
        <w:rPr>
          <w:ins w:id="1024" w:author="DIANA.01" w:date="2019-03-11T13:00:00Z"/>
          <w:rFonts w:cs="Times"/>
          <w:i/>
          <w:szCs w:val="24"/>
          <w:rPrChange w:id="1025" w:author="DIANA.01" w:date="2019-03-13T15:21:00Z">
            <w:rPr>
              <w:ins w:id="1026" w:author="DIANA.01" w:date="2019-03-11T13:00:00Z"/>
              <w:rFonts w:ascii="Consolas" w:hAnsi="Consolas" w:cs="Consolas"/>
              <w:color w:val="000000"/>
              <w:sz w:val="19"/>
              <w:szCs w:val="19"/>
            </w:rPr>
          </w:rPrChange>
        </w:rPr>
        <w:pPrChange w:id="1027" w:author="DIANA.01" w:date="2019-03-13T15:17:00Z">
          <w:pPr>
            <w:numPr>
              <w:numId w:val="30"/>
            </w:numPr>
            <w:ind w:left="720" w:hanging="360"/>
          </w:pPr>
        </w:pPrChange>
      </w:pPr>
    </w:p>
    <w:p w:rsidR="00F43DD7" w:rsidRPr="00F66E76" w:rsidRDefault="0058609B" w:rsidP="003D2049">
      <w:pPr>
        <w:numPr>
          <w:ilvl w:val="0"/>
          <w:numId w:val="30"/>
        </w:numPr>
        <w:rPr>
          <w:ins w:id="1028" w:author="DIANA.01" w:date="2019-03-13T15:19:00Z"/>
          <w:rFonts w:cs="Times"/>
          <w:szCs w:val="24"/>
          <w:rPrChange w:id="1029" w:author="DIANA.01" w:date="2019-03-13T15:21:00Z">
            <w:rPr>
              <w:ins w:id="1030" w:author="DIANA.01" w:date="2019-03-13T15:19:00Z"/>
              <w:rFonts w:ascii="Consolas" w:hAnsi="Consolas" w:cs="Consolas"/>
              <w:color w:val="000000"/>
              <w:sz w:val="19"/>
              <w:szCs w:val="19"/>
            </w:rPr>
          </w:rPrChange>
        </w:rPr>
      </w:pPr>
      <w:proofErr w:type="spellStart"/>
      <w:ins w:id="1031" w:author="DIANA.01" w:date="2019-03-11T13:02:00Z">
        <w:r w:rsidRPr="00F66E76">
          <w:rPr>
            <w:rFonts w:cs="Times"/>
            <w:b/>
            <w:color w:val="000000"/>
            <w:szCs w:val="24"/>
            <w:rPrChange w:id="1032" w:author="DIANA.01" w:date="2019-03-13T15:22:00Z">
              <w:rPr>
                <w:rFonts w:ascii="Consolas" w:hAnsi="Consolas" w:cs="Consolas"/>
                <w:color w:val="000000"/>
                <w:sz w:val="19"/>
                <w:szCs w:val="19"/>
              </w:rPr>
            </w:rPrChange>
          </w:rPr>
          <w:t>MainPage</w:t>
        </w:r>
      </w:ins>
      <w:proofErr w:type="spellEnd"/>
      <w:ins w:id="1033" w:author="DIANA.01" w:date="2019-03-11T13:40:00Z">
        <w:r w:rsidR="00DC2064" w:rsidRPr="00F66E76">
          <w:rPr>
            <w:rFonts w:cs="Times"/>
            <w:color w:val="000000"/>
            <w:szCs w:val="24"/>
            <w:rPrChange w:id="1034" w:author="DIANA.01" w:date="2019-03-13T15:21:00Z">
              <w:rPr>
                <w:rFonts w:ascii="Consolas" w:hAnsi="Consolas" w:cs="Consolas"/>
                <w:color w:val="000000"/>
                <w:sz w:val="19"/>
                <w:szCs w:val="19"/>
              </w:rPr>
            </w:rPrChange>
          </w:rPr>
          <w:t xml:space="preserve"> </w:t>
        </w:r>
      </w:ins>
      <w:ins w:id="1035" w:author="DIANA.01" w:date="2019-03-11T13:02:00Z">
        <w:r w:rsidRPr="00F66E76">
          <w:rPr>
            <w:rFonts w:cs="Times"/>
            <w:color w:val="000000"/>
            <w:szCs w:val="24"/>
            <w:rPrChange w:id="1036" w:author="DIANA.01" w:date="2019-03-13T15:21:00Z">
              <w:rPr>
                <w:rFonts w:ascii="Consolas" w:hAnsi="Consolas" w:cs="Consolas"/>
                <w:color w:val="000000"/>
                <w:sz w:val="19"/>
                <w:szCs w:val="19"/>
              </w:rPr>
            </w:rPrChange>
          </w:rPr>
          <w:t>()</w:t>
        </w:r>
      </w:ins>
    </w:p>
    <w:p w:rsidR="00F66E76" w:rsidRDefault="00F66E76" w:rsidP="00F66E76">
      <w:pPr>
        <w:ind w:left="720"/>
        <w:rPr>
          <w:ins w:id="1037" w:author="DIANA.01" w:date="2019-03-13T15:22:00Z"/>
          <w:rFonts w:cs="Times"/>
          <w:i/>
          <w:color w:val="000000"/>
          <w:szCs w:val="24"/>
        </w:rPr>
      </w:pPr>
      <w:ins w:id="1038" w:author="DIANA.01" w:date="2019-03-13T15:19:00Z">
        <w:r w:rsidRPr="00F66E76">
          <w:rPr>
            <w:rFonts w:cs="Times"/>
            <w:i/>
            <w:color w:val="000000"/>
            <w:szCs w:val="24"/>
            <w:rPrChange w:id="1039" w:author="DIANA.01" w:date="2019-03-13T15:21:00Z">
              <w:rPr>
                <w:rFonts w:ascii="Consolas" w:hAnsi="Consolas" w:cs="Consolas"/>
                <w:i/>
                <w:color w:val="000000"/>
                <w:sz w:val="19"/>
                <w:szCs w:val="19"/>
              </w:rPr>
            </w:rPrChange>
          </w:rPr>
          <w:t xml:space="preserve">Retrieves </w:t>
        </w:r>
      </w:ins>
      <w:ins w:id="1040" w:author="DIANA.01" w:date="2019-03-13T15:20:00Z">
        <w:r w:rsidRPr="00F66E76">
          <w:rPr>
            <w:rFonts w:cs="Times"/>
            <w:i/>
            <w:color w:val="000000"/>
            <w:szCs w:val="24"/>
            <w:rPrChange w:id="1041" w:author="DIANA.01" w:date="2019-03-13T15:21:00Z">
              <w:rPr>
                <w:rFonts w:ascii="Consolas" w:hAnsi="Consolas" w:cs="Consolas"/>
                <w:i/>
                <w:color w:val="000000"/>
                <w:sz w:val="19"/>
                <w:szCs w:val="19"/>
              </w:rPr>
            </w:rPrChange>
          </w:rPr>
          <w:t>a</w:t>
        </w:r>
      </w:ins>
      <w:ins w:id="1042" w:author="DIANA.01" w:date="2019-03-13T15:21:00Z">
        <w:r>
          <w:rPr>
            <w:rFonts w:cs="Times"/>
            <w:i/>
            <w:color w:val="000000"/>
            <w:szCs w:val="24"/>
          </w:rPr>
          <w:t xml:space="preserve"> list of all apartments’ information from the database</w:t>
        </w:r>
      </w:ins>
      <w:ins w:id="1043" w:author="DIANA.01" w:date="2019-03-13T15:26:00Z">
        <w:r w:rsidR="00A26014">
          <w:rPr>
            <w:rFonts w:cs="Times"/>
            <w:i/>
            <w:color w:val="000000"/>
            <w:szCs w:val="24"/>
          </w:rPr>
          <w:t>.</w:t>
        </w:r>
      </w:ins>
    </w:p>
    <w:p w:rsidR="00F66E76" w:rsidRPr="00F66E76" w:rsidRDefault="00F66E76" w:rsidP="00F66E76">
      <w:pPr>
        <w:ind w:left="720"/>
        <w:rPr>
          <w:ins w:id="1044" w:author="DIANA.01" w:date="2019-03-11T13:03:00Z"/>
          <w:rFonts w:cs="Times"/>
          <w:i/>
          <w:szCs w:val="24"/>
          <w:rPrChange w:id="1045" w:author="DIANA.01" w:date="2019-03-13T15:21:00Z">
            <w:rPr>
              <w:ins w:id="1046" w:author="DIANA.01" w:date="2019-03-11T13:03:00Z"/>
              <w:rFonts w:ascii="Consolas" w:hAnsi="Consolas" w:cs="Consolas"/>
              <w:color w:val="000000"/>
              <w:sz w:val="19"/>
              <w:szCs w:val="19"/>
            </w:rPr>
          </w:rPrChange>
        </w:rPr>
        <w:pPrChange w:id="1047" w:author="DIANA.01" w:date="2019-03-13T15:19:00Z">
          <w:pPr>
            <w:numPr>
              <w:numId w:val="30"/>
            </w:numPr>
            <w:ind w:left="720" w:hanging="360"/>
          </w:pPr>
        </w:pPrChange>
      </w:pPr>
    </w:p>
    <w:p w:rsidR="0058609B" w:rsidRPr="00F66E76" w:rsidRDefault="0058609B" w:rsidP="0058609B">
      <w:pPr>
        <w:numPr>
          <w:ilvl w:val="0"/>
          <w:numId w:val="30"/>
        </w:numPr>
        <w:rPr>
          <w:ins w:id="1048" w:author="DIANA.01" w:date="2019-03-13T15:22:00Z"/>
          <w:rFonts w:cs="Times"/>
          <w:szCs w:val="24"/>
          <w:rPrChange w:id="1049" w:author="DIANA.01" w:date="2019-03-13T15:22:00Z">
            <w:rPr>
              <w:ins w:id="1050" w:author="DIANA.01" w:date="2019-03-13T15:22:00Z"/>
              <w:rFonts w:cs="Times"/>
              <w:color w:val="000000"/>
              <w:szCs w:val="24"/>
            </w:rPr>
          </w:rPrChange>
        </w:rPr>
      </w:pPr>
      <w:proofErr w:type="spellStart"/>
      <w:ins w:id="1051" w:author="DIANA.01" w:date="2019-03-11T13:06:00Z">
        <w:r w:rsidRPr="00F66E76">
          <w:rPr>
            <w:rFonts w:cs="Times"/>
            <w:b/>
            <w:color w:val="000000"/>
            <w:szCs w:val="24"/>
            <w:rPrChange w:id="1052" w:author="DIANA.01" w:date="2019-03-13T15:22:00Z">
              <w:rPr>
                <w:rFonts w:ascii="Consolas" w:hAnsi="Consolas" w:cs="Consolas"/>
                <w:color w:val="000000"/>
                <w:sz w:val="19"/>
                <w:szCs w:val="19"/>
              </w:rPr>
            </w:rPrChange>
          </w:rPr>
          <w:t>Employees</w:t>
        </w:r>
      </w:ins>
      <w:ins w:id="1053" w:author="DIANA.01" w:date="2019-03-11T13:07:00Z">
        <w:r w:rsidRPr="00F66E76">
          <w:rPr>
            <w:rFonts w:cs="Times"/>
            <w:b/>
            <w:color w:val="000000"/>
            <w:szCs w:val="24"/>
            <w:rPrChange w:id="1054" w:author="DIANA.01" w:date="2019-03-13T15:22:00Z">
              <w:rPr>
                <w:rFonts w:ascii="Consolas" w:hAnsi="Consolas" w:cs="Consolas"/>
                <w:color w:val="000000"/>
                <w:sz w:val="19"/>
                <w:szCs w:val="19"/>
              </w:rPr>
            </w:rPrChange>
          </w:rPr>
          <w:t>List</w:t>
        </w:r>
      </w:ins>
      <w:proofErr w:type="spellEnd"/>
      <w:ins w:id="1055" w:author="DIANA.01" w:date="2019-03-11T13:40:00Z">
        <w:r w:rsidR="00DC2064" w:rsidRPr="00F66E76">
          <w:rPr>
            <w:rFonts w:cs="Times"/>
            <w:color w:val="000000"/>
            <w:szCs w:val="24"/>
            <w:rPrChange w:id="1056" w:author="DIANA.01" w:date="2019-03-13T15:21:00Z">
              <w:rPr>
                <w:rFonts w:ascii="Consolas" w:hAnsi="Consolas" w:cs="Consolas"/>
                <w:color w:val="000000"/>
                <w:sz w:val="19"/>
                <w:szCs w:val="19"/>
              </w:rPr>
            </w:rPrChange>
          </w:rPr>
          <w:t xml:space="preserve"> </w:t>
        </w:r>
      </w:ins>
      <w:ins w:id="1057" w:author="DIANA.01" w:date="2019-03-11T13:06:00Z">
        <w:r w:rsidRPr="00F66E76">
          <w:rPr>
            <w:rFonts w:cs="Times"/>
            <w:color w:val="000000"/>
            <w:szCs w:val="24"/>
            <w:rPrChange w:id="1058" w:author="DIANA.01" w:date="2019-03-13T15:21:00Z">
              <w:rPr>
                <w:rFonts w:ascii="Consolas" w:hAnsi="Consolas" w:cs="Consolas"/>
                <w:color w:val="000000"/>
                <w:sz w:val="19"/>
                <w:szCs w:val="19"/>
              </w:rPr>
            </w:rPrChange>
          </w:rPr>
          <w:t>()</w:t>
        </w:r>
      </w:ins>
    </w:p>
    <w:p w:rsidR="00F66E76" w:rsidRDefault="00F66E76" w:rsidP="00F66E76">
      <w:pPr>
        <w:ind w:left="720"/>
        <w:rPr>
          <w:ins w:id="1059" w:author="DIANA.01" w:date="2019-03-13T15:22:00Z"/>
          <w:rFonts w:cs="Times"/>
          <w:i/>
          <w:color w:val="000000"/>
          <w:szCs w:val="24"/>
        </w:rPr>
        <w:pPrChange w:id="1060" w:author="DIANA.01" w:date="2019-03-13T15:22:00Z">
          <w:pPr>
            <w:numPr>
              <w:numId w:val="30"/>
            </w:numPr>
            <w:ind w:left="720" w:hanging="360"/>
          </w:pPr>
        </w:pPrChange>
      </w:pPr>
      <w:ins w:id="1061" w:author="DIANA.01" w:date="2019-03-13T15:22:00Z">
        <w:r w:rsidRPr="00FD57BA">
          <w:rPr>
            <w:rFonts w:cs="Times"/>
            <w:i/>
            <w:color w:val="000000"/>
            <w:szCs w:val="24"/>
          </w:rPr>
          <w:t>Retrieves a</w:t>
        </w:r>
        <w:r>
          <w:rPr>
            <w:rFonts w:cs="Times"/>
            <w:i/>
            <w:color w:val="000000"/>
            <w:szCs w:val="24"/>
          </w:rPr>
          <w:t xml:space="preserve"> list of all</w:t>
        </w:r>
      </w:ins>
      <w:ins w:id="1062" w:author="DIANA.01" w:date="2019-03-13T15:23:00Z">
        <w:r w:rsidR="00A26014">
          <w:rPr>
            <w:rFonts w:cs="Times"/>
            <w:i/>
            <w:color w:val="000000"/>
            <w:szCs w:val="24"/>
          </w:rPr>
          <w:t xml:space="preserve"> employees’</w:t>
        </w:r>
      </w:ins>
      <w:ins w:id="1063" w:author="DIANA.01" w:date="2019-03-13T15:22:00Z">
        <w:r>
          <w:rPr>
            <w:rFonts w:cs="Times"/>
            <w:i/>
            <w:color w:val="000000"/>
            <w:szCs w:val="24"/>
          </w:rPr>
          <w:t xml:space="preserve"> information from the database</w:t>
        </w:r>
      </w:ins>
      <w:ins w:id="1064" w:author="DIANA.01" w:date="2019-03-13T15:26:00Z">
        <w:r w:rsidR="00A26014">
          <w:rPr>
            <w:rFonts w:cs="Times"/>
            <w:i/>
            <w:color w:val="000000"/>
            <w:szCs w:val="24"/>
          </w:rPr>
          <w:t>.</w:t>
        </w:r>
      </w:ins>
    </w:p>
    <w:p w:rsidR="00A26014" w:rsidRPr="00F66E76" w:rsidRDefault="00A26014" w:rsidP="00924593">
      <w:pPr>
        <w:rPr>
          <w:ins w:id="1065" w:author="DIANA.01" w:date="2019-03-11T13:08:00Z"/>
          <w:rFonts w:cs="Times"/>
          <w:szCs w:val="24"/>
          <w:rPrChange w:id="1066" w:author="DIANA.01" w:date="2019-03-13T15:21:00Z">
            <w:rPr>
              <w:ins w:id="1067" w:author="DIANA.01" w:date="2019-03-11T13:08:00Z"/>
              <w:rFonts w:ascii="Consolas" w:hAnsi="Consolas" w:cs="Consolas"/>
              <w:color w:val="000000"/>
              <w:sz w:val="19"/>
              <w:szCs w:val="19"/>
            </w:rPr>
          </w:rPrChange>
        </w:rPr>
        <w:pPrChange w:id="1068" w:author="DIANA.01" w:date="2019-03-13T15:23:00Z">
          <w:pPr>
            <w:numPr>
              <w:numId w:val="30"/>
            </w:numPr>
            <w:ind w:left="720" w:hanging="360"/>
          </w:pPr>
        </w:pPrChange>
      </w:pPr>
    </w:p>
    <w:p w:rsidR="0058609B" w:rsidRPr="00A26014" w:rsidRDefault="0058609B" w:rsidP="0058609B">
      <w:pPr>
        <w:numPr>
          <w:ilvl w:val="0"/>
          <w:numId w:val="30"/>
        </w:numPr>
        <w:rPr>
          <w:ins w:id="1069" w:author="DIANA.01" w:date="2019-03-13T15:27:00Z"/>
          <w:rFonts w:cs="Times"/>
          <w:szCs w:val="24"/>
          <w:rPrChange w:id="1070" w:author="DIANA.01" w:date="2019-03-13T15:27:00Z">
            <w:rPr>
              <w:ins w:id="1071" w:author="DIANA.01" w:date="2019-03-13T15:27:00Z"/>
              <w:rFonts w:cs="Times"/>
              <w:color w:val="000000"/>
              <w:szCs w:val="24"/>
            </w:rPr>
          </w:rPrChange>
        </w:rPr>
      </w:pPr>
      <w:proofErr w:type="spellStart"/>
      <w:ins w:id="1072" w:author="DIANA.01" w:date="2019-03-11T13:10:00Z">
        <w:r w:rsidRPr="00A26014">
          <w:rPr>
            <w:rFonts w:cs="Times"/>
            <w:b/>
            <w:color w:val="000000"/>
            <w:szCs w:val="24"/>
            <w:rPrChange w:id="1073" w:author="DIANA.01" w:date="2019-03-13T15:26:00Z">
              <w:rPr>
                <w:rFonts w:ascii="Consolas" w:hAnsi="Consolas" w:cs="Consolas"/>
                <w:color w:val="000000"/>
                <w:sz w:val="19"/>
                <w:szCs w:val="19"/>
              </w:rPr>
            </w:rPrChange>
          </w:rPr>
          <w:t>E</w:t>
        </w:r>
        <w:r w:rsidR="009E2015" w:rsidRPr="00A26014">
          <w:rPr>
            <w:rFonts w:cs="Times"/>
            <w:b/>
            <w:color w:val="000000"/>
            <w:szCs w:val="24"/>
            <w:rPrChange w:id="1074" w:author="DIANA.01" w:date="2019-03-13T15:26:00Z">
              <w:rPr>
                <w:rFonts w:ascii="Consolas" w:hAnsi="Consolas" w:cs="Consolas"/>
                <w:color w:val="000000"/>
                <w:sz w:val="19"/>
                <w:szCs w:val="19"/>
              </w:rPr>
            </w:rPrChange>
          </w:rPr>
          <w:t>ditEmployee</w:t>
        </w:r>
      </w:ins>
      <w:proofErr w:type="spellEnd"/>
      <w:ins w:id="1075" w:author="DIANA.01" w:date="2019-03-11T13:40:00Z">
        <w:r w:rsidR="00DC2064" w:rsidRPr="00A26014">
          <w:rPr>
            <w:rFonts w:cs="Times"/>
            <w:b/>
            <w:color w:val="000000"/>
            <w:szCs w:val="24"/>
            <w:rPrChange w:id="1076" w:author="DIANA.01" w:date="2019-03-13T15:26:00Z">
              <w:rPr>
                <w:rFonts w:ascii="Consolas" w:hAnsi="Consolas" w:cs="Consolas"/>
                <w:color w:val="000000"/>
                <w:sz w:val="19"/>
                <w:szCs w:val="19"/>
              </w:rPr>
            </w:rPrChange>
          </w:rPr>
          <w:t xml:space="preserve"> </w:t>
        </w:r>
      </w:ins>
      <w:ins w:id="1077" w:author="DIANA.01" w:date="2019-03-11T13:10:00Z">
        <w:r w:rsidRPr="00F66E76">
          <w:rPr>
            <w:rFonts w:cs="Times"/>
            <w:color w:val="000000"/>
            <w:szCs w:val="24"/>
            <w:rPrChange w:id="1078" w:author="DIANA.01" w:date="2019-03-13T15:21:00Z">
              <w:rPr>
                <w:rFonts w:ascii="Consolas" w:hAnsi="Consolas" w:cs="Consolas"/>
                <w:color w:val="000000"/>
                <w:sz w:val="19"/>
                <w:szCs w:val="19"/>
              </w:rPr>
            </w:rPrChange>
          </w:rPr>
          <w:t>(</w:t>
        </w:r>
        <w:r w:rsidRPr="00F66E76">
          <w:rPr>
            <w:rFonts w:cs="Times"/>
            <w:color w:val="0000FF"/>
            <w:szCs w:val="24"/>
            <w:rPrChange w:id="1079" w:author="DIANA.01" w:date="2019-03-13T15:21:00Z">
              <w:rPr>
                <w:rFonts w:ascii="Consolas" w:hAnsi="Consolas" w:cs="Consolas"/>
                <w:color w:val="0000FF"/>
                <w:sz w:val="19"/>
                <w:szCs w:val="19"/>
              </w:rPr>
            </w:rPrChange>
          </w:rPr>
          <w:t>int</w:t>
        </w:r>
        <w:r w:rsidRPr="00F66E76">
          <w:rPr>
            <w:rFonts w:cs="Times"/>
            <w:color w:val="000000"/>
            <w:szCs w:val="24"/>
            <w:rPrChange w:id="1080" w:author="DIANA.01" w:date="2019-03-13T15:21:00Z">
              <w:rPr>
                <w:rFonts w:ascii="Consolas" w:hAnsi="Consolas" w:cs="Consolas"/>
                <w:color w:val="000000"/>
                <w:sz w:val="19"/>
                <w:szCs w:val="19"/>
              </w:rPr>
            </w:rPrChange>
          </w:rPr>
          <w:t>? id)</w:t>
        </w:r>
      </w:ins>
    </w:p>
    <w:p w:rsidR="00A26014" w:rsidRPr="00A26014" w:rsidRDefault="00A26014" w:rsidP="00A26014">
      <w:pPr>
        <w:ind w:left="720"/>
        <w:rPr>
          <w:ins w:id="1081" w:author="DIANA.01" w:date="2019-03-13T15:25:00Z"/>
          <w:rFonts w:cs="Times"/>
          <w:i/>
          <w:color w:val="000000"/>
          <w:szCs w:val="24"/>
          <w:rPrChange w:id="1082" w:author="DIANA.01" w:date="2019-03-13T15:28:00Z">
            <w:rPr>
              <w:ins w:id="1083" w:author="DIANA.01" w:date="2019-03-13T15:25:00Z"/>
              <w:rFonts w:cs="Times"/>
              <w:color w:val="000000"/>
              <w:szCs w:val="24"/>
            </w:rPr>
          </w:rPrChange>
        </w:rPr>
        <w:pPrChange w:id="1084" w:author="DIANA.01" w:date="2019-03-13T15:28:00Z">
          <w:pPr>
            <w:numPr>
              <w:numId w:val="30"/>
            </w:numPr>
            <w:ind w:left="720" w:hanging="360"/>
          </w:pPr>
        </w:pPrChange>
      </w:pPr>
      <w:ins w:id="1085" w:author="DIANA.01" w:date="2019-03-13T15:27:00Z">
        <w:r w:rsidRPr="00FD57BA">
          <w:rPr>
            <w:rFonts w:cs="Times"/>
            <w:i/>
            <w:color w:val="000000"/>
            <w:szCs w:val="24"/>
          </w:rPr>
          <w:t>Retrieves a</w:t>
        </w:r>
        <w:r>
          <w:rPr>
            <w:rFonts w:cs="Times"/>
            <w:i/>
            <w:color w:val="000000"/>
            <w:szCs w:val="24"/>
          </w:rPr>
          <w:t xml:space="preserve"> certain employee’</w:t>
        </w:r>
      </w:ins>
      <w:ins w:id="1086" w:author="DIANA.01" w:date="2019-03-13T15:33:00Z">
        <w:r w:rsidR="000B3A38">
          <w:rPr>
            <w:rFonts w:cs="Times"/>
            <w:i/>
            <w:color w:val="000000"/>
            <w:szCs w:val="24"/>
          </w:rPr>
          <w:t>s</w:t>
        </w:r>
      </w:ins>
      <w:ins w:id="1087" w:author="DIANA.01" w:date="2019-03-13T15:27:00Z">
        <w:r>
          <w:rPr>
            <w:rFonts w:cs="Times"/>
            <w:i/>
            <w:color w:val="000000"/>
            <w:szCs w:val="24"/>
          </w:rPr>
          <w:t xml:space="preserve"> information from the database (by id)</w:t>
        </w:r>
      </w:ins>
      <w:ins w:id="1088" w:author="DIANA.01" w:date="2019-03-13T15:28:00Z">
        <w:r>
          <w:rPr>
            <w:rFonts w:cs="Times"/>
            <w:i/>
            <w:color w:val="000000"/>
            <w:szCs w:val="24"/>
          </w:rPr>
          <w:t xml:space="preserve">. </w:t>
        </w:r>
      </w:ins>
    </w:p>
    <w:p w:rsidR="00A26014" w:rsidRPr="00A26014" w:rsidRDefault="00A26014" w:rsidP="00A26014">
      <w:pPr>
        <w:ind w:left="720"/>
        <w:rPr>
          <w:ins w:id="1089" w:author="DIANA.01" w:date="2019-03-11T13:10:00Z"/>
          <w:rFonts w:cs="Times"/>
          <w:i/>
          <w:szCs w:val="24"/>
          <w:rPrChange w:id="1090" w:author="DIANA.01" w:date="2019-03-13T15:25:00Z">
            <w:rPr>
              <w:ins w:id="1091" w:author="DIANA.01" w:date="2019-03-11T13:10:00Z"/>
            </w:rPr>
          </w:rPrChange>
        </w:rPr>
        <w:pPrChange w:id="1092" w:author="DIANA.01" w:date="2019-03-13T15:25:00Z">
          <w:pPr>
            <w:numPr>
              <w:numId w:val="30"/>
            </w:numPr>
            <w:ind w:left="720" w:hanging="360"/>
          </w:pPr>
        </w:pPrChange>
      </w:pPr>
    </w:p>
    <w:p w:rsidR="00F43DD7" w:rsidRPr="00A26014" w:rsidRDefault="009E2015" w:rsidP="003D2049">
      <w:pPr>
        <w:numPr>
          <w:ilvl w:val="0"/>
          <w:numId w:val="30"/>
        </w:numPr>
        <w:rPr>
          <w:ins w:id="1093" w:author="DIANA.01" w:date="2019-03-13T15:29:00Z"/>
          <w:rFonts w:cs="Times"/>
          <w:szCs w:val="24"/>
          <w:rPrChange w:id="1094" w:author="DIANA.01" w:date="2019-03-13T15:29:00Z">
            <w:rPr>
              <w:ins w:id="1095" w:author="DIANA.01" w:date="2019-03-13T15:29:00Z"/>
              <w:rFonts w:cs="Times"/>
              <w:color w:val="000000"/>
              <w:szCs w:val="24"/>
            </w:rPr>
          </w:rPrChange>
        </w:rPr>
      </w:pPr>
      <w:proofErr w:type="spellStart"/>
      <w:ins w:id="1096" w:author="DIANA.01" w:date="2019-03-11T13:11:00Z">
        <w:r w:rsidRPr="00A26014">
          <w:rPr>
            <w:rFonts w:cs="Times"/>
            <w:b/>
            <w:color w:val="000000"/>
            <w:szCs w:val="24"/>
            <w:rPrChange w:id="1097" w:author="DIANA.01" w:date="2019-03-13T15:28:00Z">
              <w:rPr>
                <w:rFonts w:ascii="Consolas" w:hAnsi="Consolas" w:cs="Consolas"/>
                <w:color w:val="000000"/>
                <w:sz w:val="19"/>
                <w:szCs w:val="19"/>
              </w:rPr>
            </w:rPrChange>
          </w:rPr>
          <w:t>EditEmployee</w:t>
        </w:r>
      </w:ins>
      <w:proofErr w:type="spellEnd"/>
      <w:ins w:id="1098" w:author="DIANA.01" w:date="2019-03-11T13:40:00Z">
        <w:r w:rsidR="00DC2064" w:rsidRPr="00F66E76">
          <w:rPr>
            <w:rFonts w:cs="Times"/>
            <w:color w:val="000000"/>
            <w:szCs w:val="24"/>
            <w:rPrChange w:id="1099" w:author="DIANA.01" w:date="2019-03-13T15:21:00Z">
              <w:rPr>
                <w:rFonts w:ascii="Consolas" w:hAnsi="Consolas" w:cs="Consolas"/>
                <w:color w:val="000000"/>
                <w:sz w:val="19"/>
                <w:szCs w:val="19"/>
              </w:rPr>
            </w:rPrChange>
          </w:rPr>
          <w:t xml:space="preserve"> </w:t>
        </w:r>
      </w:ins>
      <w:ins w:id="1100" w:author="DIANA.01" w:date="2019-03-11T13:11:00Z">
        <w:r w:rsidRPr="00F66E76">
          <w:rPr>
            <w:rFonts w:cs="Times"/>
            <w:color w:val="000000"/>
            <w:szCs w:val="24"/>
            <w:rPrChange w:id="1101" w:author="DIANA.01" w:date="2019-03-13T15:21:00Z">
              <w:rPr>
                <w:rFonts w:ascii="Consolas" w:hAnsi="Consolas" w:cs="Consolas"/>
                <w:color w:val="000000"/>
                <w:sz w:val="19"/>
                <w:szCs w:val="19"/>
              </w:rPr>
            </w:rPrChange>
          </w:rPr>
          <w:t>(</w:t>
        </w:r>
        <w:r w:rsidRPr="00F66E76">
          <w:rPr>
            <w:rFonts w:cs="Times"/>
            <w:color w:val="0000FF"/>
            <w:szCs w:val="24"/>
            <w:rPrChange w:id="1102" w:author="DIANA.01" w:date="2019-03-13T15:21:00Z">
              <w:rPr>
                <w:rFonts w:ascii="Consolas" w:hAnsi="Consolas" w:cs="Consolas"/>
                <w:color w:val="0000FF"/>
                <w:sz w:val="19"/>
                <w:szCs w:val="19"/>
              </w:rPr>
            </w:rPrChange>
          </w:rPr>
          <w:t>int</w:t>
        </w:r>
        <w:r w:rsidRPr="00F66E76">
          <w:rPr>
            <w:rFonts w:cs="Times"/>
            <w:color w:val="000000"/>
            <w:szCs w:val="24"/>
            <w:rPrChange w:id="1103" w:author="DIANA.01" w:date="2019-03-13T15:21:00Z">
              <w:rPr>
                <w:rFonts w:ascii="Consolas" w:hAnsi="Consolas" w:cs="Consolas"/>
                <w:color w:val="000000"/>
                <w:sz w:val="19"/>
                <w:szCs w:val="19"/>
              </w:rPr>
            </w:rPrChange>
          </w:rPr>
          <w:t xml:space="preserve"> id, Employee employee)</w:t>
        </w:r>
      </w:ins>
    </w:p>
    <w:p w:rsidR="00A26014" w:rsidRPr="00A26014" w:rsidRDefault="00A26014" w:rsidP="00A26014">
      <w:pPr>
        <w:ind w:left="360" w:firstLine="360"/>
        <w:rPr>
          <w:ins w:id="1104" w:author="DIANA.01" w:date="2019-03-13T15:29:00Z"/>
          <w:rFonts w:cs="Times"/>
          <w:i/>
          <w:color w:val="000000"/>
          <w:szCs w:val="24"/>
          <w:rPrChange w:id="1105" w:author="DIANA.01" w:date="2019-03-13T15:29:00Z">
            <w:rPr>
              <w:ins w:id="1106" w:author="DIANA.01" w:date="2019-03-13T15:29:00Z"/>
              <w:rFonts w:cs="Times"/>
              <w:color w:val="000000"/>
              <w:szCs w:val="24"/>
            </w:rPr>
          </w:rPrChange>
        </w:rPr>
        <w:pPrChange w:id="1107" w:author="DIANA.01" w:date="2019-03-13T15:29:00Z">
          <w:pPr>
            <w:numPr>
              <w:numId w:val="30"/>
            </w:numPr>
            <w:ind w:left="720" w:hanging="360"/>
          </w:pPr>
        </w:pPrChange>
      </w:pPr>
      <w:ins w:id="1108" w:author="DIANA.01" w:date="2019-03-13T15:29:00Z">
        <w:r>
          <w:rPr>
            <w:rFonts w:cs="Times"/>
            <w:i/>
            <w:color w:val="000000"/>
            <w:szCs w:val="24"/>
          </w:rPr>
          <w:t>Updates</w:t>
        </w:r>
        <w:r w:rsidRPr="00FD57BA">
          <w:rPr>
            <w:rFonts w:cs="Times"/>
            <w:i/>
            <w:color w:val="000000"/>
            <w:szCs w:val="24"/>
          </w:rPr>
          <w:t xml:space="preserve"> a</w:t>
        </w:r>
        <w:r>
          <w:rPr>
            <w:rFonts w:cs="Times"/>
            <w:i/>
            <w:color w:val="000000"/>
            <w:szCs w:val="24"/>
          </w:rPr>
          <w:t xml:space="preserve"> certain employee’</w:t>
        </w:r>
      </w:ins>
      <w:ins w:id="1109" w:author="DIANA.01" w:date="2019-03-13T15:33:00Z">
        <w:r w:rsidR="000B3A38">
          <w:rPr>
            <w:rFonts w:cs="Times"/>
            <w:i/>
            <w:color w:val="000000"/>
            <w:szCs w:val="24"/>
          </w:rPr>
          <w:t xml:space="preserve">s </w:t>
        </w:r>
      </w:ins>
      <w:ins w:id="1110" w:author="DIANA.01" w:date="2019-03-13T15:29:00Z">
        <w:r>
          <w:rPr>
            <w:rFonts w:cs="Times"/>
            <w:i/>
            <w:color w:val="000000"/>
            <w:szCs w:val="24"/>
          </w:rPr>
          <w:t xml:space="preserve">information in the database (by id). </w:t>
        </w:r>
      </w:ins>
    </w:p>
    <w:p w:rsidR="00A26014" w:rsidRPr="00F66E76" w:rsidRDefault="00A26014" w:rsidP="00A26014">
      <w:pPr>
        <w:ind w:left="720"/>
        <w:rPr>
          <w:ins w:id="1111" w:author="DIANA.01" w:date="2019-03-11T13:13:00Z"/>
          <w:rFonts w:cs="Times"/>
          <w:szCs w:val="24"/>
          <w:rPrChange w:id="1112" w:author="DIANA.01" w:date="2019-03-13T15:21:00Z">
            <w:rPr>
              <w:ins w:id="1113" w:author="DIANA.01" w:date="2019-03-11T13:13:00Z"/>
              <w:rFonts w:ascii="Consolas" w:hAnsi="Consolas" w:cs="Consolas"/>
              <w:color w:val="000000"/>
              <w:sz w:val="19"/>
              <w:szCs w:val="19"/>
            </w:rPr>
          </w:rPrChange>
        </w:rPr>
        <w:pPrChange w:id="1114" w:author="DIANA.01" w:date="2019-03-13T15:29:00Z">
          <w:pPr>
            <w:numPr>
              <w:numId w:val="30"/>
            </w:numPr>
            <w:ind w:left="720" w:hanging="360"/>
          </w:pPr>
        </w:pPrChange>
      </w:pPr>
    </w:p>
    <w:p w:rsidR="009E2015" w:rsidRPr="00412539" w:rsidRDefault="009E2015" w:rsidP="003D2049">
      <w:pPr>
        <w:numPr>
          <w:ilvl w:val="0"/>
          <w:numId w:val="30"/>
        </w:numPr>
        <w:rPr>
          <w:ins w:id="1115" w:author="DIANA.01" w:date="2019-03-13T15:45:00Z"/>
          <w:rFonts w:cs="Times"/>
          <w:szCs w:val="24"/>
          <w:rPrChange w:id="1116" w:author="DIANA.01" w:date="2019-03-13T15:45:00Z">
            <w:rPr>
              <w:ins w:id="1117" w:author="DIANA.01" w:date="2019-03-13T15:45:00Z"/>
              <w:rFonts w:cs="Times"/>
              <w:color w:val="000000"/>
              <w:szCs w:val="24"/>
            </w:rPr>
          </w:rPrChange>
        </w:rPr>
      </w:pPr>
      <w:proofErr w:type="spellStart"/>
      <w:ins w:id="1118" w:author="DIANA.01" w:date="2019-03-11T13:13:00Z">
        <w:r w:rsidRPr="00A26014">
          <w:rPr>
            <w:rFonts w:cs="Times"/>
            <w:b/>
            <w:color w:val="000000"/>
            <w:szCs w:val="24"/>
            <w:rPrChange w:id="1119" w:author="DIANA.01" w:date="2019-03-13T15:29:00Z">
              <w:rPr>
                <w:rFonts w:ascii="Consolas" w:hAnsi="Consolas" w:cs="Consolas"/>
                <w:color w:val="000000"/>
                <w:sz w:val="19"/>
                <w:szCs w:val="19"/>
              </w:rPr>
            </w:rPrChange>
          </w:rPr>
          <w:t>DeleteEmployee</w:t>
        </w:r>
      </w:ins>
      <w:proofErr w:type="spellEnd"/>
      <w:ins w:id="1120" w:author="DIANA.01" w:date="2019-03-11T13:40:00Z">
        <w:r w:rsidR="00DC2064" w:rsidRPr="00F66E76">
          <w:rPr>
            <w:rFonts w:cs="Times"/>
            <w:color w:val="000000"/>
            <w:szCs w:val="24"/>
            <w:rPrChange w:id="1121" w:author="DIANA.01" w:date="2019-03-13T15:21:00Z">
              <w:rPr>
                <w:rFonts w:ascii="Consolas" w:hAnsi="Consolas" w:cs="Consolas"/>
                <w:color w:val="000000"/>
                <w:sz w:val="19"/>
                <w:szCs w:val="19"/>
              </w:rPr>
            </w:rPrChange>
          </w:rPr>
          <w:t xml:space="preserve"> </w:t>
        </w:r>
      </w:ins>
      <w:ins w:id="1122" w:author="DIANA.01" w:date="2019-03-11T13:13:00Z">
        <w:r w:rsidRPr="00F66E76">
          <w:rPr>
            <w:rFonts w:cs="Times"/>
            <w:color w:val="000000"/>
            <w:szCs w:val="24"/>
            <w:rPrChange w:id="1123" w:author="DIANA.01" w:date="2019-03-13T15:21:00Z">
              <w:rPr>
                <w:rFonts w:ascii="Consolas" w:hAnsi="Consolas" w:cs="Consolas"/>
                <w:color w:val="000000"/>
                <w:sz w:val="19"/>
                <w:szCs w:val="19"/>
              </w:rPr>
            </w:rPrChange>
          </w:rPr>
          <w:t>(</w:t>
        </w:r>
        <w:r w:rsidRPr="00F66E76">
          <w:rPr>
            <w:rFonts w:cs="Times"/>
            <w:color w:val="0000FF"/>
            <w:szCs w:val="24"/>
            <w:rPrChange w:id="1124" w:author="DIANA.01" w:date="2019-03-13T15:21:00Z">
              <w:rPr>
                <w:rFonts w:ascii="Consolas" w:hAnsi="Consolas" w:cs="Consolas"/>
                <w:color w:val="0000FF"/>
                <w:sz w:val="19"/>
                <w:szCs w:val="19"/>
              </w:rPr>
            </w:rPrChange>
          </w:rPr>
          <w:t>int</w:t>
        </w:r>
        <w:r w:rsidRPr="00F66E76">
          <w:rPr>
            <w:rFonts w:cs="Times"/>
            <w:color w:val="000000"/>
            <w:szCs w:val="24"/>
            <w:rPrChange w:id="1125" w:author="DIANA.01" w:date="2019-03-13T15:21:00Z">
              <w:rPr>
                <w:rFonts w:ascii="Consolas" w:hAnsi="Consolas" w:cs="Consolas"/>
                <w:color w:val="000000"/>
                <w:sz w:val="19"/>
                <w:szCs w:val="19"/>
              </w:rPr>
            </w:rPrChange>
          </w:rPr>
          <w:t>? id)</w:t>
        </w:r>
      </w:ins>
    </w:p>
    <w:p w:rsidR="00412539" w:rsidRPr="00412539" w:rsidRDefault="00412539" w:rsidP="00412539">
      <w:pPr>
        <w:ind w:left="720"/>
        <w:rPr>
          <w:ins w:id="1126" w:author="DIANA.01" w:date="2019-03-13T15:29:00Z"/>
          <w:rFonts w:cs="Times"/>
          <w:i/>
          <w:color w:val="000000"/>
          <w:szCs w:val="24"/>
          <w:rPrChange w:id="1127" w:author="DIANA.01" w:date="2019-03-13T15:45:00Z">
            <w:rPr>
              <w:ins w:id="1128" w:author="DIANA.01" w:date="2019-03-13T15:29:00Z"/>
              <w:rFonts w:cs="Times"/>
              <w:color w:val="000000"/>
              <w:szCs w:val="24"/>
            </w:rPr>
          </w:rPrChange>
        </w:rPr>
        <w:pPrChange w:id="1129" w:author="DIANA.01" w:date="2019-03-13T15:45:00Z">
          <w:pPr>
            <w:numPr>
              <w:numId w:val="30"/>
            </w:numPr>
            <w:ind w:left="720" w:hanging="360"/>
          </w:pPr>
        </w:pPrChange>
      </w:pPr>
      <w:ins w:id="1130" w:author="DIANA.01" w:date="2019-03-13T15:45:00Z">
        <w:r w:rsidRPr="00FD57BA">
          <w:rPr>
            <w:rFonts w:cs="Times"/>
            <w:i/>
            <w:color w:val="000000"/>
            <w:szCs w:val="24"/>
          </w:rPr>
          <w:t>Retrieves a</w:t>
        </w:r>
        <w:r>
          <w:rPr>
            <w:rFonts w:cs="Times"/>
            <w:i/>
            <w:color w:val="000000"/>
            <w:szCs w:val="24"/>
          </w:rPr>
          <w:t xml:space="preserve"> certain employee’s information from the database (by id). </w:t>
        </w:r>
      </w:ins>
    </w:p>
    <w:p w:rsidR="00A26014" w:rsidRPr="00F66E76" w:rsidRDefault="00A26014" w:rsidP="00A26014">
      <w:pPr>
        <w:ind w:left="360"/>
        <w:rPr>
          <w:ins w:id="1131" w:author="DIANA.01" w:date="2019-03-11T13:13:00Z"/>
          <w:rFonts w:cs="Times"/>
          <w:szCs w:val="24"/>
          <w:rPrChange w:id="1132" w:author="DIANA.01" w:date="2019-03-13T15:21:00Z">
            <w:rPr>
              <w:ins w:id="1133" w:author="DIANA.01" w:date="2019-03-11T13:13:00Z"/>
              <w:rFonts w:ascii="Consolas" w:hAnsi="Consolas" w:cs="Consolas"/>
              <w:color w:val="000000"/>
              <w:sz w:val="19"/>
              <w:szCs w:val="19"/>
            </w:rPr>
          </w:rPrChange>
        </w:rPr>
        <w:pPrChange w:id="1134" w:author="DIANA.01" w:date="2019-03-13T15:29:00Z">
          <w:pPr>
            <w:numPr>
              <w:numId w:val="30"/>
            </w:numPr>
            <w:ind w:left="720" w:hanging="360"/>
          </w:pPr>
        </w:pPrChange>
      </w:pPr>
    </w:p>
    <w:p w:rsidR="009E2015" w:rsidRPr="00A26014" w:rsidRDefault="009E2015" w:rsidP="003D2049">
      <w:pPr>
        <w:numPr>
          <w:ilvl w:val="0"/>
          <w:numId w:val="30"/>
        </w:numPr>
        <w:rPr>
          <w:ins w:id="1135" w:author="DIANA.01" w:date="2019-03-13T15:30:00Z"/>
          <w:rFonts w:cs="Times"/>
          <w:szCs w:val="24"/>
          <w:rPrChange w:id="1136" w:author="DIANA.01" w:date="2019-03-13T15:30:00Z">
            <w:rPr>
              <w:ins w:id="1137" w:author="DIANA.01" w:date="2019-03-13T15:30:00Z"/>
              <w:rFonts w:cs="Times"/>
              <w:color w:val="000000"/>
              <w:szCs w:val="24"/>
            </w:rPr>
          </w:rPrChange>
        </w:rPr>
      </w:pPr>
      <w:proofErr w:type="spellStart"/>
      <w:ins w:id="1138" w:author="DIANA.01" w:date="2019-03-11T13:14:00Z">
        <w:r w:rsidRPr="00A26014">
          <w:rPr>
            <w:rFonts w:cs="Times"/>
            <w:b/>
            <w:color w:val="000000"/>
            <w:szCs w:val="24"/>
            <w:rPrChange w:id="1139" w:author="DIANA.01" w:date="2019-03-13T15:30:00Z">
              <w:rPr>
                <w:rFonts w:ascii="Consolas" w:hAnsi="Consolas" w:cs="Consolas"/>
                <w:color w:val="000000"/>
                <w:sz w:val="19"/>
                <w:szCs w:val="19"/>
              </w:rPr>
            </w:rPrChange>
          </w:rPr>
          <w:t>DeleteEmployeeConfirmed</w:t>
        </w:r>
      </w:ins>
      <w:proofErr w:type="spellEnd"/>
      <w:ins w:id="1140" w:author="DIANA.01" w:date="2019-03-11T13:40:00Z">
        <w:r w:rsidR="00DC2064" w:rsidRPr="00A26014">
          <w:rPr>
            <w:rFonts w:cs="Times"/>
            <w:b/>
            <w:color w:val="000000"/>
            <w:szCs w:val="24"/>
            <w:rPrChange w:id="1141" w:author="DIANA.01" w:date="2019-03-13T15:30:00Z">
              <w:rPr>
                <w:rFonts w:ascii="Consolas" w:hAnsi="Consolas" w:cs="Consolas"/>
                <w:color w:val="000000"/>
                <w:sz w:val="19"/>
                <w:szCs w:val="19"/>
              </w:rPr>
            </w:rPrChange>
          </w:rPr>
          <w:t xml:space="preserve"> </w:t>
        </w:r>
      </w:ins>
      <w:ins w:id="1142" w:author="DIANA.01" w:date="2019-03-11T13:14:00Z">
        <w:r w:rsidRPr="00F66E76">
          <w:rPr>
            <w:rFonts w:cs="Times"/>
            <w:color w:val="000000"/>
            <w:szCs w:val="24"/>
            <w:rPrChange w:id="1143" w:author="DIANA.01" w:date="2019-03-13T15:21:00Z">
              <w:rPr>
                <w:rFonts w:ascii="Consolas" w:hAnsi="Consolas" w:cs="Consolas"/>
                <w:color w:val="000000"/>
                <w:sz w:val="19"/>
                <w:szCs w:val="19"/>
              </w:rPr>
            </w:rPrChange>
          </w:rPr>
          <w:t>(</w:t>
        </w:r>
        <w:r w:rsidRPr="00F66E76">
          <w:rPr>
            <w:rFonts w:cs="Times"/>
            <w:color w:val="0000FF"/>
            <w:szCs w:val="24"/>
            <w:rPrChange w:id="1144" w:author="DIANA.01" w:date="2019-03-13T15:21:00Z">
              <w:rPr>
                <w:rFonts w:ascii="Consolas" w:hAnsi="Consolas" w:cs="Consolas"/>
                <w:color w:val="0000FF"/>
                <w:sz w:val="19"/>
                <w:szCs w:val="19"/>
              </w:rPr>
            </w:rPrChange>
          </w:rPr>
          <w:t>int</w:t>
        </w:r>
        <w:r w:rsidRPr="00F66E76">
          <w:rPr>
            <w:rFonts w:cs="Times"/>
            <w:color w:val="000000"/>
            <w:szCs w:val="24"/>
            <w:rPrChange w:id="1145" w:author="DIANA.01" w:date="2019-03-13T15:21:00Z">
              <w:rPr>
                <w:rFonts w:ascii="Consolas" w:hAnsi="Consolas" w:cs="Consolas"/>
                <w:color w:val="000000"/>
                <w:sz w:val="19"/>
                <w:szCs w:val="19"/>
              </w:rPr>
            </w:rPrChange>
          </w:rPr>
          <w:t xml:space="preserve"> id)</w:t>
        </w:r>
      </w:ins>
    </w:p>
    <w:p w:rsidR="00A26014" w:rsidRPr="00FD57BA" w:rsidRDefault="00A26014" w:rsidP="00A26014">
      <w:pPr>
        <w:ind w:left="720"/>
        <w:rPr>
          <w:ins w:id="1146" w:author="DIANA.01" w:date="2019-03-13T15:30:00Z"/>
          <w:rFonts w:cs="Times"/>
          <w:i/>
          <w:color w:val="000000"/>
          <w:szCs w:val="24"/>
        </w:rPr>
        <w:pPrChange w:id="1147" w:author="DIANA.01" w:date="2019-03-13T15:30:00Z">
          <w:pPr>
            <w:numPr>
              <w:numId w:val="30"/>
            </w:numPr>
            <w:ind w:left="720" w:hanging="360"/>
          </w:pPr>
        </w:pPrChange>
      </w:pPr>
      <w:ins w:id="1148" w:author="DIANA.01" w:date="2019-03-13T15:30:00Z">
        <w:r>
          <w:rPr>
            <w:rFonts w:cs="Times"/>
            <w:i/>
            <w:color w:val="000000"/>
            <w:szCs w:val="24"/>
          </w:rPr>
          <w:t>Deletes</w:t>
        </w:r>
        <w:r w:rsidRPr="00FD57BA">
          <w:rPr>
            <w:rFonts w:cs="Times"/>
            <w:i/>
            <w:color w:val="000000"/>
            <w:szCs w:val="24"/>
          </w:rPr>
          <w:t xml:space="preserve"> a</w:t>
        </w:r>
        <w:r>
          <w:rPr>
            <w:rFonts w:cs="Times"/>
            <w:i/>
            <w:color w:val="000000"/>
            <w:szCs w:val="24"/>
          </w:rPr>
          <w:t xml:space="preserve"> certain employee’</w:t>
        </w:r>
      </w:ins>
      <w:ins w:id="1149" w:author="DIANA.01" w:date="2019-03-13T15:36:00Z">
        <w:r w:rsidR="000B3A38">
          <w:rPr>
            <w:rFonts w:cs="Times"/>
            <w:i/>
            <w:color w:val="000000"/>
            <w:szCs w:val="24"/>
          </w:rPr>
          <w:t>s</w:t>
        </w:r>
      </w:ins>
      <w:ins w:id="1150" w:author="DIANA.01" w:date="2019-03-13T15:30:00Z">
        <w:r>
          <w:rPr>
            <w:rFonts w:cs="Times"/>
            <w:i/>
            <w:color w:val="000000"/>
            <w:szCs w:val="24"/>
          </w:rPr>
          <w:t xml:space="preserve"> information from the database (by id). </w:t>
        </w:r>
      </w:ins>
    </w:p>
    <w:p w:rsidR="00A26014" w:rsidRPr="00A26014" w:rsidRDefault="00A26014" w:rsidP="00A26014">
      <w:pPr>
        <w:ind w:left="720"/>
        <w:rPr>
          <w:ins w:id="1151" w:author="DIANA.01" w:date="2019-03-11T13:15:00Z"/>
          <w:rFonts w:cs="Times"/>
          <w:i/>
          <w:szCs w:val="24"/>
          <w:rPrChange w:id="1152" w:author="DIANA.01" w:date="2019-03-13T15:30:00Z">
            <w:rPr>
              <w:ins w:id="1153" w:author="DIANA.01" w:date="2019-03-11T13:15:00Z"/>
              <w:rFonts w:ascii="Consolas" w:hAnsi="Consolas" w:cs="Consolas"/>
              <w:color w:val="000000"/>
              <w:sz w:val="19"/>
              <w:szCs w:val="19"/>
            </w:rPr>
          </w:rPrChange>
        </w:rPr>
        <w:pPrChange w:id="1154" w:author="DIANA.01" w:date="2019-03-13T15:30:00Z">
          <w:pPr>
            <w:numPr>
              <w:numId w:val="30"/>
            </w:numPr>
            <w:ind w:left="720" w:hanging="360"/>
          </w:pPr>
        </w:pPrChange>
      </w:pPr>
    </w:p>
    <w:p w:rsidR="009E2015" w:rsidRDefault="009E2015" w:rsidP="009E2015">
      <w:pPr>
        <w:numPr>
          <w:ilvl w:val="0"/>
          <w:numId w:val="30"/>
        </w:numPr>
        <w:autoSpaceDE w:val="0"/>
        <w:autoSpaceDN w:val="0"/>
        <w:adjustRightInd w:val="0"/>
        <w:spacing w:line="240" w:lineRule="auto"/>
        <w:rPr>
          <w:ins w:id="1155" w:author="DIANA.01" w:date="2019-03-13T15:30:00Z"/>
          <w:rFonts w:cs="Times"/>
          <w:color w:val="000000"/>
          <w:szCs w:val="24"/>
        </w:rPr>
      </w:pPr>
      <w:proofErr w:type="spellStart"/>
      <w:ins w:id="1156" w:author="DIANA.01" w:date="2019-03-11T13:17:00Z">
        <w:r w:rsidRPr="00A26014">
          <w:rPr>
            <w:rFonts w:cs="Times"/>
            <w:b/>
            <w:color w:val="000000"/>
            <w:szCs w:val="24"/>
            <w:rPrChange w:id="1157" w:author="DIANA.01" w:date="2019-03-13T15:30:00Z">
              <w:rPr>
                <w:rFonts w:ascii="Consolas" w:hAnsi="Consolas" w:cs="Consolas"/>
                <w:color w:val="000000"/>
                <w:sz w:val="19"/>
                <w:szCs w:val="19"/>
              </w:rPr>
            </w:rPrChange>
          </w:rPr>
          <w:t>AddEmployee</w:t>
        </w:r>
      </w:ins>
      <w:proofErr w:type="spellEnd"/>
      <w:ins w:id="1158" w:author="DIANA.01" w:date="2019-03-11T13:40:00Z">
        <w:r w:rsidR="00DC2064" w:rsidRPr="00F66E76">
          <w:rPr>
            <w:rFonts w:cs="Times"/>
            <w:color w:val="000000"/>
            <w:szCs w:val="24"/>
            <w:rPrChange w:id="1159" w:author="DIANA.01" w:date="2019-03-13T15:21:00Z">
              <w:rPr>
                <w:rFonts w:ascii="Consolas" w:hAnsi="Consolas" w:cs="Consolas"/>
                <w:color w:val="000000"/>
                <w:sz w:val="19"/>
                <w:szCs w:val="19"/>
              </w:rPr>
            </w:rPrChange>
          </w:rPr>
          <w:t xml:space="preserve"> </w:t>
        </w:r>
      </w:ins>
      <w:ins w:id="1160" w:author="DIANA.01" w:date="2019-03-11T13:17:00Z">
        <w:r w:rsidRPr="00F66E76">
          <w:rPr>
            <w:rFonts w:cs="Times"/>
            <w:color w:val="000000"/>
            <w:szCs w:val="24"/>
            <w:rPrChange w:id="1161" w:author="DIANA.01" w:date="2019-03-13T15:21:00Z">
              <w:rPr>
                <w:rFonts w:ascii="Consolas" w:hAnsi="Consolas" w:cs="Consolas"/>
                <w:color w:val="000000"/>
                <w:sz w:val="19"/>
                <w:szCs w:val="19"/>
              </w:rPr>
            </w:rPrChange>
          </w:rPr>
          <w:t>(Employee employee)</w:t>
        </w:r>
      </w:ins>
    </w:p>
    <w:p w:rsidR="00A26014" w:rsidRDefault="00A26014" w:rsidP="00A26014">
      <w:pPr>
        <w:autoSpaceDE w:val="0"/>
        <w:autoSpaceDN w:val="0"/>
        <w:adjustRightInd w:val="0"/>
        <w:spacing w:line="240" w:lineRule="auto"/>
        <w:ind w:left="720"/>
        <w:rPr>
          <w:ins w:id="1162" w:author="DIANA.01" w:date="2019-03-13T15:31:00Z"/>
          <w:rFonts w:cs="Times"/>
          <w:i/>
          <w:color w:val="000000"/>
          <w:szCs w:val="24"/>
        </w:rPr>
      </w:pPr>
      <w:ins w:id="1163" w:author="DIANA.01" w:date="2019-03-13T15:31:00Z">
        <w:r>
          <w:rPr>
            <w:rFonts w:cs="Times"/>
            <w:i/>
            <w:color w:val="000000"/>
            <w:szCs w:val="24"/>
          </w:rPr>
          <w:t>Adds a new employee’s information in the database.</w:t>
        </w:r>
      </w:ins>
    </w:p>
    <w:p w:rsidR="00A26014" w:rsidRPr="00A26014" w:rsidRDefault="00A26014" w:rsidP="00A26014">
      <w:pPr>
        <w:autoSpaceDE w:val="0"/>
        <w:autoSpaceDN w:val="0"/>
        <w:adjustRightInd w:val="0"/>
        <w:spacing w:line="240" w:lineRule="auto"/>
        <w:ind w:left="720"/>
        <w:rPr>
          <w:ins w:id="1164" w:author="DIANA.01" w:date="2019-03-11T13:17:00Z"/>
          <w:rFonts w:cs="Times"/>
          <w:i/>
          <w:color w:val="000000"/>
          <w:szCs w:val="24"/>
          <w:rPrChange w:id="1165" w:author="DIANA.01" w:date="2019-03-13T15:31:00Z">
            <w:rPr>
              <w:ins w:id="1166" w:author="DIANA.01" w:date="2019-03-11T13:17:00Z"/>
              <w:rFonts w:ascii="Consolas" w:hAnsi="Consolas" w:cs="Consolas"/>
              <w:color w:val="000000"/>
              <w:sz w:val="19"/>
              <w:szCs w:val="19"/>
            </w:rPr>
          </w:rPrChange>
        </w:rPr>
        <w:pPrChange w:id="1167" w:author="DIANA.01" w:date="2019-03-13T15:30:00Z">
          <w:pPr>
            <w:numPr>
              <w:numId w:val="30"/>
            </w:numPr>
            <w:autoSpaceDE w:val="0"/>
            <w:autoSpaceDN w:val="0"/>
            <w:adjustRightInd w:val="0"/>
            <w:spacing w:line="240" w:lineRule="auto"/>
            <w:ind w:left="720" w:hanging="360"/>
          </w:pPr>
        </w:pPrChange>
      </w:pPr>
    </w:p>
    <w:p w:rsidR="009E2015" w:rsidRPr="00A26014" w:rsidRDefault="009E2015" w:rsidP="009E2015">
      <w:pPr>
        <w:numPr>
          <w:ilvl w:val="0"/>
          <w:numId w:val="30"/>
        </w:numPr>
        <w:rPr>
          <w:ins w:id="1168" w:author="DIANA.01" w:date="2019-03-13T15:31:00Z"/>
          <w:rFonts w:cs="Times"/>
          <w:szCs w:val="24"/>
          <w:rPrChange w:id="1169" w:author="DIANA.01" w:date="2019-03-13T15:31:00Z">
            <w:rPr>
              <w:ins w:id="1170" w:author="DIANA.01" w:date="2019-03-13T15:31:00Z"/>
              <w:rFonts w:cs="Times"/>
              <w:color w:val="000000"/>
              <w:szCs w:val="24"/>
            </w:rPr>
          </w:rPrChange>
        </w:rPr>
      </w:pPr>
      <w:proofErr w:type="spellStart"/>
      <w:ins w:id="1171" w:author="DIANA.01" w:date="2019-03-11T13:18:00Z">
        <w:r w:rsidRPr="00A26014">
          <w:rPr>
            <w:rFonts w:cs="Times"/>
            <w:b/>
            <w:color w:val="000000"/>
            <w:szCs w:val="24"/>
            <w:rPrChange w:id="1172" w:author="DIANA.01" w:date="2019-03-13T15:31:00Z">
              <w:rPr>
                <w:rFonts w:ascii="Consolas" w:hAnsi="Consolas" w:cs="Consolas"/>
                <w:color w:val="000000"/>
                <w:sz w:val="19"/>
                <w:szCs w:val="19"/>
              </w:rPr>
            </w:rPrChange>
          </w:rPr>
          <w:t>EmployeeExists</w:t>
        </w:r>
      </w:ins>
      <w:proofErr w:type="spellEnd"/>
      <w:ins w:id="1173" w:author="DIANA.01" w:date="2019-03-11T13:40:00Z">
        <w:r w:rsidR="00DC2064" w:rsidRPr="00F66E76">
          <w:rPr>
            <w:rFonts w:cs="Times"/>
            <w:color w:val="000000"/>
            <w:szCs w:val="24"/>
            <w:rPrChange w:id="1174" w:author="DIANA.01" w:date="2019-03-13T15:21:00Z">
              <w:rPr>
                <w:rFonts w:ascii="Consolas" w:hAnsi="Consolas" w:cs="Consolas"/>
                <w:color w:val="000000"/>
                <w:sz w:val="19"/>
                <w:szCs w:val="19"/>
              </w:rPr>
            </w:rPrChange>
          </w:rPr>
          <w:t xml:space="preserve"> </w:t>
        </w:r>
      </w:ins>
      <w:ins w:id="1175" w:author="DIANA.01" w:date="2019-03-11T13:18:00Z">
        <w:r w:rsidRPr="00F66E76">
          <w:rPr>
            <w:rFonts w:cs="Times"/>
            <w:color w:val="000000"/>
            <w:szCs w:val="24"/>
            <w:rPrChange w:id="1176" w:author="DIANA.01" w:date="2019-03-13T15:21:00Z">
              <w:rPr>
                <w:rFonts w:ascii="Consolas" w:hAnsi="Consolas" w:cs="Consolas"/>
                <w:color w:val="000000"/>
                <w:sz w:val="19"/>
                <w:szCs w:val="19"/>
              </w:rPr>
            </w:rPrChange>
          </w:rPr>
          <w:t>(</w:t>
        </w:r>
        <w:r w:rsidRPr="00F66E76">
          <w:rPr>
            <w:rFonts w:cs="Times"/>
            <w:color w:val="0000FF"/>
            <w:szCs w:val="24"/>
            <w:rPrChange w:id="1177" w:author="DIANA.01" w:date="2019-03-13T15:21:00Z">
              <w:rPr>
                <w:rFonts w:ascii="Consolas" w:hAnsi="Consolas" w:cs="Consolas"/>
                <w:color w:val="0000FF"/>
                <w:sz w:val="19"/>
                <w:szCs w:val="19"/>
              </w:rPr>
            </w:rPrChange>
          </w:rPr>
          <w:t>int</w:t>
        </w:r>
        <w:r w:rsidRPr="00F66E76">
          <w:rPr>
            <w:rFonts w:cs="Times"/>
            <w:color w:val="000000"/>
            <w:szCs w:val="24"/>
            <w:rPrChange w:id="1178" w:author="DIANA.01" w:date="2019-03-13T15:21:00Z">
              <w:rPr>
                <w:rFonts w:ascii="Consolas" w:hAnsi="Consolas" w:cs="Consolas"/>
                <w:color w:val="000000"/>
                <w:sz w:val="19"/>
                <w:szCs w:val="19"/>
              </w:rPr>
            </w:rPrChange>
          </w:rPr>
          <w:t xml:space="preserve"> id)</w:t>
        </w:r>
      </w:ins>
    </w:p>
    <w:p w:rsidR="00A26014" w:rsidRDefault="00A26014" w:rsidP="00A26014">
      <w:pPr>
        <w:ind w:left="720"/>
        <w:rPr>
          <w:ins w:id="1179" w:author="DIANA.01" w:date="2019-03-13T15:32:00Z"/>
          <w:rFonts w:cs="Times"/>
          <w:i/>
          <w:color w:val="000000"/>
          <w:szCs w:val="24"/>
        </w:rPr>
      </w:pPr>
      <w:ins w:id="1180" w:author="DIANA.01" w:date="2019-03-13T15:31:00Z">
        <w:r>
          <w:rPr>
            <w:rFonts w:cs="Times"/>
            <w:i/>
            <w:color w:val="000000"/>
            <w:szCs w:val="24"/>
          </w:rPr>
          <w:t xml:space="preserve">Verifies if a </w:t>
        </w:r>
      </w:ins>
      <w:ins w:id="1181" w:author="DIANA.01" w:date="2019-03-13T15:32:00Z">
        <w:r>
          <w:rPr>
            <w:rFonts w:cs="Times"/>
            <w:i/>
            <w:color w:val="000000"/>
            <w:szCs w:val="24"/>
          </w:rPr>
          <w:t>certain employee exists in the database (by id).</w:t>
        </w:r>
      </w:ins>
    </w:p>
    <w:p w:rsidR="00A26014" w:rsidRPr="00A26014" w:rsidRDefault="00A26014" w:rsidP="00A26014">
      <w:pPr>
        <w:ind w:left="720"/>
        <w:rPr>
          <w:ins w:id="1182" w:author="DIANA.01" w:date="2019-03-11T13:18:00Z"/>
          <w:rFonts w:cs="Times"/>
          <w:i/>
          <w:szCs w:val="24"/>
          <w:rPrChange w:id="1183" w:author="DIANA.01" w:date="2019-03-13T15:31:00Z">
            <w:rPr>
              <w:ins w:id="1184" w:author="DIANA.01" w:date="2019-03-11T13:18:00Z"/>
              <w:rFonts w:ascii="Consolas" w:hAnsi="Consolas" w:cs="Consolas"/>
              <w:color w:val="000000"/>
              <w:sz w:val="19"/>
              <w:szCs w:val="19"/>
            </w:rPr>
          </w:rPrChange>
        </w:rPr>
        <w:pPrChange w:id="1185" w:author="DIANA.01" w:date="2019-03-13T15:31:00Z">
          <w:pPr>
            <w:numPr>
              <w:numId w:val="30"/>
            </w:numPr>
            <w:ind w:left="720" w:hanging="360"/>
          </w:pPr>
        </w:pPrChange>
      </w:pPr>
    </w:p>
    <w:p w:rsidR="009E2015" w:rsidRPr="00A26014" w:rsidRDefault="009E2015" w:rsidP="009E2015">
      <w:pPr>
        <w:numPr>
          <w:ilvl w:val="0"/>
          <w:numId w:val="30"/>
        </w:numPr>
        <w:rPr>
          <w:ins w:id="1186" w:author="DIANA.01" w:date="2019-03-13T15:32:00Z"/>
          <w:rFonts w:cs="Times"/>
          <w:szCs w:val="24"/>
          <w:rPrChange w:id="1187" w:author="DIANA.01" w:date="2019-03-13T15:32:00Z">
            <w:rPr>
              <w:ins w:id="1188" w:author="DIANA.01" w:date="2019-03-13T15:32:00Z"/>
              <w:rFonts w:cs="Times"/>
              <w:color w:val="000000"/>
              <w:szCs w:val="24"/>
            </w:rPr>
          </w:rPrChange>
        </w:rPr>
      </w:pPr>
      <w:proofErr w:type="spellStart"/>
      <w:ins w:id="1189" w:author="DIANA.01" w:date="2019-03-11T13:18:00Z">
        <w:r w:rsidRPr="00A26014">
          <w:rPr>
            <w:rFonts w:cs="Times"/>
            <w:b/>
            <w:color w:val="000000"/>
            <w:szCs w:val="24"/>
            <w:rPrChange w:id="1190" w:author="DIANA.01" w:date="2019-03-13T15:32:00Z">
              <w:rPr>
                <w:rFonts w:ascii="Consolas" w:hAnsi="Consolas" w:cs="Consolas"/>
                <w:color w:val="000000"/>
                <w:sz w:val="19"/>
                <w:szCs w:val="19"/>
              </w:rPr>
            </w:rPrChange>
          </w:rPr>
          <w:t>OwnersList</w:t>
        </w:r>
      </w:ins>
      <w:proofErr w:type="spellEnd"/>
      <w:ins w:id="1191" w:author="DIANA.01" w:date="2019-03-11T13:40:00Z">
        <w:r w:rsidR="00DC2064" w:rsidRPr="00A26014">
          <w:rPr>
            <w:rFonts w:cs="Times"/>
            <w:b/>
            <w:color w:val="000000"/>
            <w:szCs w:val="24"/>
            <w:rPrChange w:id="1192" w:author="DIANA.01" w:date="2019-03-13T15:32:00Z">
              <w:rPr>
                <w:rFonts w:ascii="Consolas" w:hAnsi="Consolas" w:cs="Consolas"/>
                <w:color w:val="000000"/>
                <w:sz w:val="19"/>
                <w:szCs w:val="19"/>
              </w:rPr>
            </w:rPrChange>
          </w:rPr>
          <w:t xml:space="preserve"> </w:t>
        </w:r>
      </w:ins>
      <w:ins w:id="1193" w:author="DIANA.01" w:date="2019-03-11T13:18:00Z">
        <w:r w:rsidRPr="00F66E76">
          <w:rPr>
            <w:rFonts w:cs="Times"/>
            <w:color w:val="000000"/>
            <w:szCs w:val="24"/>
            <w:rPrChange w:id="1194" w:author="DIANA.01" w:date="2019-03-13T15:21:00Z">
              <w:rPr>
                <w:rFonts w:ascii="Consolas" w:hAnsi="Consolas" w:cs="Consolas"/>
                <w:color w:val="000000"/>
                <w:sz w:val="19"/>
                <w:szCs w:val="19"/>
              </w:rPr>
            </w:rPrChange>
          </w:rPr>
          <w:t>()</w:t>
        </w:r>
      </w:ins>
    </w:p>
    <w:p w:rsidR="00A26014" w:rsidRDefault="00A26014" w:rsidP="00A26014">
      <w:pPr>
        <w:ind w:left="720"/>
        <w:rPr>
          <w:ins w:id="1195" w:author="DIANA.01" w:date="2019-03-13T15:32:00Z"/>
          <w:rFonts w:cs="Times"/>
          <w:i/>
          <w:color w:val="000000"/>
          <w:szCs w:val="24"/>
        </w:rPr>
        <w:pPrChange w:id="1196" w:author="DIANA.01" w:date="2019-03-13T15:32:00Z">
          <w:pPr>
            <w:numPr>
              <w:numId w:val="30"/>
            </w:numPr>
            <w:ind w:left="720" w:hanging="360"/>
          </w:pPr>
        </w:pPrChange>
      </w:pPr>
      <w:ins w:id="1197" w:author="DIANA.01" w:date="2019-03-13T15:32:00Z">
        <w:r w:rsidRPr="00FD57BA">
          <w:rPr>
            <w:rFonts w:cs="Times"/>
            <w:i/>
            <w:color w:val="000000"/>
            <w:szCs w:val="24"/>
          </w:rPr>
          <w:t>Retrieves a</w:t>
        </w:r>
        <w:r>
          <w:rPr>
            <w:rFonts w:cs="Times"/>
            <w:i/>
            <w:color w:val="000000"/>
            <w:szCs w:val="24"/>
          </w:rPr>
          <w:t xml:space="preserve"> list of all owners’ information from the database.</w:t>
        </w:r>
      </w:ins>
    </w:p>
    <w:p w:rsidR="00A26014" w:rsidRPr="00296985" w:rsidRDefault="00A26014" w:rsidP="00A26014">
      <w:pPr>
        <w:ind w:left="720"/>
        <w:rPr>
          <w:ins w:id="1198" w:author="DIANA.01" w:date="2019-03-11T13:18:00Z"/>
          <w:rFonts w:cs="Times"/>
          <w:szCs w:val="24"/>
        </w:rPr>
        <w:pPrChange w:id="1199" w:author="DIANA.01" w:date="2019-03-13T15:32:00Z">
          <w:pPr>
            <w:numPr>
              <w:numId w:val="30"/>
            </w:numPr>
            <w:ind w:left="720" w:hanging="360"/>
          </w:pPr>
        </w:pPrChange>
      </w:pPr>
    </w:p>
    <w:p w:rsidR="009E2015" w:rsidRPr="000B3A38" w:rsidRDefault="009E2015" w:rsidP="009E2015">
      <w:pPr>
        <w:numPr>
          <w:ilvl w:val="0"/>
          <w:numId w:val="30"/>
        </w:numPr>
        <w:rPr>
          <w:ins w:id="1200" w:author="DIANA.01" w:date="2019-03-13T15:33:00Z"/>
          <w:rFonts w:cs="Times"/>
          <w:szCs w:val="24"/>
          <w:rPrChange w:id="1201" w:author="DIANA.01" w:date="2019-03-13T15:33:00Z">
            <w:rPr>
              <w:ins w:id="1202" w:author="DIANA.01" w:date="2019-03-13T15:33:00Z"/>
              <w:rFonts w:cs="Times"/>
              <w:color w:val="000000"/>
              <w:szCs w:val="24"/>
            </w:rPr>
          </w:rPrChange>
        </w:rPr>
      </w:pPr>
      <w:proofErr w:type="spellStart"/>
      <w:ins w:id="1203" w:author="DIANA.01" w:date="2019-03-11T13:19:00Z">
        <w:r w:rsidRPr="000B3A38">
          <w:rPr>
            <w:rFonts w:cs="Times"/>
            <w:b/>
            <w:color w:val="000000"/>
            <w:szCs w:val="24"/>
            <w:rPrChange w:id="1204" w:author="DIANA.01" w:date="2019-03-13T15:33:00Z">
              <w:rPr>
                <w:rFonts w:ascii="Consolas" w:hAnsi="Consolas" w:cs="Consolas"/>
                <w:color w:val="000000"/>
                <w:sz w:val="19"/>
                <w:szCs w:val="19"/>
              </w:rPr>
            </w:rPrChange>
          </w:rPr>
          <w:t>EditOwner</w:t>
        </w:r>
      </w:ins>
      <w:proofErr w:type="spellEnd"/>
      <w:ins w:id="1205" w:author="DIANA.01" w:date="2019-03-11T13:40:00Z">
        <w:r w:rsidR="00DC2064" w:rsidRPr="00F66E76">
          <w:rPr>
            <w:rFonts w:cs="Times"/>
            <w:color w:val="000000"/>
            <w:szCs w:val="24"/>
            <w:rPrChange w:id="1206" w:author="DIANA.01" w:date="2019-03-13T15:21:00Z">
              <w:rPr>
                <w:rFonts w:ascii="Consolas" w:hAnsi="Consolas" w:cs="Consolas"/>
                <w:color w:val="000000"/>
                <w:sz w:val="19"/>
                <w:szCs w:val="19"/>
              </w:rPr>
            </w:rPrChange>
          </w:rPr>
          <w:t xml:space="preserve"> </w:t>
        </w:r>
      </w:ins>
      <w:ins w:id="1207" w:author="DIANA.01" w:date="2019-03-11T13:19:00Z">
        <w:r w:rsidRPr="00F66E76">
          <w:rPr>
            <w:rFonts w:cs="Times"/>
            <w:color w:val="000000"/>
            <w:szCs w:val="24"/>
            <w:rPrChange w:id="1208" w:author="DIANA.01" w:date="2019-03-13T15:21:00Z">
              <w:rPr>
                <w:rFonts w:ascii="Consolas" w:hAnsi="Consolas" w:cs="Consolas"/>
                <w:color w:val="000000"/>
                <w:sz w:val="19"/>
                <w:szCs w:val="19"/>
              </w:rPr>
            </w:rPrChange>
          </w:rPr>
          <w:t>(</w:t>
        </w:r>
        <w:r w:rsidRPr="00F66E76">
          <w:rPr>
            <w:rFonts w:cs="Times"/>
            <w:color w:val="0000FF"/>
            <w:szCs w:val="24"/>
            <w:rPrChange w:id="1209" w:author="DIANA.01" w:date="2019-03-13T15:21:00Z">
              <w:rPr>
                <w:rFonts w:ascii="Consolas" w:hAnsi="Consolas" w:cs="Consolas"/>
                <w:color w:val="0000FF"/>
                <w:sz w:val="19"/>
                <w:szCs w:val="19"/>
              </w:rPr>
            </w:rPrChange>
          </w:rPr>
          <w:t>int</w:t>
        </w:r>
        <w:r w:rsidRPr="00F66E76">
          <w:rPr>
            <w:rFonts w:cs="Times"/>
            <w:color w:val="000000"/>
            <w:szCs w:val="24"/>
            <w:rPrChange w:id="1210" w:author="DIANA.01" w:date="2019-03-13T15:21:00Z">
              <w:rPr>
                <w:rFonts w:ascii="Consolas" w:hAnsi="Consolas" w:cs="Consolas"/>
                <w:color w:val="000000"/>
                <w:sz w:val="19"/>
                <w:szCs w:val="19"/>
              </w:rPr>
            </w:rPrChange>
          </w:rPr>
          <w:t>? id)</w:t>
        </w:r>
      </w:ins>
    </w:p>
    <w:p w:rsidR="000B3A38" w:rsidRPr="00FD57BA" w:rsidRDefault="000B3A38" w:rsidP="000B3A38">
      <w:pPr>
        <w:ind w:left="720"/>
        <w:rPr>
          <w:ins w:id="1211" w:author="DIANA.01" w:date="2019-03-13T15:33:00Z"/>
          <w:rFonts w:cs="Times"/>
          <w:i/>
          <w:color w:val="000000"/>
          <w:szCs w:val="24"/>
        </w:rPr>
        <w:pPrChange w:id="1212" w:author="DIANA.01" w:date="2019-03-13T15:33:00Z">
          <w:pPr>
            <w:numPr>
              <w:numId w:val="30"/>
            </w:numPr>
            <w:ind w:left="720" w:hanging="360"/>
          </w:pPr>
        </w:pPrChange>
      </w:pPr>
      <w:ins w:id="1213" w:author="DIANA.01" w:date="2019-03-13T15:33:00Z">
        <w:r w:rsidRPr="00FD57BA">
          <w:rPr>
            <w:rFonts w:cs="Times"/>
            <w:i/>
            <w:color w:val="000000"/>
            <w:szCs w:val="24"/>
          </w:rPr>
          <w:t>Retrieves a</w:t>
        </w:r>
        <w:r>
          <w:rPr>
            <w:rFonts w:cs="Times"/>
            <w:i/>
            <w:color w:val="000000"/>
            <w:szCs w:val="24"/>
          </w:rPr>
          <w:t xml:space="preserve"> certain owner’s information from the database (by id). </w:t>
        </w:r>
      </w:ins>
    </w:p>
    <w:p w:rsidR="000B3A38" w:rsidRPr="00296985" w:rsidRDefault="000B3A38" w:rsidP="000B3A38">
      <w:pPr>
        <w:ind w:left="720"/>
        <w:rPr>
          <w:ins w:id="1214" w:author="DIANA.01" w:date="2019-03-11T13:19:00Z"/>
          <w:rFonts w:cs="Times"/>
          <w:szCs w:val="24"/>
        </w:rPr>
        <w:pPrChange w:id="1215" w:author="DIANA.01" w:date="2019-03-13T15:33:00Z">
          <w:pPr>
            <w:numPr>
              <w:numId w:val="30"/>
            </w:numPr>
            <w:ind w:left="720" w:hanging="360"/>
          </w:pPr>
        </w:pPrChange>
      </w:pPr>
    </w:p>
    <w:p w:rsidR="009E2015" w:rsidRPr="000B3A38" w:rsidRDefault="009E2015" w:rsidP="009E2015">
      <w:pPr>
        <w:numPr>
          <w:ilvl w:val="0"/>
          <w:numId w:val="30"/>
        </w:numPr>
        <w:rPr>
          <w:ins w:id="1216" w:author="DIANA.01" w:date="2019-03-13T15:34:00Z"/>
          <w:rFonts w:cs="Times"/>
          <w:szCs w:val="24"/>
          <w:rPrChange w:id="1217" w:author="DIANA.01" w:date="2019-03-13T15:34:00Z">
            <w:rPr>
              <w:ins w:id="1218" w:author="DIANA.01" w:date="2019-03-13T15:34:00Z"/>
              <w:rFonts w:cs="Times"/>
              <w:color w:val="000000"/>
              <w:szCs w:val="24"/>
            </w:rPr>
          </w:rPrChange>
        </w:rPr>
      </w:pPr>
      <w:proofErr w:type="spellStart"/>
      <w:ins w:id="1219" w:author="DIANA.01" w:date="2019-03-11T13:19:00Z">
        <w:r w:rsidRPr="000B3A38">
          <w:rPr>
            <w:rFonts w:cs="Times"/>
            <w:b/>
            <w:color w:val="000000"/>
            <w:szCs w:val="24"/>
            <w:rPrChange w:id="1220" w:author="DIANA.01" w:date="2019-03-13T15:34:00Z">
              <w:rPr>
                <w:rFonts w:ascii="Consolas" w:hAnsi="Consolas" w:cs="Consolas"/>
                <w:color w:val="000000"/>
                <w:sz w:val="19"/>
                <w:szCs w:val="19"/>
              </w:rPr>
            </w:rPrChange>
          </w:rPr>
          <w:t>Edit</w:t>
        </w:r>
      </w:ins>
      <w:r w:rsidR="002C4674">
        <w:rPr>
          <w:rFonts w:cs="Times"/>
          <w:b/>
          <w:color w:val="000000"/>
          <w:szCs w:val="24"/>
        </w:rPr>
        <w:t>Owner</w:t>
      </w:r>
      <w:proofErr w:type="spellEnd"/>
      <w:ins w:id="1221" w:author="DIANA.01" w:date="2019-03-11T13:40:00Z">
        <w:r w:rsidR="00DC2064" w:rsidRPr="000B3A38">
          <w:rPr>
            <w:rFonts w:cs="Times"/>
            <w:b/>
            <w:color w:val="000000"/>
            <w:szCs w:val="24"/>
            <w:rPrChange w:id="1222" w:author="DIANA.01" w:date="2019-03-13T15:34:00Z">
              <w:rPr>
                <w:rFonts w:ascii="Consolas" w:hAnsi="Consolas" w:cs="Consolas"/>
                <w:color w:val="000000"/>
                <w:sz w:val="19"/>
                <w:szCs w:val="19"/>
              </w:rPr>
            </w:rPrChange>
          </w:rPr>
          <w:t xml:space="preserve"> </w:t>
        </w:r>
      </w:ins>
      <w:ins w:id="1223" w:author="DIANA.01" w:date="2019-03-11T13:19:00Z">
        <w:r w:rsidRPr="00F66E76">
          <w:rPr>
            <w:rFonts w:cs="Times"/>
            <w:color w:val="000000"/>
            <w:szCs w:val="24"/>
            <w:rPrChange w:id="1224" w:author="DIANA.01" w:date="2019-03-13T15:21:00Z">
              <w:rPr>
                <w:rFonts w:ascii="Consolas" w:hAnsi="Consolas" w:cs="Consolas"/>
                <w:color w:val="000000"/>
                <w:sz w:val="19"/>
                <w:szCs w:val="19"/>
              </w:rPr>
            </w:rPrChange>
          </w:rPr>
          <w:t>(</w:t>
        </w:r>
        <w:r w:rsidRPr="00F66E76">
          <w:rPr>
            <w:rFonts w:cs="Times"/>
            <w:color w:val="0000FF"/>
            <w:szCs w:val="24"/>
            <w:rPrChange w:id="1225" w:author="DIANA.01" w:date="2019-03-13T15:21:00Z">
              <w:rPr>
                <w:rFonts w:ascii="Consolas" w:hAnsi="Consolas" w:cs="Consolas"/>
                <w:color w:val="0000FF"/>
                <w:sz w:val="19"/>
                <w:szCs w:val="19"/>
              </w:rPr>
            </w:rPrChange>
          </w:rPr>
          <w:t>int</w:t>
        </w:r>
        <w:r w:rsidRPr="00F66E76">
          <w:rPr>
            <w:rFonts w:cs="Times"/>
            <w:color w:val="000000"/>
            <w:szCs w:val="24"/>
            <w:rPrChange w:id="1226" w:author="DIANA.01" w:date="2019-03-13T15:21:00Z">
              <w:rPr>
                <w:rFonts w:ascii="Consolas" w:hAnsi="Consolas" w:cs="Consolas"/>
                <w:color w:val="000000"/>
                <w:sz w:val="19"/>
                <w:szCs w:val="19"/>
              </w:rPr>
            </w:rPrChange>
          </w:rPr>
          <w:t xml:space="preserve"> id, Owner owner)</w:t>
        </w:r>
      </w:ins>
    </w:p>
    <w:p w:rsidR="000B3A38" w:rsidRPr="00FD57BA" w:rsidRDefault="000B3A38" w:rsidP="000B3A38">
      <w:pPr>
        <w:ind w:left="720"/>
        <w:rPr>
          <w:ins w:id="1227" w:author="DIANA.01" w:date="2019-03-13T15:34:00Z"/>
          <w:rFonts w:cs="Times"/>
          <w:i/>
          <w:color w:val="000000"/>
          <w:szCs w:val="24"/>
        </w:rPr>
        <w:pPrChange w:id="1228" w:author="DIANA.01" w:date="2019-03-13T15:34:00Z">
          <w:pPr>
            <w:numPr>
              <w:numId w:val="30"/>
            </w:numPr>
            <w:ind w:left="720" w:hanging="360"/>
          </w:pPr>
        </w:pPrChange>
      </w:pPr>
      <w:ins w:id="1229" w:author="DIANA.01" w:date="2019-03-13T15:34:00Z">
        <w:r>
          <w:rPr>
            <w:rFonts w:cs="Times"/>
            <w:i/>
            <w:color w:val="000000"/>
            <w:szCs w:val="24"/>
          </w:rPr>
          <w:t>Updates</w:t>
        </w:r>
        <w:r w:rsidRPr="00FD57BA">
          <w:rPr>
            <w:rFonts w:cs="Times"/>
            <w:i/>
            <w:color w:val="000000"/>
            <w:szCs w:val="24"/>
          </w:rPr>
          <w:t xml:space="preserve"> a</w:t>
        </w:r>
        <w:r>
          <w:rPr>
            <w:rFonts w:cs="Times"/>
            <w:i/>
            <w:color w:val="000000"/>
            <w:szCs w:val="24"/>
          </w:rPr>
          <w:t xml:space="preserve"> certain owner’s information in the database (by id). </w:t>
        </w:r>
      </w:ins>
    </w:p>
    <w:p w:rsidR="000B3A38" w:rsidRPr="00296985" w:rsidRDefault="000B3A38" w:rsidP="000B3A38">
      <w:pPr>
        <w:ind w:left="720"/>
        <w:rPr>
          <w:ins w:id="1230" w:author="DIANA.01" w:date="2019-03-11T13:19:00Z"/>
          <w:rFonts w:cs="Times"/>
          <w:szCs w:val="24"/>
        </w:rPr>
        <w:pPrChange w:id="1231" w:author="DIANA.01" w:date="2019-03-13T15:34:00Z">
          <w:pPr>
            <w:numPr>
              <w:numId w:val="30"/>
            </w:numPr>
            <w:ind w:left="720" w:hanging="360"/>
          </w:pPr>
        </w:pPrChange>
      </w:pPr>
    </w:p>
    <w:p w:rsidR="008D44CB" w:rsidRDefault="008D44CB" w:rsidP="008D44CB">
      <w:pPr>
        <w:numPr>
          <w:ilvl w:val="0"/>
          <w:numId w:val="30"/>
        </w:numPr>
        <w:autoSpaceDE w:val="0"/>
        <w:autoSpaceDN w:val="0"/>
        <w:adjustRightInd w:val="0"/>
        <w:spacing w:line="240" w:lineRule="auto"/>
        <w:rPr>
          <w:ins w:id="1232" w:author="DIANA.01" w:date="2019-03-13T15:34:00Z"/>
          <w:rFonts w:cs="Times"/>
          <w:color w:val="000000"/>
          <w:szCs w:val="24"/>
        </w:rPr>
      </w:pPr>
      <w:proofErr w:type="spellStart"/>
      <w:ins w:id="1233" w:author="DIANA.01" w:date="2019-03-11T13:21:00Z">
        <w:r w:rsidRPr="000B3A38">
          <w:rPr>
            <w:rFonts w:cs="Times"/>
            <w:b/>
            <w:color w:val="000000"/>
            <w:szCs w:val="24"/>
            <w:rPrChange w:id="1234" w:author="DIANA.01" w:date="2019-03-13T15:34:00Z">
              <w:rPr>
                <w:rFonts w:ascii="Consolas" w:hAnsi="Consolas" w:cs="Consolas"/>
                <w:color w:val="000000"/>
                <w:sz w:val="19"/>
                <w:szCs w:val="19"/>
              </w:rPr>
            </w:rPrChange>
          </w:rPr>
          <w:t>AddOwner</w:t>
        </w:r>
      </w:ins>
      <w:proofErr w:type="spellEnd"/>
      <w:ins w:id="1235" w:author="DIANA.01" w:date="2019-03-11T13:41:00Z">
        <w:r w:rsidR="00DC2064" w:rsidRPr="00F66E76">
          <w:rPr>
            <w:rFonts w:cs="Times"/>
            <w:color w:val="000000"/>
            <w:szCs w:val="24"/>
            <w:rPrChange w:id="1236" w:author="DIANA.01" w:date="2019-03-13T15:21:00Z">
              <w:rPr>
                <w:rFonts w:ascii="Consolas" w:hAnsi="Consolas" w:cs="Consolas"/>
                <w:color w:val="000000"/>
                <w:sz w:val="19"/>
                <w:szCs w:val="19"/>
              </w:rPr>
            </w:rPrChange>
          </w:rPr>
          <w:t xml:space="preserve"> </w:t>
        </w:r>
      </w:ins>
      <w:ins w:id="1237" w:author="DIANA.01" w:date="2019-03-11T13:21:00Z">
        <w:r w:rsidRPr="00F66E76">
          <w:rPr>
            <w:rFonts w:cs="Times"/>
            <w:color w:val="000000"/>
            <w:szCs w:val="24"/>
            <w:rPrChange w:id="1238" w:author="DIANA.01" w:date="2019-03-13T15:21:00Z">
              <w:rPr>
                <w:rFonts w:ascii="Consolas" w:hAnsi="Consolas" w:cs="Consolas"/>
                <w:color w:val="000000"/>
                <w:sz w:val="19"/>
                <w:szCs w:val="19"/>
              </w:rPr>
            </w:rPrChange>
          </w:rPr>
          <w:t>(Owner owner)</w:t>
        </w:r>
      </w:ins>
    </w:p>
    <w:p w:rsidR="000B3A38" w:rsidRDefault="000B3A38" w:rsidP="000B3A38">
      <w:pPr>
        <w:autoSpaceDE w:val="0"/>
        <w:autoSpaceDN w:val="0"/>
        <w:adjustRightInd w:val="0"/>
        <w:spacing w:line="240" w:lineRule="auto"/>
        <w:ind w:left="720"/>
        <w:rPr>
          <w:ins w:id="1239" w:author="DIANA.01" w:date="2019-03-13T15:34:00Z"/>
          <w:rFonts w:cs="Times"/>
          <w:i/>
          <w:color w:val="000000"/>
          <w:szCs w:val="24"/>
        </w:rPr>
        <w:pPrChange w:id="1240" w:author="DIANA.01" w:date="2019-03-13T15:34:00Z">
          <w:pPr>
            <w:numPr>
              <w:numId w:val="30"/>
            </w:numPr>
            <w:autoSpaceDE w:val="0"/>
            <w:autoSpaceDN w:val="0"/>
            <w:adjustRightInd w:val="0"/>
            <w:spacing w:line="240" w:lineRule="auto"/>
            <w:ind w:left="720" w:hanging="360"/>
          </w:pPr>
        </w:pPrChange>
      </w:pPr>
      <w:ins w:id="1241" w:author="DIANA.01" w:date="2019-03-13T15:34:00Z">
        <w:r>
          <w:rPr>
            <w:rFonts w:cs="Times"/>
            <w:i/>
            <w:color w:val="000000"/>
            <w:szCs w:val="24"/>
          </w:rPr>
          <w:t>Adds a new owner’s information in the database.</w:t>
        </w:r>
      </w:ins>
    </w:p>
    <w:p w:rsidR="000B3A38" w:rsidRPr="00F66E76" w:rsidRDefault="000B3A38" w:rsidP="000B3A38">
      <w:pPr>
        <w:autoSpaceDE w:val="0"/>
        <w:autoSpaceDN w:val="0"/>
        <w:adjustRightInd w:val="0"/>
        <w:spacing w:line="240" w:lineRule="auto"/>
        <w:ind w:left="720"/>
        <w:rPr>
          <w:ins w:id="1242" w:author="DIANA.01" w:date="2019-03-11T13:21:00Z"/>
          <w:rFonts w:cs="Times"/>
          <w:color w:val="000000"/>
          <w:szCs w:val="24"/>
          <w:rPrChange w:id="1243" w:author="DIANA.01" w:date="2019-03-13T15:21:00Z">
            <w:rPr>
              <w:ins w:id="1244" w:author="DIANA.01" w:date="2019-03-11T13:21:00Z"/>
              <w:rFonts w:ascii="Consolas" w:hAnsi="Consolas" w:cs="Consolas"/>
              <w:color w:val="000000"/>
              <w:sz w:val="19"/>
              <w:szCs w:val="19"/>
            </w:rPr>
          </w:rPrChange>
        </w:rPr>
        <w:pPrChange w:id="1245" w:author="DIANA.01" w:date="2019-03-13T15:34:00Z">
          <w:pPr>
            <w:numPr>
              <w:numId w:val="30"/>
            </w:numPr>
            <w:autoSpaceDE w:val="0"/>
            <w:autoSpaceDN w:val="0"/>
            <w:adjustRightInd w:val="0"/>
            <w:spacing w:line="240" w:lineRule="auto"/>
            <w:ind w:left="720" w:hanging="360"/>
          </w:pPr>
        </w:pPrChange>
      </w:pPr>
    </w:p>
    <w:p w:rsidR="008D44CB" w:rsidRPr="00412539" w:rsidRDefault="008D44CB" w:rsidP="008D44CB">
      <w:pPr>
        <w:numPr>
          <w:ilvl w:val="0"/>
          <w:numId w:val="30"/>
        </w:numPr>
        <w:rPr>
          <w:ins w:id="1246" w:author="DIANA.01" w:date="2019-03-13T15:45:00Z"/>
          <w:rFonts w:cs="Times"/>
          <w:szCs w:val="24"/>
          <w:rPrChange w:id="1247" w:author="DIANA.01" w:date="2019-03-13T15:45:00Z">
            <w:rPr>
              <w:ins w:id="1248" w:author="DIANA.01" w:date="2019-03-13T15:45:00Z"/>
              <w:rFonts w:cs="Times"/>
              <w:color w:val="000000"/>
              <w:szCs w:val="24"/>
            </w:rPr>
          </w:rPrChange>
        </w:rPr>
      </w:pPr>
      <w:proofErr w:type="spellStart"/>
      <w:ins w:id="1249" w:author="DIANA.01" w:date="2019-03-11T13:22:00Z">
        <w:r w:rsidRPr="000B3A38">
          <w:rPr>
            <w:rFonts w:cs="Times"/>
            <w:b/>
            <w:color w:val="000000"/>
            <w:szCs w:val="24"/>
            <w:rPrChange w:id="1250" w:author="DIANA.01" w:date="2019-03-13T15:35:00Z">
              <w:rPr>
                <w:rFonts w:ascii="Consolas" w:hAnsi="Consolas" w:cs="Consolas"/>
                <w:color w:val="000000"/>
                <w:sz w:val="19"/>
                <w:szCs w:val="19"/>
              </w:rPr>
            </w:rPrChange>
          </w:rPr>
          <w:t>DeleteOwner</w:t>
        </w:r>
      </w:ins>
      <w:proofErr w:type="spellEnd"/>
      <w:ins w:id="1251" w:author="DIANA.01" w:date="2019-03-11T13:41:00Z">
        <w:r w:rsidR="00DC2064" w:rsidRPr="00F66E76">
          <w:rPr>
            <w:rFonts w:cs="Times"/>
            <w:color w:val="000000"/>
            <w:szCs w:val="24"/>
            <w:rPrChange w:id="1252" w:author="DIANA.01" w:date="2019-03-13T15:21:00Z">
              <w:rPr>
                <w:rFonts w:ascii="Consolas" w:hAnsi="Consolas" w:cs="Consolas"/>
                <w:color w:val="000000"/>
                <w:sz w:val="19"/>
                <w:szCs w:val="19"/>
              </w:rPr>
            </w:rPrChange>
          </w:rPr>
          <w:t xml:space="preserve"> </w:t>
        </w:r>
      </w:ins>
      <w:ins w:id="1253" w:author="DIANA.01" w:date="2019-03-11T13:22:00Z">
        <w:r w:rsidRPr="00F66E76">
          <w:rPr>
            <w:rFonts w:cs="Times"/>
            <w:color w:val="000000"/>
            <w:szCs w:val="24"/>
            <w:rPrChange w:id="1254" w:author="DIANA.01" w:date="2019-03-13T15:21:00Z">
              <w:rPr>
                <w:rFonts w:ascii="Consolas" w:hAnsi="Consolas" w:cs="Consolas"/>
                <w:color w:val="000000"/>
                <w:sz w:val="19"/>
                <w:szCs w:val="19"/>
              </w:rPr>
            </w:rPrChange>
          </w:rPr>
          <w:t>(</w:t>
        </w:r>
        <w:r w:rsidRPr="00F66E76">
          <w:rPr>
            <w:rFonts w:cs="Times"/>
            <w:color w:val="0000FF"/>
            <w:szCs w:val="24"/>
            <w:rPrChange w:id="1255" w:author="DIANA.01" w:date="2019-03-13T15:21:00Z">
              <w:rPr>
                <w:rFonts w:ascii="Consolas" w:hAnsi="Consolas" w:cs="Consolas"/>
                <w:color w:val="0000FF"/>
                <w:sz w:val="19"/>
                <w:szCs w:val="19"/>
              </w:rPr>
            </w:rPrChange>
          </w:rPr>
          <w:t>int</w:t>
        </w:r>
        <w:r w:rsidRPr="00F66E76">
          <w:rPr>
            <w:rFonts w:cs="Times"/>
            <w:color w:val="000000"/>
            <w:szCs w:val="24"/>
            <w:rPrChange w:id="1256" w:author="DIANA.01" w:date="2019-03-13T15:21:00Z">
              <w:rPr>
                <w:rFonts w:ascii="Consolas" w:hAnsi="Consolas" w:cs="Consolas"/>
                <w:color w:val="000000"/>
                <w:sz w:val="19"/>
                <w:szCs w:val="19"/>
              </w:rPr>
            </w:rPrChange>
          </w:rPr>
          <w:t>? id)</w:t>
        </w:r>
      </w:ins>
    </w:p>
    <w:p w:rsidR="00412539" w:rsidRDefault="00412539" w:rsidP="00412539">
      <w:pPr>
        <w:ind w:left="720"/>
        <w:rPr>
          <w:rFonts w:cs="Times"/>
          <w:i/>
          <w:color w:val="000000"/>
          <w:szCs w:val="24"/>
        </w:rPr>
      </w:pPr>
      <w:ins w:id="1257" w:author="DIANA.01" w:date="2019-03-13T15:45:00Z">
        <w:r w:rsidRPr="00FD57BA">
          <w:rPr>
            <w:rFonts w:cs="Times"/>
            <w:i/>
            <w:color w:val="000000"/>
            <w:szCs w:val="24"/>
          </w:rPr>
          <w:t>Retrieves a</w:t>
        </w:r>
        <w:r>
          <w:rPr>
            <w:rFonts w:cs="Times"/>
            <w:i/>
            <w:color w:val="000000"/>
            <w:szCs w:val="24"/>
          </w:rPr>
          <w:t xml:space="preserve"> certain owner’s information from the database (by id). </w:t>
        </w:r>
      </w:ins>
    </w:p>
    <w:p w:rsidR="00924593" w:rsidRPr="00412539" w:rsidRDefault="00924593" w:rsidP="00924593">
      <w:pPr>
        <w:ind w:left="720"/>
        <w:rPr>
          <w:ins w:id="1258" w:author="DIANA.01" w:date="2019-03-13T15:35:00Z"/>
          <w:rFonts w:cs="Times"/>
          <w:i/>
          <w:color w:val="000000"/>
          <w:szCs w:val="24"/>
          <w:rPrChange w:id="1259" w:author="DIANA.01" w:date="2019-03-13T15:45:00Z">
            <w:rPr>
              <w:ins w:id="1260" w:author="DIANA.01" w:date="2019-03-13T15:35:00Z"/>
              <w:rFonts w:cs="Times"/>
              <w:color w:val="000000"/>
              <w:szCs w:val="24"/>
            </w:rPr>
          </w:rPrChange>
        </w:rPr>
      </w:pPr>
    </w:p>
    <w:p w:rsidR="000B3A38" w:rsidRPr="00296985" w:rsidRDefault="000B3A38" w:rsidP="000B3A38">
      <w:pPr>
        <w:ind w:left="720"/>
        <w:rPr>
          <w:ins w:id="1261" w:author="DIANA.01" w:date="2019-03-11T13:22:00Z"/>
          <w:rFonts w:cs="Times"/>
          <w:szCs w:val="24"/>
        </w:rPr>
        <w:pPrChange w:id="1262" w:author="DIANA.01" w:date="2019-03-13T15:35:00Z">
          <w:pPr>
            <w:numPr>
              <w:numId w:val="30"/>
            </w:numPr>
            <w:ind w:left="720" w:hanging="360"/>
          </w:pPr>
        </w:pPrChange>
      </w:pPr>
    </w:p>
    <w:p w:rsidR="008D44CB" w:rsidRPr="000B3A38" w:rsidRDefault="008D44CB" w:rsidP="008D44CB">
      <w:pPr>
        <w:numPr>
          <w:ilvl w:val="0"/>
          <w:numId w:val="30"/>
        </w:numPr>
        <w:rPr>
          <w:ins w:id="1263" w:author="DIANA.01" w:date="2019-03-13T15:35:00Z"/>
          <w:rFonts w:cs="Times"/>
          <w:szCs w:val="24"/>
          <w:rPrChange w:id="1264" w:author="DIANA.01" w:date="2019-03-13T15:35:00Z">
            <w:rPr>
              <w:ins w:id="1265" w:author="DIANA.01" w:date="2019-03-13T15:35:00Z"/>
              <w:rFonts w:cs="Times"/>
              <w:color w:val="000000"/>
              <w:szCs w:val="24"/>
            </w:rPr>
          </w:rPrChange>
        </w:rPr>
      </w:pPr>
      <w:proofErr w:type="spellStart"/>
      <w:ins w:id="1266" w:author="DIANA.01" w:date="2019-03-11T13:22:00Z">
        <w:r w:rsidRPr="000B3A38">
          <w:rPr>
            <w:rFonts w:cs="Times"/>
            <w:b/>
            <w:color w:val="000000"/>
            <w:szCs w:val="24"/>
            <w:rPrChange w:id="1267" w:author="DIANA.01" w:date="2019-03-13T15:35:00Z">
              <w:rPr>
                <w:rFonts w:ascii="Consolas" w:hAnsi="Consolas" w:cs="Consolas"/>
                <w:color w:val="000000"/>
                <w:sz w:val="19"/>
                <w:szCs w:val="19"/>
              </w:rPr>
            </w:rPrChange>
          </w:rPr>
          <w:lastRenderedPageBreak/>
          <w:t>DeleteOwnerConfirmed</w:t>
        </w:r>
      </w:ins>
      <w:proofErr w:type="spellEnd"/>
      <w:ins w:id="1268" w:author="DIANA.01" w:date="2019-03-11T13:41:00Z">
        <w:r w:rsidR="00DC2064" w:rsidRPr="000B3A38">
          <w:rPr>
            <w:rFonts w:cs="Times"/>
            <w:b/>
            <w:color w:val="000000"/>
            <w:szCs w:val="24"/>
            <w:rPrChange w:id="1269" w:author="DIANA.01" w:date="2019-03-13T15:35:00Z">
              <w:rPr>
                <w:rFonts w:ascii="Consolas" w:hAnsi="Consolas" w:cs="Consolas"/>
                <w:color w:val="000000"/>
                <w:sz w:val="19"/>
                <w:szCs w:val="19"/>
              </w:rPr>
            </w:rPrChange>
          </w:rPr>
          <w:t xml:space="preserve"> </w:t>
        </w:r>
      </w:ins>
      <w:ins w:id="1270" w:author="DIANA.01" w:date="2019-03-11T13:22:00Z">
        <w:r w:rsidRPr="00F66E76">
          <w:rPr>
            <w:rFonts w:cs="Times"/>
            <w:color w:val="000000"/>
            <w:szCs w:val="24"/>
            <w:rPrChange w:id="1271" w:author="DIANA.01" w:date="2019-03-13T15:21:00Z">
              <w:rPr>
                <w:rFonts w:ascii="Consolas" w:hAnsi="Consolas" w:cs="Consolas"/>
                <w:color w:val="000000"/>
                <w:sz w:val="19"/>
                <w:szCs w:val="19"/>
              </w:rPr>
            </w:rPrChange>
          </w:rPr>
          <w:t>(</w:t>
        </w:r>
        <w:r w:rsidRPr="00F66E76">
          <w:rPr>
            <w:rFonts w:cs="Times"/>
            <w:color w:val="0000FF"/>
            <w:szCs w:val="24"/>
            <w:rPrChange w:id="1272" w:author="DIANA.01" w:date="2019-03-13T15:21:00Z">
              <w:rPr>
                <w:rFonts w:ascii="Consolas" w:hAnsi="Consolas" w:cs="Consolas"/>
                <w:color w:val="0000FF"/>
                <w:sz w:val="19"/>
                <w:szCs w:val="19"/>
              </w:rPr>
            </w:rPrChange>
          </w:rPr>
          <w:t>int</w:t>
        </w:r>
        <w:r w:rsidRPr="00F66E76">
          <w:rPr>
            <w:rFonts w:cs="Times"/>
            <w:color w:val="000000"/>
            <w:szCs w:val="24"/>
            <w:rPrChange w:id="1273" w:author="DIANA.01" w:date="2019-03-13T15:21:00Z">
              <w:rPr>
                <w:rFonts w:ascii="Consolas" w:hAnsi="Consolas" w:cs="Consolas"/>
                <w:color w:val="000000"/>
                <w:sz w:val="19"/>
                <w:szCs w:val="19"/>
              </w:rPr>
            </w:rPrChange>
          </w:rPr>
          <w:t xml:space="preserve"> id)</w:t>
        </w:r>
      </w:ins>
    </w:p>
    <w:p w:rsidR="000B3A38" w:rsidRDefault="000B3A38" w:rsidP="000B3A38">
      <w:pPr>
        <w:ind w:left="720"/>
        <w:rPr>
          <w:ins w:id="1274" w:author="DIANA.01" w:date="2019-03-13T15:36:00Z"/>
          <w:rFonts w:cs="Times"/>
          <w:i/>
          <w:color w:val="000000"/>
          <w:szCs w:val="24"/>
        </w:rPr>
      </w:pPr>
      <w:ins w:id="1275" w:author="DIANA.01" w:date="2019-03-13T15:36:00Z">
        <w:r>
          <w:rPr>
            <w:rFonts w:cs="Times"/>
            <w:i/>
            <w:color w:val="000000"/>
            <w:szCs w:val="24"/>
          </w:rPr>
          <w:t>Deletes</w:t>
        </w:r>
        <w:r w:rsidRPr="00FD57BA">
          <w:rPr>
            <w:rFonts w:cs="Times"/>
            <w:i/>
            <w:color w:val="000000"/>
            <w:szCs w:val="24"/>
          </w:rPr>
          <w:t xml:space="preserve"> a</w:t>
        </w:r>
        <w:r>
          <w:rPr>
            <w:rFonts w:cs="Times"/>
            <w:i/>
            <w:color w:val="000000"/>
            <w:szCs w:val="24"/>
          </w:rPr>
          <w:t xml:space="preserve"> certain owner’s information from the database (by id).</w:t>
        </w:r>
      </w:ins>
    </w:p>
    <w:p w:rsidR="000B3A38" w:rsidRPr="00F66E76" w:rsidRDefault="000B3A38" w:rsidP="000B3A38">
      <w:pPr>
        <w:ind w:left="720"/>
        <w:rPr>
          <w:ins w:id="1276" w:author="DIANA.01" w:date="2019-03-11T13:24:00Z"/>
          <w:rFonts w:cs="Times"/>
          <w:szCs w:val="24"/>
          <w:rPrChange w:id="1277" w:author="DIANA.01" w:date="2019-03-13T15:21:00Z">
            <w:rPr>
              <w:ins w:id="1278" w:author="DIANA.01" w:date="2019-03-11T13:24:00Z"/>
              <w:rFonts w:ascii="Consolas" w:hAnsi="Consolas" w:cs="Consolas"/>
              <w:color w:val="000000"/>
              <w:sz w:val="19"/>
              <w:szCs w:val="19"/>
            </w:rPr>
          </w:rPrChange>
        </w:rPr>
        <w:pPrChange w:id="1279" w:author="DIANA.01" w:date="2019-03-13T15:35:00Z">
          <w:pPr>
            <w:numPr>
              <w:numId w:val="30"/>
            </w:numPr>
            <w:ind w:left="720" w:hanging="360"/>
          </w:pPr>
        </w:pPrChange>
      </w:pPr>
    </w:p>
    <w:p w:rsidR="008D44CB" w:rsidRPr="000B3A38" w:rsidRDefault="008D44CB" w:rsidP="00A560F0">
      <w:pPr>
        <w:numPr>
          <w:ilvl w:val="0"/>
          <w:numId w:val="30"/>
        </w:numPr>
        <w:rPr>
          <w:ins w:id="1280" w:author="DIANA.01" w:date="2019-03-13T15:36:00Z"/>
          <w:rFonts w:cs="Times"/>
          <w:szCs w:val="24"/>
          <w:rPrChange w:id="1281" w:author="DIANA.01" w:date="2019-03-13T15:36:00Z">
            <w:rPr>
              <w:ins w:id="1282" w:author="DIANA.01" w:date="2019-03-13T15:36:00Z"/>
              <w:rFonts w:cs="Times"/>
              <w:color w:val="000000"/>
              <w:szCs w:val="24"/>
            </w:rPr>
          </w:rPrChange>
        </w:rPr>
      </w:pPr>
      <w:proofErr w:type="spellStart"/>
      <w:ins w:id="1283" w:author="DIANA.01" w:date="2019-03-11T13:24:00Z">
        <w:r w:rsidRPr="000B3A38">
          <w:rPr>
            <w:rFonts w:cs="Times"/>
            <w:b/>
            <w:color w:val="000000"/>
            <w:szCs w:val="24"/>
            <w:rPrChange w:id="1284" w:author="DIANA.01" w:date="2019-03-13T15:36:00Z">
              <w:rPr>
                <w:rFonts w:ascii="Consolas" w:hAnsi="Consolas" w:cs="Consolas"/>
                <w:color w:val="000000"/>
                <w:sz w:val="19"/>
                <w:szCs w:val="19"/>
              </w:rPr>
            </w:rPrChange>
          </w:rPr>
          <w:t>OwnerExists</w:t>
        </w:r>
      </w:ins>
      <w:proofErr w:type="spellEnd"/>
      <w:ins w:id="1285" w:author="DIANA.01" w:date="2019-03-11T13:41:00Z">
        <w:r w:rsidR="00DC2064" w:rsidRPr="00F66E76">
          <w:rPr>
            <w:rFonts w:cs="Times"/>
            <w:color w:val="000000"/>
            <w:szCs w:val="24"/>
            <w:rPrChange w:id="1286" w:author="DIANA.01" w:date="2019-03-13T15:21:00Z">
              <w:rPr>
                <w:rFonts w:ascii="Consolas" w:hAnsi="Consolas" w:cs="Consolas"/>
                <w:color w:val="000000"/>
                <w:sz w:val="19"/>
                <w:szCs w:val="19"/>
              </w:rPr>
            </w:rPrChange>
          </w:rPr>
          <w:t xml:space="preserve"> </w:t>
        </w:r>
      </w:ins>
      <w:ins w:id="1287" w:author="DIANA.01" w:date="2019-03-11T13:24:00Z">
        <w:r w:rsidRPr="00F66E76">
          <w:rPr>
            <w:rFonts w:cs="Times"/>
            <w:color w:val="000000"/>
            <w:szCs w:val="24"/>
            <w:rPrChange w:id="1288" w:author="DIANA.01" w:date="2019-03-13T15:21:00Z">
              <w:rPr>
                <w:rFonts w:ascii="Consolas" w:hAnsi="Consolas" w:cs="Consolas"/>
                <w:color w:val="000000"/>
                <w:sz w:val="19"/>
                <w:szCs w:val="19"/>
              </w:rPr>
            </w:rPrChange>
          </w:rPr>
          <w:t>(</w:t>
        </w:r>
        <w:r w:rsidRPr="00F66E76">
          <w:rPr>
            <w:rFonts w:cs="Times"/>
            <w:color w:val="0000FF"/>
            <w:szCs w:val="24"/>
            <w:rPrChange w:id="1289" w:author="DIANA.01" w:date="2019-03-13T15:21:00Z">
              <w:rPr>
                <w:rFonts w:ascii="Consolas" w:hAnsi="Consolas" w:cs="Consolas"/>
                <w:color w:val="0000FF"/>
                <w:sz w:val="19"/>
                <w:szCs w:val="19"/>
              </w:rPr>
            </w:rPrChange>
          </w:rPr>
          <w:t>int</w:t>
        </w:r>
        <w:r w:rsidRPr="00F66E76">
          <w:rPr>
            <w:rFonts w:cs="Times"/>
            <w:color w:val="000000"/>
            <w:szCs w:val="24"/>
            <w:rPrChange w:id="1290" w:author="DIANA.01" w:date="2019-03-13T15:21:00Z">
              <w:rPr>
                <w:rFonts w:ascii="Consolas" w:hAnsi="Consolas" w:cs="Consolas"/>
                <w:color w:val="000000"/>
                <w:sz w:val="19"/>
                <w:szCs w:val="19"/>
              </w:rPr>
            </w:rPrChange>
          </w:rPr>
          <w:t xml:space="preserve"> id)</w:t>
        </w:r>
      </w:ins>
    </w:p>
    <w:p w:rsidR="000B3A38" w:rsidRDefault="000B3A38" w:rsidP="000B3A38">
      <w:pPr>
        <w:ind w:left="720"/>
        <w:rPr>
          <w:ins w:id="1291" w:author="DIANA.01" w:date="2019-03-13T15:36:00Z"/>
          <w:rFonts w:cs="Times"/>
          <w:i/>
          <w:color w:val="000000"/>
          <w:szCs w:val="24"/>
        </w:rPr>
        <w:pPrChange w:id="1292" w:author="DIANA.01" w:date="2019-03-13T15:36:00Z">
          <w:pPr>
            <w:numPr>
              <w:numId w:val="30"/>
            </w:numPr>
            <w:ind w:left="720" w:hanging="360"/>
          </w:pPr>
        </w:pPrChange>
      </w:pPr>
      <w:ins w:id="1293" w:author="DIANA.01" w:date="2019-03-13T15:36:00Z">
        <w:r>
          <w:rPr>
            <w:rFonts w:cs="Times"/>
            <w:i/>
            <w:color w:val="000000"/>
            <w:szCs w:val="24"/>
          </w:rPr>
          <w:t xml:space="preserve">Verifies if a certain </w:t>
        </w:r>
      </w:ins>
      <w:ins w:id="1294" w:author="DIANA.01" w:date="2019-03-13T15:37:00Z">
        <w:r>
          <w:rPr>
            <w:rFonts w:cs="Times"/>
            <w:i/>
            <w:color w:val="000000"/>
            <w:szCs w:val="24"/>
          </w:rPr>
          <w:t>owner</w:t>
        </w:r>
      </w:ins>
      <w:ins w:id="1295" w:author="DIANA.01" w:date="2019-03-13T15:36:00Z">
        <w:r>
          <w:rPr>
            <w:rFonts w:cs="Times"/>
            <w:i/>
            <w:color w:val="000000"/>
            <w:szCs w:val="24"/>
          </w:rPr>
          <w:t xml:space="preserve"> exists in the database (by id).</w:t>
        </w:r>
      </w:ins>
    </w:p>
    <w:p w:rsidR="000B3A38" w:rsidRPr="00296985" w:rsidRDefault="000B3A38" w:rsidP="000B3A38">
      <w:pPr>
        <w:ind w:left="720"/>
        <w:rPr>
          <w:ins w:id="1296" w:author="DIANA.01" w:date="2019-03-11T13:22:00Z"/>
          <w:rFonts w:cs="Times"/>
          <w:szCs w:val="24"/>
        </w:rPr>
        <w:pPrChange w:id="1297" w:author="DIANA.01" w:date="2019-03-13T15:36:00Z">
          <w:pPr>
            <w:numPr>
              <w:numId w:val="30"/>
            </w:numPr>
            <w:ind w:left="720" w:hanging="360"/>
          </w:pPr>
        </w:pPrChange>
      </w:pPr>
    </w:p>
    <w:p w:rsidR="008D44CB" w:rsidRDefault="008D44CB" w:rsidP="008D44CB">
      <w:pPr>
        <w:numPr>
          <w:ilvl w:val="0"/>
          <w:numId w:val="30"/>
        </w:numPr>
        <w:autoSpaceDE w:val="0"/>
        <w:autoSpaceDN w:val="0"/>
        <w:adjustRightInd w:val="0"/>
        <w:spacing w:line="240" w:lineRule="auto"/>
        <w:rPr>
          <w:ins w:id="1298" w:author="DIANA.01" w:date="2019-03-13T15:37:00Z"/>
          <w:rFonts w:cs="Times"/>
          <w:color w:val="000000"/>
          <w:szCs w:val="24"/>
        </w:rPr>
      </w:pPr>
      <w:proofErr w:type="spellStart"/>
      <w:ins w:id="1299" w:author="DIANA.01" w:date="2019-03-11T13:24:00Z">
        <w:r w:rsidRPr="000B3A38">
          <w:rPr>
            <w:rFonts w:cs="Times"/>
            <w:b/>
            <w:color w:val="000000"/>
            <w:szCs w:val="24"/>
            <w:rPrChange w:id="1300" w:author="DIANA.01" w:date="2019-03-13T15:37:00Z">
              <w:rPr>
                <w:rFonts w:ascii="Consolas" w:hAnsi="Consolas" w:cs="Consolas"/>
                <w:color w:val="000000"/>
                <w:sz w:val="19"/>
                <w:szCs w:val="19"/>
              </w:rPr>
            </w:rPrChange>
          </w:rPr>
          <w:t>Add</w:t>
        </w:r>
      </w:ins>
      <w:ins w:id="1301" w:author="DIANA.01" w:date="2019-03-11T13:25:00Z">
        <w:r w:rsidRPr="000B3A38">
          <w:rPr>
            <w:rFonts w:cs="Times"/>
            <w:b/>
            <w:color w:val="000000"/>
            <w:szCs w:val="24"/>
            <w:rPrChange w:id="1302" w:author="DIANA.01" w:date="2019-03-13T15:37:00Z">
              <w:rPr>
                <w:rFonts w:ascii="Consolas" w:hAnsi="Consolas" w:cs="Consolas"/>
                <w:color w:val="000000"/>
                <w:sz w:val="19"/>
                <w:szCs w:val="19"/>
              </w:rPr>
            </w:rPrChange>
          </w:rPr>
          <w:t>PaymentReceipt</w:t>
        </w:r>
      </w:ins>
      <w:proofErr w:type="spellEnd"/>
      <w:ins w:id="1303" w:author="DIANA.01" w:date="2019-03-11T13:41:00Z">
        <w:r w:rsidR="00DC2064" w:rsidRPr="00F66E76">
          <w:rPr>
            <w:rFonts w:cs="Times"/>
            <w:color w:val="000000"/>
            <w:szCs w:val="24"/>
            <w:rPrChange w:id="1304" w:author="DIANA.01" w:date="2019-03-13T15:21:00Z">
              <w:rPr>
                <w:rFonts w:ascii="Consolas" w:hAnsi="Consolas" w:cs="Consolas"/>
                <w:color w:val="000000"/>
                <w:sz w:val="19"/>
                <w:szCs w:val="19"/>
              </w:rPr>
            </w:rPrChange>
          </w:rPr>
          <w:t xml:space="preserve"> </w:t>
        </w:r>
      </w:ins>
      <w:ins w:id="1305" w:author="DIANA.01" w:date="2019-03-11T13:24:00Z">
        <w:r w:rsidRPr="00F66E76">
          <w:rPr>
            <w:rFonts w:cs="Times"/>
            <w:color w:val="000000"/>
            <w:szCs w:val="24"/>
            <w:rPrChange w:id="1306" w:author="DIANA.01" w:date="2019-03-13T15:21:00Z">
              <w:rPr>
                <w:rFonts w:ascii="Consolas" w:hAnsi="Consolas" w:cs="Consolas"/>
                <w:color w:val="000000"/>
                <w:sz w:val="19"/>
                <w:szCs w:val="19"/>
              </w:rPr>
            </w:rPrChange>
          </w:rPr>
          <w:t>(</w:t>
        </w:r>
      </w:ins>
      <w:ins w:id="1307" w:author="DIANA.01" w:date="2019-03-11T13:25:00Z">
        <w:r w:rsidRPr="00F66E76">
          <w:rPr>
            <w:rFonts w:cs="Times"/>
            <w:color w:val="000000"/>
            <w:szCs w:val="24"/>
            <w:rPrChange w:id="1308" w:author="DIANA.01" w:date="2019-03-13T15:21:00Z">
              <w:rPr>
                <w:rFonts w:ascii="Consolas" w:hAnsi="Consolas" w:cs="Consolas"/>
                <w:color w:val="000000"/>
                <w:sz w:val="19"/>
                <w:szCs w:val="19"/>
              </w:rPr>
            </w:rPrChange>
          </w:rPr>
          <w:t>Receipt</w:t>
        </w:r>
      </w:ins>
      <w:ins w:id="1309" w:author="DIANA.01" w:date="2019-03-11T13:24:00Z">
        <w:r w:rsidRPr="00F66E76">
          <w:rPr>
            <w:rFonts w:cs="Times"/>
            <w:color w:val="000000"/>
            <w:szCs w:val="24"/>
            <w:rPrChange w:id="1310" w:author="DIANA.01" w:date="2019-03-13T15:21:00Z">
              <w:rPr>
                <w:rFonts w:ascii="Consolas" w:hAnsi="Consolas" w:cs="Consolas"/>
                <w:color w:val="000000"/>
                <w:sz w:val="19"/>
                <w:szCs w:val="19"/>
              </w:rPr>
            </w:rPrChange>
          </w:rPr>
          <w:t xml:space="preserve"> </w:t>
        </w:r>
      </w:ins>
      <w:ins w:id="1311" w:author="DIANA.01" w:date="2019-03-11T13:25:00Z">
        <w:r w:rsidRPr="00F66E76">
          <w:rPr>
            <w:rFonts w:cs="Times"/>
            <w:color w:val="000000"/>
            <w:szCs w:val="24"/>
            <w:rPrChange w:id="1312" w:author="DIANA.01" w:date="2019-03-13T15:21:00Z">
              <w:rPr>
                <w:rFonts w:ascii="Consolas" w:hAnsi="Consolas" w:cs="Consolas"/>
                <w:color w:val="000000"/>
                <w:sz w:val="19"/>
                <w:szCs w:val="19"/>
              </w:rPr>
            </w:rPrChange>
          </w:rPr>
          <w:t>receipt</w:t>
        </w:r>
      </w:ins>
      <w:ins w:id="1313" w:author="DIANA.01" w:date="2019-03-11T13:24:00Z">
        <w:r w:rsidRPr="00F66E76">
          <w:rPr>
            <w:rFonts w:cs="Times"/>
            <w:color w:val="000000"/>
            <w:szCs w:val="24"/>
            <w:rPrChange w:id="1314" w:author="DIANA.01" w:date="2019-03-13T15:21:00Z">
              <w:rPr>
                <w:rFonts w:ascii="Consolas" w:hAnsi="Consolas" w:cs="Consolas"/>
                <w:color w:val="000000"/>
                <w:sz w:val="19"/>
                <w:szCs w:val="19"/>
              </w:rPr>
            </w:rPrChange>
          </w:rPr>
          <w:t>)</w:t>
        </w:r>
      </w:ins>
    </w:p>
    <w:p w:rsidR="000B3A38" w:rsidRDefault="000B3A38" w:rsidP="000B3A38">
      <w:pPr>
        <w:autoSpaceDE w:val="0"/>
        <w:autoSpaceDN w:val="0"/>
        <w:adjustRightInd w:val="0"/>
        <w:spacing w:line="240" w:lineRule="auto"/>
        <w:ind w:left="720"/>
        <w:rPr>
          <w:ins w:id="1315" w:author="DIANA.01" w:date="2019-03-13T15:37:00Z"/>
          <w:rFonts w:cs="Times"/>
          <w:i/>
          <w:color w:val="000000"/>
          <w:szCs w:val="24"/>
        </w:rPr>
      </w:pPr>
      <w:ins w:id="1316" w:author="DIANA.01" w:date="2019-03-13T15:37:00Z">
        <w:r>
          <w:rPr>
            <w:rFonts w:cs="Times"/>
            <w:i/>
            <w:color w:val="000000"/>
            <w:szCs w:val="24"/>
          </w:rPr>
          <w:t>Add a new payment receipt in the database.</w:t>
        </w:r>
      </w:ins>
    </w:p>
    <w:p w:rsidR="000B3A38" w:rsidRPr="000B3A38" w:rsidRDefault="000B3A38" w:rsidP="000B3A38">
      <w:pPr>
        <w:autoSpaceDE w:val="0"/>
        <w:autoSpaceDN w:val="0"/>
        <w:adjustRightInd w:val="0"/>
        <w:spacing w:line="240" w:lineRule="auto"/>
        <w:ind w:left="720"/>
        <w:rPr>
          <w:ins w:id="1317" w:author="DIANA.01" w:date="2019-03-11T13:24:00Z"/>
          <w:rFonts w:cs="Times"/>
          <w:i/>
          <w:color w:val="000000"/>
          <w:szCs w:val="24"/>
          <w:rPrChange w:id="1318" w:author="DIANA.01" w:date="2019-03-13T15:37:00Z">
            <w:rPr>
              <w:ins w:id="1319" w:author="DIANA.01" w:date="2019-03-11T13:24:00Z"/>
              <w:rFonts w:ascii="Consolas" w:hAnsi="Consolas" w:cs="Consolas"/>
              <w:color w:val="000000"/>
              <w:sz w:val="19"/>
              <w:szCs w:val="19"/>
            </w:rPr>
          </w:rPrChange>
        </w:rPr>
        <w:pPrChange w:id="1320" w:author="DIANA.01" w:date="2019-03-13T15:37:00Z">
          <w:pPr>
            <w:numPr>
              <w:numId w:val="30"/>
            </w:numPr>
            <w:autoSpaceDE w:val="0"/>
            <w:autoSpaceDN w:val="0"/>
            <w:adjustRightInd w:val="0"/>
            <w:spacing w:line="240" w:lineRule="auto"/>
            <w:ind w:left="720" w:hanging="360"/>
          </w:pPr>
        </w:pPrChange>
      </w:pPr>
    </w:p>
    <w:p w:rsidR="008D44CB" w:rsidRPr="000B3A38" w:rsidRDefault="008D44CB" w:rsidP="008D44CB">
      <w:pPr>
        <w:numPr>
          <w:ilvl w:val="0"/>
          <w:numId w:val="30"/>
        </w:numPr>
        <w:rPr>
          <w:ins w:id="1321" w:author="DIANA.01" w:date="2019-03-13T15:37:00Z"/>
          <w:rFonts w:cs="Times"/>
          <w:szCs w:val="24"/>
          <w:rPrChange w:id="1322" w:author="DIANA.01" w:date="2019-03-13T15:37:00Z">
            <w:rPr>
              <w:ins w:id="1323" w:author="DIANA.01" w:date="2019-03-13T15:37:00Z"/>
              <w:rFonts w:cs="Times"/>
              <w:color w:val="000000"/>
              <w:szCs w:val="24"/>
            </w:rPr>
          </w:rPrChange>
        </w:rPr>
      </w:pPr>
      <w:proofErr w:type="spellStart"/>
      <w:ins w:id="1324" w:author="DIANA.01" w:date="2019-03-11T13:26:00Z">
        <w:r w:rsidRPr="000B3A38">
          <w:rPr>
            <w:rFonts w:cs="Times"/>
            <w:b/>
            <w:color w:val="000000"/>
            <w:szCs w:val="24"/>
            <w:rPrChange w:id="1325" w:author="DIANA.01" w:date="2019-03-13T15:37:00Z">
              <w:rPr>
                <w:rFonts w:ascii="Consolas" w:hAnsi="Consolas" w:cs="Consolas"/>
                <w:color w:val="000000"/>
                <w:sz w:val="19"/>
                <w:szCs w:val="19"/>
              </w:rPr>
            </w:rPrChange>
          </w:rPr>
          <w:t>Apartment</w:t>
        </w:r>
      </w:ins>
      <w:ins w:id="1326" w:author="DIANA.01" w:date="2019-03-11T13:25:00Z">
        <w:r w:rsidRPr="000B3A38">
          <w:rPr>
            <w:rFonts w:cs="Times"/>
            <w:b/>
            <w:color w:val="000000"/>
            <w:szCs w:val="24"/>
            <w:rPrChange w:id="1327" w:author="DIANA.01" w:date="2019-03-13T15:37:00Z">
              <w:rPr>
                <w:rFonts w:ascii="Consolas" w:hAnsi="Consolas" w:cs="Consolas"/>
                <w:color w:val="000000"/>
                <w:sz w:val="19"/>
                <w:szCs w:val="19"/>
              </w:rPr>
            </w:rPrChange>
          </w:rPr>
          <w:t>Details</w:t>
        </w:r>
      </w:ins>
      <w:proofErr w:type="spellEnd"/>
      <w:ins w:id="1328" w:author="DIANA.01" w:date="2019-03-11T13:41:00Z">
        <w:r w:rsidR="00DC2064" w:rsidRPr="00F66E76">
          <w:rPr>
            <w:rFonts w:cs="Times"/>
            <w:color w:val="000000"/>
            <w:szCs w:val="24"/>
            <w:rPrChange w:id="1329" w:author="DIANA.01" w:date="2019-03-13T15:21:00Z">
              <w:rPr>
                <w:rFonts w:ascii="Consolas" w:hAnsi="Consolas" w:cs="Consolas"/>
                <w:color w:val="000000"/>
                <w:sz w:val="19"/>
                <w:szCs w:val="19"/>
              </w:rPr>
            </w:rPrChange>
          </w:rPr>
          <w:t xml:space="preserve"> </w:t>
        </w:r>
      </w:ins>
      <w:ins w:id="1330" w:author="DIANA.01" w:date="2019-03-11T13:25:00Z">
        <w:r w:rsidRPr="00F66E76">
          <w:rPr>
            <w:rFonts w:cs="Times"/>
            <w:color w:val="000000"/>
            <w:szCs w:val="24"/>
            <w:rPrChange w:id="1331" w:author="DIANA.01" w:date="2019-03-13T15:21:00Z">
              <w:rPr>
                <w:rFonts w:ascii="Consolas" w:hAnsi="Consolas" w:cs="Consolas"/>
                <w:color w:val="000000"/>
                <w:sz w:val="19"/>
                <w:szCs w:val="19"/>
              </w:rPr>
            </w:rPrChange>
          </w:rPr>
          <w:t>(</w:t>
        </w:r>
        <w:r w:rsidRPr="00F66E76">
          <w:rPr>
            <w:rFonts w:cs="Times"/>
            <w:color w:val="0000FF"/>
            <w:szCs w:val="24"/>
            <w:rPrChange w:id="1332" w:author="DIANA.01" w:date="2019-03-13T15:21:00Z">
              <w:rPr>
                <w:rFonts w:ascii="Consolas" w:hAnsi="Consolas" w:cs="Consolas"/>
                <w:color w:val="0000FF"/>
                <w:sz w:val="19"/>
                <w:szCs w:val="19"/>
              </w:rPr>
            </w:rPrChange>
          </w:rPr>
          <w:t>int</w:t>
        </w:r>
        <w:r w:rsidRPr="00F66E76">
          <w:rPr>
            <w:rFonts w:cs="Times"/>
            <w:color w:val="000000"/>
            <w:szCs w:val="24"/>
            <w:rPrChange w:id="1333" w:author="DIANA.01" w:date="2019-03-13T15:21:00Z">
              <w:rPr>
                <w:rFonts w:ascii="Consolas" w:hAnsi="Consolas" w:cs="Consolas"/>
                <w:color w:val="000000"/>
                <w:sz w:val="19"/>
                <w:szCs w:val="19"/>
              </w:rPr>
            </w:rPrChange>
          </w:rPr>
          <w:t>? id)</w:t>
        </w:r>
      </w:ins>
    </w:p>
    <w:p w:rsidR="000B3A38" w:rsidRDefault="000B3A38" w:rsidP="000B3A38">
      <w:pPr>
        <w:ind w:left="720"/>
        <w:rPr>
          <w:ins w:id="1334" w:author="DIANA.01" w:date="2019-03-13T15:38:00Z"/>
          <w:rFonts w:cs="Times"/>
          <w:i/>
          <w:color w:val="000000"/>
          <w:szCs w:val="24"/>
        </w:rPr>
      </w:pPr>
      <w:ins w:id="1335" w:author="DIANA.01" w:date="2019-03-13T15:37:00Z">
        <w:r w:rsidRPr="00FD57BA">
          <w:rPr>
            <w:rFonts w:cs="Times"/>
            <w:i/>
            <w:color w:val="000000"/>
            <w:szCs w:val="24"/>
          </w:rPr>
          <w:t>Retrieves a</w:t>
        </w:r>
        <w:r>
          <w:rPr>
            <w:rFonts w:cs="Times"/>
            <w:i/>
            <w:color w:val="000000"/>
            <w:szCs w:val="24"/>
          </w:rPr>
          <w:t xml:space="preserve"> certain apartmen</w:t>
        </w:r>
      </w:ins>
      <w:ins w:id="1336" w:author="DIANA.01" w:date="2019-03-13T15:38:00Z">
        <w:r>
          <w:rPr>
            <w:rFonts w:cs="Times"/>
            <w:i/>
            <w:color w:val="000000"/>
            <w:szCs w:val="24"/>
          </w:rPr>
          <w:t>t</w:t>
        </w:r>
      </w:ins>
      <w:ins w:id="1337" w:author="DIANA.01" w:date="2019-03-13T15:37:00Z">
        <w:r>
          <w:rPr>
            <w:rFonts w:cs="Times"/>
            <w:i/>
            <w:color w:val="000000"/>
            <w:szCs w:val="24"/>
          </w:rPr>
          <w:t>’s information from the database (by id).</w:t>
        </w:r>
      </w:ins>
    </w:p>
    <w:p w:rsidR="000B3A38" w:rsidRPr="00296985" w:rsidRDefault="000B3A38" w:rsidP="000B3A38">
      <w:pPr>
        <w:ind w:left="720"/>
        <w:rPr>
          <w:ins w:id="1338" w:author="DIANA.01" w:date="2019-03-11T13:25:00Z"/>
          <w:rFonts w:cs="Times"/>
          <w:szCs w:val="24"/>
        </w:rPr>
        <w:pPrChange w:id="1339" w:author="DIANA.01" w:date="2019-03-13T15:37:00Z">
          <w:pPr>
            <w:numPr>
              <w:numId w:val="30"/>
            </w:numPr>
            <w:ind w:left="720" w:hanging="360"/>
          </w:pPr>
        </w:pPrChange>
      </w:pPr>
    </w:p>
    <w:p w:rsidR="009E2015" w:rsidRPr="000B3A38" w:rsidRDefault="008D44CB" w:rsidP="009E2015">
      <w:pPr>
        <w:numPr>
          <w:ilvl w:val="0"/>
          <w:numId w:val="30"/>
        </w:numPr>
        <w:rPr>
          <w:ins w:id="1340" w:author="DIANA.01" w:date="2019-03-13T15:38:00Z"/>
          <w:rFonts w:cs="Times"/>
          <w:szCs w:val="24"/>
          <w:rPrChange w:id="1341" w:author="DIANA.01" w:date="2019-03-13T15:38:00Z">
            <w:rPr>
              <w:ins w:id="1342" w:author="DIANA.01" w:date="2019-03-13T15:38:00Z"/>
              <w:rFonts w:cs="Times"/>
              <w:color w:val="000000"/>
              <w:szCs w:val="24"/>
            </w:rPr>
          </w:rPrChange>
        </w:rPr>
      </w:pPr>
      <w:proofErr w:type="spellStart"/>
      <w:ins w:id="1343" w:author="DIANA.01" w:date="2019-03-11T13:26:00Z">
        <w:r w:rsidRPr="000B3A38">
          <w:rPr>
            <w:rFonts w:cs="Times"/>
            <w:b/>
            <w:color w:val="000000"/>
            <w:szCs w:val="24"/>
            <w:rPrChange w:id="1344" w:author="DIANA.01" w:date="2019-03-13T15:38:00Z">
              <w:rPr>
                <w:rFonts w:ascii="Consolas" w:hAnsi="Consolas" w:cs="Consolas"/>
                <w:color w:val="000000"/>
                <w:sz w:val="19"/>
                <w:szCs w:val="19"/>
              </w:rPr>
            </w:rPrChange>
          </w:rPr>
          <w:t>AddWaterConsumption</w:t>
        </w:r>
      </w:ins>
      <w:proofErr w:type="spellEnd"/>
      <w:ins w:id="1345" w:author="DIANA.01" w:date="2019-03-11T13:41:00Z">
        <w:r w:rsidR="00DC2064" w:rsidRPr="00F66E76">
          <w:rPr>
            <w:rFonts w:cs="Times"/>
            <w:color w:val="000000"/>
            <w:szCs w:val="24"/>
            <w:rPrChange w:id="1346" w:author="DIANA.01" w:date="2019-03-13T15:21:00Z">
              <w:rPr>
                <w:rFonts w:ascii="Consolas" w:hAnsi="Consolas" w:cs="Consolas"/>
                <w:color w:val="000000"/>
                <w:sz w:val="19"/>
                <w:szCs w:val="19"/>
              </w:rPr>
            </w:rPrChange>
          </w:rPr>
          <w:t xml:space="preserve"> </w:t>
        </w:r>
      </w:ins>
      <w:ins w:id="1347" w:author="DIANA.01" w:date="2019-03-11T13:26:00Z">
        <w:r w:rsidRPr="00F66E76">
          <w:rPr>
            <w:rFonts w:cs="Times"/>
            <w:color w:val="000000"/>
            <w:szCs w:val="24"/>
            <w:rPrChange w:id="1348" w:author="DIANA.01" w:date="2019-03-13T15:21:00Z">
              <w:rPr>
                <w:rFonts w:ascii="Consolas" w:hAnsi="Consolas" w:cs="Consolas"/>
                <w:color w:val="000000"/>
                <w:sz w:val="19"/>
                <w:szCs w:val="19"/>
              </w:rPr>
            </w:rPrChange>
          </w:rPr>
          <w:t>(</w:t>
        </w:r>
        <w:proofErr w:type="spellStart"/>
        <w:r w:rsidRPr="00F66E76">
          <w:rPr>
            <w:rFonts w:cs="Times"/>
            <w:color w:val="000000"/>
            <w:szCs w:val="24"/>
            <w:rPrChange w:id="1349" w:author="DIANA.01" w:date="2019-03-13T15:21:00Z">
              <w:rPr>
                <w:rFonts w:ascii="Consolas" w:hAnsi="Consolas" w:cs="Consolas"/>
                <w:color w:val="000000"/>
                <w:sz w:val="19"/>
                <w:szCs w:val="19"/>
              </w:rPr>
            </w:rPrChange>
          </w:rPr>
          <w:t>WaterConsumption</w:t>
        </w:r>
        <w:proofErr w:type="spellEnd"/>
        <w:r w:rsidRPr="00F66E76">
          <w:rPr>
            <w:rFonts w:cs="Times"/>
            <w:color w:val="000000"/>
            <w:szCs w:val="24"/>
            <w:rPrChange w:id="1350" w:author="DIANA.01" w:date="2019-03-13T15:21:00Z">
              <w:rPr>
                <w:rFonts w:ascii="Consolas" w:hAnsi="Consolas" w:cs="Consolas"/>
                <w:color w:val="000000"/>
                <w:sz w:val="19"/>
                <w:szCs w:val="19"/>
              </w:rPr>
            </w:rPrChange>
          </w:rPr>
          <w:t xml:space="preserve"> consumpt</w:t>
        </w:r>
      </w:ins>
      <w:ins w:id="1351" w:author="DIANA.01" w:date="2019-03-11T13:27:00Z">
        <w:r w:rsidRPr="00F66E76">
          <w:rPr>
            <w:rFonts w:cs="Times"/>
            <w:color w:val="000000"/>
            <w:szCs w:val="24"/>
            <w:rPrChange w:id="1352" w:author="DIANA.01" w:date="2019-03-13T15:21:00Z">
              <w:rPr>
                <w:rFonts w:ascii="Consolas" w:hAnsi="Consolas" w:cs="Consolas"/>
                <w:color w:val="000000"/>
                <w:sz w:val="19"/>
                <w:szCs w:val="19"/>
              </w:rPr>
            </w:rPrChange>
          </w:rPr>
          <w:t>ion</w:t>
        </w:r>
      </w:ins>
      <w:ins w:id="1353" w:author="DIANA.01" w:date="2019-03-11T13:26:00Z">
        <w:r w:rsidRPr="00F66E76">
          <w:rPr>
            <w:rFonts w:cs="Times"/>
            <w:color w:val="000000"/>
            <w:szCs w:val="24"/>
            <w:rPrChange w:id="1354" w:author="DIANA.01" w:date="2019-03-13T15:21:00Z">
              <w:rPr>
                <w:rFonts w:ascii="Consolas" w:hAnsi="Consolas" w:cs="Consolas"/>
                <w:color w:val="000000"/>
                <w:sz w:val="19"/>
                <w:szCs w:val="19"/>
              </w:rPr>
            </w:rPrChange>
          </w:rPr>
          <w:t>)</w:t>
        </w:r>
      </w:ins>
    </w:p>
    <w:p w:rsidR="000B3A38" w:rsidRDefault="000B3A38" w:rsidP="000B3A38">
      <w:pPr>
        <w:ind w:left="720"/>
        <w:rPr>
          <w:ins w:id="1355" w:author="DIANA.01" w:date="2019-03-13T15:38:00Z"/>
          <w:rFonts w:cs="Times"/>
          <w:i/>
          <w:color w:val="000000"/>
          <w:szCs w:val="24"/>
        </w:rPr>
      </w:pPr>
      <w:ins w:id="1356" w:author="DIANA.01" w:date="2019-03-13T15:38:00Z">
        <w:r>
          <w:rPr>
            <w:rFonts w:cs="Times"/>
            <w:i/>
            <w:color w:val="000000"/>
            <w:szCs w:val="24"/>
          </w:rPr>
          <w:t>Add new water consumption information in the database.</w:t>
        </w:r>
      </w:ins>
    </w:p>
    <w:p w:rsidR="000B3A38" w:rsidRPr="000B3A38" w:rsidRDefault="000B3A38" w:rsidP="000B3A38">
      <w:pPr>
        <w:ind w:left="720"/>
        <w:rPr>
          <w:ins w:id="1357" w:author="DIANA.01" w:date="2019-03-11T13:27:00Z"/>
          <w:rFonts w:cs="Times"/>
          <w:i/>
          <w:szCs w:val="24"/>
          <w:rPrChange w:id="1358" w:author="DIANA.01" w:date="2019-03-13T15:38:00Z">
            <w:rPr>
              <w:ins w:id="1359" w:author="DIANA.01" w:date="2019-03-11T13:27:00Z"/>
              <w:rFonts w:ascii="Consolas" w:hAnsi="Consolas" w:cs="Consolas"/>
              <w:color w:val="000000"/>
              <w:sz w:val="19"/>
              <w:szCs w:val="19"/>
            </w:rPr>
          </w:rPrChange>
        </w:rPr>
        <w:pPrChange w:id="1360" w:author="DIANA.01" w:date="2019-03-13T15:38:00Z">
          <w:pPr>
            <w:numPr>
              <w:numId w:val="30"/>
            </w:numPr>
            <w:ind w:left="720" w:hanging="360"/>
          </w:pPr>
        </w:pPrChange>
      </w:pPr>
    </w:p>
    <w:p w:rsidR="008D44CB" w:rsidRDefault="008D44CB" w:rsidP="008D44CB">
      <w:pPr>
        <w:numPr>
          <w:ilvl w:val="0"/>
          <w:numId w:val="30"/>
        </w:numPr>
        <w:autoSpaceDE w:val="0"/>
        <w:autoSpaceDN w:val="0"/>
        <w:adjustRightInd w:val="0"/>
        <w:spacing w:line="240" w:lineRule="auto"/>
        <w:rPr>
          <w:ins w:id="1361" w:author="DIANA.01" w:date="2019-03-13T15:38:00Z"/>
          <w:rFonts w:cs="Times"/>
          <w:color w:val="000000"/>
          <w:szCs w:val="24"/>
        </w:rPr>
      </w:pPr>
      <w:proofErr w:type="spellStart"/>
      <w:ins w:id="1362" w:author="DIANA.01" w:date="2019-03-11T13:27:00Z">
        <w:r w:rsidRPr="000B3A38">
          <w:rPr>
            <w:rFonts w:cs="Times"/>
            <w:b/>
            <w:color w:val="000000"/>
            <w:szCs w:val="24"/>
            <w:rPrChange w:id="1363" w:author="DIANA.01" w:date="2019-03-13T15:38:00Z">
              <w:rPr>
                <w:rFonts w:ascii="Consolas" w:hAnsi="Consolas" w:cs="Consolas"/>
                <w:color w:val="000000"/>
                <w:sz w:val="19"/>
                <w:szCs w:val="19"/>
              </w:rPr>
            </w:rPrChange>
          </w:rPr>
          <w:t>AddApartment</w:t>
        </w:r>
      </w:ins>
      <w:proofErr w:type="spellEnd"/>
      <w:ins w:id="1364" w:author="DIANA.01" w:date="2019-03-11T13:41:00Z">
        <w:r w:rsidR="00DC2064" w:rsidRPr="000B3A38">
          <w:rPr>
            <w:rFonts w:cs="Times"/>
            <w:b/>
            <w:color w:val="000000"/>
            <w:szCs w:val="24"/>
            <w:rPrChange w:id="1365" w:author="DIANA.01" w:date="2019-03-13T15:38:00Z">
              <w:rPr>
                <w:rFonts w:ascii="Consolas" w:hAnsi="Consolas" w:cs="Consolas"/>
                <w:color w:val="000000"/>
                <w:sz w:val="19"/>
                <w:szCs w:val="19"/>
              </w:rPr>
            </w:rPrChange>
          </w:rPr>
          <w:t xml:space="preserve"> </w:t>
        </w:r>
      </w:ins>
      <w:ins w:id="1366" w:author="DIANA.01" w:date="2019-03-11T13:27:00Z">
        <w:r w:rsidRPr="00F66E76">
          <w:rPr>
            <w:rFonts w:cs="Times"/>
            <w:color w:val="000000"/>
            <w:szCs w:val="24"/>
            <w:rPrChange w:id="1367" w:author="DIANA.01" w:date="2019-03-13T15:21:00Z">
              <w:rPr>
                <w:rFonts w:ascii="Consolas" w:hAnsi="Consolas" w:cs="Consolas"/>
                <w:color w:val="000000"/>
                <w:sz w:val="19"/>
                <w:szCs w:val="19"/>
              </w:rPr>
            </w:rPrChange>
          </w:rPr>
          <w:t>(Apartment apartment)</w:t>
        </w:r>
      </w:ins>
    </w:p>
    <w:p w:rsidR="000B3A38" w:rsidRDefault="000B3A38" w:rsidP="000B3A38">
      <w:pPr>
        <w:autoSpaceDE w:val="0"/>
        <w:autoSpaceDN w:val="0"/>
        <w:adjustRightInd w:val="0"/>
        <w:spacing w:line="240" w:lineRule="auto"/>
        <w:ind w:left="720"/>
        <w:rPr>
          <w:ins w:id="1368" w:author="DIANA.01" w:date="2019-03-13T15:39:00Z"/>
          <w:rFonts w:cs="Times"/>
          <w:i/>
          <w:color w:val="000000"/>
          <w:szCs w:val="24"/>
        </w:rPr>
      </w:pPr>
      <w:ins w:id="1369" w:author="DIANA.01" w:date="2019-03-13T15:39:00Z">
        <w:r>
          <w:rPr>
            <w:rFonts w:cs="Times"/>
            <w:i/>
            <w:color w:val="000000"/>
            <w:szCs w:val="24"/>
          </w:rPr>
          <w:t>Adds a new apartment’s information in the database.</w:t>
        </w:r>
      </w:ins>
    </w:p>
    <w:p w:rsidR="000B3A38" w:rsidRPr="00F66E76" w:rsidRDefault="000B3A38" w:rsidP="000B3A38">
      <w:pPr>
        <w:autoSpaceDE w:val="0"/>
        <w:autoSpaceDN w:val="0"/>
        <w:adjustRightInd w:val="0"/>
        <w:spacing w:line="240" w:lineRule="auto"/>
        <w:ind w:left="720"/>
        <w:rPr>
          <w:ins w:id="1370" w:author="DIANA.01" w:date="2019-03-11T13:30:00Z"/>
          <w:rFonts w:cs="Times"/>
          <w:color w:val="000000"/>
          <w:szCs w:val="24"/>
          <w:rPrChange w:id="1371" w:author="DIANA.01" w:date="2019-03-13T15:21:00Z">
            <w:rPr>
              <w:ins w:id="1372" w:author="DIANA.01" w:date="2019-03-11T13:30:00Z"/>
              <w:rFonts w:ascii="Consolas" w:hAnsi="Consolas" w:cs="Consolas"/>
              <w:color w:val="000000"/>
              <w:sz w:val="19"/>
              <w:szCs w:val="19"/>
            </w:rPr>
          </w:rPrChange>
        </w:rPr>
        <w:pPrChange w:id="1373" w:author="DIANA.01" w:date="2019-03-13T15:38:00Z">
          <w:pPr>
            <w:numPr>
              <w:numId w:val="30"/>
            </w:numPr>
            <w:autoSpaceDE w:val="0"/>
            <w:autoSpaceDN w:val="0"/>
            <w:adjustRightInd w:val="0"/>
            <w:spacing w:line="240" w:lineRule="auto"/>
            <w:ind w:left="720" w:hanging="360"/>
          </w:pPr>
        </w:pPrChange>
      </w:pPr>
    </w:p>
    <w:p w:rsidR="00DC2064" w:rsidRPr="00412539" w:rsidRDefault="00DC2064" w:rsidP="00DC2064">
      <w:pPr>
        <w:numPr>
          <w:ilvl w:val="0"/>
          <w:numId w:val="30"/>
        </w:numPr>
        <w:rPr>
          <w:ins w:id="1374" w:author="DIANA.01" w:date="2019-03-13T15:45:00Z"/>
          <w:rFonts w:cs="Times"/>
          <w:szCs w:val="24"/>
          <w:rPrChange w:id="1375" w:author="DIANA.01" w:date="2019-03-13T15:45:00Z">
            <w:rPr>
              <w:ins w:id="1376" w:author="DIANA.01" w:date="2019-03-13T15:45:00Z"/>
              <w:rFonts w:cs="Times"/>
              <w:color w:val="000000"/>
              <w:szCs w:val="24"/>
            </w:rPr>
          </w:rPrChange>
        </w:rPr>
      </w:pPr>
      <w:proofErr w:type="spellStart"/>
      <w:ins w:id="1377" w:author="DIANA.01" w:date="2019-03-11T13:31:00Z">
        <w:r w:rsidRPr="000B3A38">
          <w:rPr>
            <w:rFonts w:cs="Times"/>
            <w:b/>
            <w:color w:val="000000"/>
            <w:szCs w:val="24"/>
            <w:rPrChange w:id="1378" w:author="DIANA.01" w:date="2019-03-13T15:39:00Z">
              <w:rPr>
                <w:rFonts w:ascii="Consolas" w:hAnsi="Consolas" w:cs="Consolas"/>
                <w:color w:val="000000"/>
                <w:sz w:val="19"/>
                <w:szCs w:val="19"/>
              </w:rPr>
            </w:rPrChange>
          </w:rPr>
          <w:t>DeleteApartment</w:t>
        </w:r>
      </w:ins>
      <w:proofErr w:type="spellEnd"/>
      <w:ins w:id="1379" w:author="DIANA.01" w:date="2019-03-11T13:41:00Z">
        <w:r w:rsidRPr="00F66E76">
          <w:rPr>
            <w:rFonts w:cs="Times"/>
            <w:color w:val="000000"/>
            <w:szCs w:val="24"/>
            <w:rPrChange w:id="1380" w:author="DIANA.01" w:date="2019-03-13T15:21:00Z">
              <w:rPr>
                <w:rFonts w:ascii="Consolas" w:hAnsi="Consolas" w:cs="Consolas"/>
                <w:color w:val="000000"/>
                <w:sz w:val="19"/>
                <w:szCs w:val="19"/>
              </w:rPr>
            </w:rPrChange>
          </w:rPr>
          <w:t xml:space="preserve"> </w:t>
        </w:r>
      </w:ins>
      <w:ins w:id="1381" w:author="DIANA.01" w:date="2019-03-11T13:31:00Z">
        <w:r w:rsidRPr="00F66E76">
          <w:rPr>
            <w:rFonts w:cs="Times"/>
            <w:color w:val="000000"/>
            <w:szCs w:val="24"/>
            <w:rPrChange w:id="1382" w:author="DIANA.01" w:date="2019-03-13T15:21:00Z">
              <w:rPr>
                <w:rFonts w:ascii="Consolas" w:hAnsi="Consolas" w:cs="Consolas"/>
                <w:color w:val="000000"/>
                <w:sz w:val="19"/>
                <w:szCs w:val="19"/>
              </w:rPr>
            </w:rPrChange>
          </w:rPr>
          <w:t>(</w:t>
        </w:r>
        <w:r w:rsidRPr="00F66E76">
          <w:rPr>
            <w:rFonts w:cs="Times"/>
            <w:color w:val="0000FF"/>
            <w:szCs w:val="24"/>
            <w:rPrChange w:id="1383" w:author="DIANA.01" w:date="2019-03-13T15:21:00Z">
              <w:rPr>
                <w:rFonts w:ascii="Consolas" w:hAnsi="Consolas" w:cs="Consolas"/>
                <w:color w:val="0000FF"/>
                <w:sz w:val="19"/>
                <w:szCs w:val="19"/>
              </w:rPr>
            </w:rPrChange>
          </w:rPr>
          <w:t>int</w:t>
        </w:r>
        <w:r w:rsidRPr="00F66E76">
          <w:rPr>
            <w:rFonts w:cs="Times"/>
            <w:color w:val="000000"/>
            <w:szCs w:val="24"/>
            <w:rPrChange w:id="1384" w:author="DIANA.01" w:date="2019-03-13T15:21:00Z">
              <w:rPr>
                <w:rFonts w:ascii="Consolas" w:hAnsi="Consolas" w:cs="Consolas"/>
                <w:color w:val="000000"/>
                <w:sz w:val="19"/>
                <w:szCs w:val="19"/>
              </w:rPr>
            </w:rPrChange>
          </w:rPr>
          <w:t>? id)</w:t>
        </w:r>
      </w:ins>
    </w:p>
    <w:p w:rsidR="00412539" w:rsidRPr="00FD57BA" w:rsidRDefault="00412539" w:rsidP="00412539">
      <w:pPr>
        <w:ind w:left="720"/>
        <w:rPr>
          <w:ins w:id="1385" w:author="DIANA.01" w:date="2019-03-13T15:45:00Z"/>
          <w:rFonts w:cs="Times"/>
          <w:i/>
          <w:color w:val="000000"/>
          <w:szCs w:val="24"/>
        </w:rPr>
        <w:pPrChange w:id="1386" w:author="DIANA.01" w:date="2019-03-13T15:45:00Z">
          <w:pPr>
            <w:numPr>
              <w:numId w:val="30"/>
            </w:numPr>
            <w:ind w:left="720" w:hanging="360"/>
          </w:pPr>
        </w:pPrChange>
      </w:pPr>
      <w:ins w:id="1387" w:author="DIANA.01" w:date="2019-03-13T15:45:00Z">
        <w:r w:rsidRPr="00FD57BA">
          <w:rPr>
            <w:rFonts w:cs="Times"/>
            <w:i/>
            <w:color w:val="000000"/>
            <w:szCs w:val="24"/>
          </w:rPr>
          <w:t>Retrieves a</w:t>
        </w:r>
        <w:r>
          <w:rPr>
            <w:rFonts w:cs="Times"/>
            <w:i/>
            <w:color w:val="000000"/>
            <w:szCs w:val="24"/>
          </w:rPr>
          <w:t xml:space="preserve"> certain apartment’s information from the database (by id). </w:t>
        </w:r>
      </w:ins>
    </w:p>
    <w:p w:rsidR="000B3A38" w:rsidRPr="000B3A38" w:rsidRDefault="000B3A38" w:rsidP="00412539">
      <w:pPr>
        <w:rPr>
          <w:ins w:id="1388" w:author="DIANA.01" w:date="2019-03-11T13:31:00Z"/>
          <w:rFonts w:cs="Times"/>
          <w:i/>
          <w:szCs w:val="24"/>
          <w:rPrChange w:id="1389" w:author="DIANA.01" w:date="2019-03-13T15:39:00Z">
            <w:rPr>
              <w:ins w:id="1390" w:author="DIANA.01" w:date="2019-03-11T13:31:00Z"/>
            </w:rPr>
          </w:rPrChange>
        </w:rPr>
        <w:pPrChange w:id="1391" w:author="DIANA.01" w:date="2019-03-13T15:45:00Z">
          <w:pPr>
            <w:numPr>
              <w:numId w:val="30"/>
            </w:numPr>
            <w:ind w:left="720" w:hanging="360"/>
          </w:pPr>
        </w:pPrChange>
      </w:pPr>
    </w:p>
    <w:p w:rsidR="008D44CB" w:rsidRPr="000B3A38" w:rsidRDefault="00DC2064" w:rsidP="00DC2064">
      <w:pPr>
        <w:numPr>
          <w:ilvl w:val="0"/>
          <w:numId w:val="30"/>
        </w:numPr>
        <w:rPr>
          <w:ins w:id="1392" w:author="DIANA.01" w:date="2019-03-13T15:39:00Z"/>
          <w:rFonts w:cs="Times"/>
          <w:szCs w:val="24"/>
          <w:rPrChange w:id="1393" w:author="DIANA.01" w:date="2019-03-13T15:39:00Z">
            <w:rPr>
              <w:ins w:id="1394" w:author="DIANA.01" w:date="2019-03-13T15:39:00Z"/>
              <w:rFonts w:cs="Times"/>
              <w:color w:val="000000"/>
              <w:szCs w:val="24"/>
            </w:rPr>
          </w:rPrChange>
        </w:rPr>
      </w:pPr>
      <w:proofErr w:type="spellStart"/>
      <w:ins w:id="1395" w:author="DIANA.01" w:date="2019-03-11T13:31:00Z">
        <w:r w:rsidRPr="000B3A38">
          <w:rPr>
            <w:rFonts w:cs="Times"/>
            <w:b/>
            <w:color w:val="000000"/>
            <w:szCs w:val="24"/>
            <w:rPrChange w:id="1396" w:author="DIANA.01" w:date="2019-03-13T15:39:00Z">
              <w:rPr>
                <w:rFonts w:ascii="Consolas" w:hAnsi="Consolas" w:cs="Consolas"/>
                <w:color w:val="000000"/>
                <w:sz w:val="19"/>
                <w:szCs w:val="19"/>
              </w:rPr>
            </w:rPrChange>
          </w:rPr>
          <w:t>DeleteApartmentConfirmed</w:t>
        </w:r>
      </w:ins>
      <w:proofErr w:type="spellEnd"/>
      <w:ins w:id="1397" w:author="DIANA.01" w:date="2019-03-11T13:41:00Z">
        <w:r w:rsidRPr="000B3A38">
          <w:rPr>
            <w:rFonts w:cs="Times"/>
            <w:b/>
            <w:color w:val="000000"/>
            <w:szCs w:val="24"/>
            <w:rPrChange w:id="1398" w:author="DIANA.01" w:date="2019-03-13T15:39:00Z">
              <w:rPr>
                <w:rFonts w:ascii="Consolas" w:hAnsi="Consolas" w:cs="Consolas"/>
                <w:color w:val="000000"/>
                <w:sz w:val="19"/>
                <w:szCs w:val="19"/>
              </w:rPr>
            </w:rPrChange>
          </w:rPr>
          <w:t xml:space="preserve"> </w:t>
        </w:r>
      </w:ins>
      <w:ins w:id="1399" w:author="DIANA.01" w:date="2019-03-11T13:31:00Z">
        <w:r w:rsidRPr="00F66E76">
          <w:rPr>
            <w:rFonts w:cs="Times"/>
            <w:color w:val="000000"/>
            <w:szCs w:val="24"/>
            <w:rPrChange w:id="1400" w:author="DIANA.01" w:date="2019-03-13T15:21:00Z">
              <w:rPr>
                <w:rFonts w:ascii="Consolas" w:hAnsi="Consolas" w:cs="Consolas"/>
                <w:color w:val="000000"/>
                <w:sz w:val="19"/>
                <w:szCs w:val="19"/>
              </w:rPr>
            </w:rPrChange>
          </w:rPr>
          <w:t>(</w:t>
        </w:r>
        <w:r w:rsidRPr="00F66E76">
          <w:rPr>
            <w:rFonts w:cs="Times"/>
            <w:color w:val="0000FF"/>
            <w:szCs w:val="24"/>
            <w:rPrChange w:id="1401" w:author="DIANA.01" w:date="2019-03-13T15:21:00Z">
              <w:rPr>
                <w:rFonts w:ascii="Consolas" w:hAnsi="Consolas" w:cs="Consolas"/>
                <w:color w:val="0000FF"/>
                <w:sz w:val="19"/>
                <w:szCs w:val="19"/>
              </w:rPr>
            </w:rPrChange>
          </w:rPr>
          <w:t>int</w:t>
        </w:r>
        <w:r w:rsidRPr="00F66E76">
          <w:rPr>
            <w:rFonts w:cs="Times"/>
            <w:color w:val="000000"/>
            <w:szCs w:val="24"/>
            <w:rPrChange w:id="1402" w:author="DIANA.01" w:date="2019-03-13T15:21:00Z">
              <w:rPr>
                <w:rFonts w:ascii="Consolas" w:hAnsi="Consolas" w:cs="Consolas"/>
                <w:color w:val="000000"/>
                <w:sz w:val="19"/>
                <w:szCs w:val="19"/>
              </w:rPr>
            </w:rPrChange>
          </w:rPr>
          <w:t xml:space="preserve"> id)</w:t>
        </w:r>
      </w:ins>
    </w:p>
    <w:p w:rsidR="000B3A38" w:rsidRPr="000B3A38" w:rsidRDefault="000B3A38" w:rsidP="000B3A38">
      <w:pPr>
        <w:ind w:left="720"/>
        <w:rPr>
          <w:ins w:id="1403" w:author="DIANA.01" w:date="2019-03-13T15:39:00Z"/>
          <w:rFonts w:cs="Times"/>
          <w:szCs w:val="24"/>
          <w:rPrChange w:id="1404" w:author="DIANA.01" w:date="2019-03-13T15:39:00Z">
            <w:rPr>
              <w:ins w:id="1405" w:author="DIANA.01" w:date="2019-03-13T15:39:00Z"/>
              <w:rFonts w:cs="Times"/>
              <w:color w:val="000000"/>
              <w:szCs w:val="24"/>
            </w:rPr>
          </w:rPrChange>
        </w:rPr>
        <w:pPrChange w:id="1406" w:author="DIANA.01" w:date="2019-03-13T15:39:00Z">
          <w:pPr>
            <w:numPr>
              <w:numId w:val="30"/>
            </w:numPr>
            <w:ind w:left="720" w:hanging="360"/>
          </w:pPr>
        </w:pPrChange>
      </w:pPr>
      <w:ins w:id="1407" w:author="DIANA.01" w:date="2019-03-13T15:40:00Z">
        <w:r>
          <w:rPr>
            <w:rFonts w:cs="Times"/>
            <w:i/>
            <w:color w:val="000000"/>
            <w:szCs w:val="24"/>
          </w:rPr>
          <w:t>Deletes</w:t>
        </w:r>
        <w:r w:rsidRPr="00FD57BA">
          <w:rPr>
            <w:rFonts w:cs="Times"/>
            <w:i/>
            <w:color w:val="000000"/>
            <w:szCs w:val="24"/>
          </w:rPr>
          <w:t xml:space="preserve"> a</w:t>
        </w:r>
        <w:r>
          <w:rPr>
            <w:rFonts w:cs="Times"/>
            <w:i/>
            <w:color w:val="000000"/>
            <w:szCs w:val="24"/>
          </w:rPr>
          <w:t xml:space="preserve"> certain apartment’s information from the database (by id).</w:t>
        </w:r>
      </w:ins>
    </w:p>
    <w:p w:rsidR="000B3A38" w:rsidRPr="00F66E76" w:rsidRDefault="000B3A38" w:rsidP="000B3A38">
      <w:pPr>
        <w:ind w:left="720"/>
        <w:rPr>
          <w:ins w:id="1408" w:author="DIANA.01" w:date="2019-03-11T13:27:00Z"/>
          <w:rFonts w:cs="Times"/>
          <w:szCs w:val="24"/>
          <w:rPrChange w:id="1409" w:author="DIANA.01" w:date="2019-03-13T15:21:00Z">
            <w:rPr>
              <w:ins w:id="1410" w:author="DIANA.01" w:date="2019-03-11T13:27:00Z"/>
              <w:rFonts w:ascii="Consolas" w:hAnsi="Consolas" w:cs="Consolas"/>
              <w:color w:val="000000"/>
              <w:sz w:val="19"/>
              <w:szCs w:val="19"/>
            </w:rPr>
          </w:rPrChange>
        </w:rPr>
        <w:pPrChange w:id="1411" w:author="DIANA.01" w:date="2019-03-13T15:39:00Z">
          <w:pPr>
            <w:numPr>
              <w:numId w:val="30"/>
            </w:numPr>
            <w:autoSpaceDE w:val="0"/>
            <w:autoSpaceDN w:val="0"/>
            <w:adjustRightInd w:val="0"/>
            <w:spacing w:line="240" w:lineRule="auto"/>
            <w:ind w:left="720" w:hanging="360"/>
          </w:pPr>
        </w:pPrChange>
      </w:pPr>
    </w:p>
    <w:p w:rsidR="008D44CB" w:rsidRPr="000B3A38" w:rsidRDefault="008D44CB" w:rsidP="008D44CB">
      <w:pPr>
        <w:numPr>
          <w:ilvl w:val="0"/>
          <w:numId w:val="30"/>
        </w:numPr>
        <w:rPr>
          <w:ins w:id="1412" w:author="DIANA.01" w:date="2019-03-13T15:41:00Z"/>
          <w:rFonts w:cs="Times"/>
          <w:szCs w:val="24"/>
          <w:rPrChange w:id="1413" w:author="DIANA.01" w:date="2019-03-13T15:41:00Z">
            <w:rPr>
              <w:ins w:id="1414" w:author="DIANA.01" w:date="2019-03-13T15:41:00Z"/>
              <w:rFonts w:cs="Times"/>
              <w:color w:val="000000"/>
              <w:szCs w:val="24"/>
            </w:rPr>
          </w:rPrChange>
        </w:rPr>
      </w:pPr>
      <w:proofErr w:type="spellStart"/>
      <w:ins w:id="1415" w:author="DIANA.01" w:date="2019-03-11T13:29:00Z">
        <w:r w:rsidRPr="000B3A38">
          <w:rPr>
            <w:rFonts w:cs="Times"/>
            <w:b/>
            <w:color w:val="000000"/>
            <w:szCs w:val="24"/>
            <w:rPrChange w:id="1416" w:author="DIANA.01" w:date="2019-03-13T15:40:00Z">
              <w:rPr>
                <w:rFonts w:ascii="Consolas" w:hAnsi="Consolas" w:cs="Consolas"/>
                <w:color w:val="000000"/>
                <w:sz w:val="19"/>
                <w:szCs w:val="19"/>
              </w:rPr>
            </w:rPrChange>
          </w:rPr>
          <w:t>ApartmentExists</w:t>
        </w:r>
      </w:ins>
      <w:proofErr w:type="spellEnd"/>
      <w:ins w:id="1417" w:author="DIANA.01" w:date="2019-03-11T13:41:00Z">
        <w:r w:rsidR="00DC2064" w:rsidRPr="00F66E76">
          <w:rPr>
            <w:rFonts w:cs="Times"/>
            <w:color w:val="000000"/>
            <w:szCs w:val="24"/>
            <w:rPrChange w:id="1418" w:author="DIANA.01" w:date="2019-03-13T15:21:00Z">
              <w:rPr>
                <w:rFonts w:ascii="Consolas" w:hAnsi="Consolas" w:cs="Consolas"/>
                <w:color w:val="000000"/>
                <w:sz w:val="19"/>
                <w:szCs w:val="19"/>
              </w:rPr>
            </w:rPrChange>
          </w:rPr>
          <w:t xml:space="preserve"> </w:t>
        </w:r>
      </w:ins>
      <w:ins w:id="1419" w:author="DIANA.01" w:date="2019-03-11T13:29:00Z">
        <w:r w:rsidRPr="00F66E76">
          <w:rPr>
            <w:rFonts w:cs="Times"/>
            <w:color w:val="000000"/>
            <w:szCs w:val="24"/>
            <w:rPrChange w:id="1420" w:author="DIANA.01" w:date="2019-03-13T15:21:00Z">
              <w:rPr>
                <w:rFonts w:ascii="Consolas" w:hAnsi="Consolas" w:cs="Consolas"/>
                <w:color w:val="000000"/>
                <w:sz w:val="19"/>
                <w:szCs w:val="19"/>
              </w:rPr>
            </w:rPrChange>
          </w:rPr>
          <w:t>(</w:t>
        </w:r>
        <w:r w:rsidRPr="00F66E76">
          <w:rPr>
            <w:rFonts w:cs="Times"/>
            <w:color w:val="0000FF"/>
            <w:szCs w:val="24"/>
            <w:rPrChange w:id="1421" w:author="DIANA.01" w:date="2019-03-13T15:21:00Z">
              <w:rPr>
                <w:rFonts w:ascii="Consolas" w:hAnsi="Consolas" w:cs="Consolas"/>
                <w:color w:val="0000FF"/>
                <w:sz w:val="19"/>
                <w:szCs w:val="19"/>
              </w:rPr>
            </w:rPrChange>
          </w:rPr>
          <w:t>int</w:t>
        </w:r>
        <w:r w:rsidRPr="00F66E76">
          <w:rPr>
            <w:rFonts w:cs="Times"/>
            <w:color w:val="000000"/>
            <w:szCs w:val="24"/>
            <w:rPrChange w:id="1422" w:author="DIANA.01" w:date="2019-03-13T15:21:00Z">
              <w:rPr>
                <w:rFonts w:ascii="Consolas" w:hAnsi="Consolas" w:cs="Consolas"/>
                <w:color w:val="000000"/>
                <w:sz w:val="19"/>
                <w:szCs w:val="19"/>
              </w:rPr>
            </w:rPrChange>
          </w:rPr>
          <w:t xml:space="preserve"> id)</w:t>
        </w:r>
      </w:ins>
    </w:p>
    <w:p w:rsidR="000B3A38" w:rsidRDefault="000B3A38" w:rsidP="000B3A38">
      <w:pPr>
        <w:ind w:left="720"/>
        <w:rPr>
          <w:ins w:id="1423" w:author="DIANA.01" w:date="2019-03-13T15:41:00Z"/>
          <w:rFonts w:cs="Times"/>
          <w:i/>
          <w:color w:val="000000"/>
          <w:szCs w:val="24"/>
        </w:rPr>
        <w:pPrChange w:id="1424" w:author="DIANA.01" w:date="2019-03-13T15:41:00Z">
          <w:pPr>
            <w:numPr>
              <w:numId w:val="30"/>
            </w:numPr>
            <w:ind w:left="720" w:hanging="360"/>
          </w:pPr>
        </w:pPrChange>
      </w:pPr>
      <w:ins w:id="1425" w:author="DIANA.01" w:date="2019-03-13T15:41:00Z">
        <w:r>
          <w:rPr>
            <w:rFonts w:cs="Times"/>
            <w:i/>
            <w:color w:val="000000"/>
            <w:szCs w:val="24"/>
          </w:rPr>
          <w:t>Verifies if a certain apartment exists in the database (by id).</w:t>
        </w:r>
      </w:ins>
    </w:p>
    <w:p w:rsidR="000B3A38" w:rsidRPr="00296985" w:rsidRDefault="000B3A38" w:rsidP="000B3A38">
      <w:pPr>
        <w:ind w:left="720"/>
        <w:rPr>
          <w:ins w:id="1426" w:author="DIANA.01" w:date="2019-03-11T13:29:00Z"/>
          <w:rFonts w:cs="Times"/>
          <w:szCs w:val="24"/>
        </w:rPr>
        <w:pPrChange w:id="1427" w:author="DIANA.01" w:date="2019-03-13T15:41:00Z">
          <w:pPr>
            <w:numPr>
              <w:numId w:val="30"/>
            </w:numPr>
            <w:ind w:left="720" w:hanging="360"/>
          </w:pPr>
        </w:pPrChange>
      </w:pPr>
    </w:p>
    <w:p w:rsidR="008D44CB" w:rsidRPr="000B3A38" w:rsidRDefault="008D44CB" w:rsidP="008D44CB">
      <w:pPr>
        <w:numPr>
          <w:ilvl w:val="0"/>
          <w:numId w:val="30"/>
        </w:numPr>
        <w:rPr>
          <w:ins w:id="1428" w:author="DIANA.01" w:date="2019-03-13T15:41:00Z"/>
          <w:rFonts w:cs="Times"/>
          <w:szCs w:val="24"/>
          <w:rPrChange w:id="1429" w:author="DIANA.01" w:date="2019-03-13T15:41:00Z">
            <w:rPr>
              <w:ins w:id="1430" w:author="DIANA.01" w:date="2019-03-13T15:41:00Z"/>
              <w:rFonts w:cs="Times"/>
              <w:color w:val="000000"/>
              <w:szCs w:val="24"/>
            </w:rPr>
          </w:rPrChange>
        </w:rPr>
      </w:pPr>
      <w:proofErr w:type="spellStart"/>
      <w:ins w:id="1431" w:author="DIANA.01" w:date="2019-03-11T13:29:00Z">
        <w:r w:rsidRPr="000B3A38">
          <w:rPr>
            <w:rFonts w:cs="Times"/>
            <w:b/>
            <w:color w:val="000000"/>
            <w:szCs w:val="24"/>
            <w:rPrChange w:id="1432" w:author="DIANA.01" w:date="2019-03-13T15:41:00Z">
              <w:rPr>
                <w:rFonts w:ascii="Consolas" w:hAnsi="Consolas" w:cs="Consolas"/>
                <w:color w:val="000000"/>
                <w:sz w:val="19"/>
                <w:szCs w:val="19"/>
              </w:rPr>
            </w:rPrChange>
          </w:rPr>
          <w:t>ContractList</w:t>
        </w:r>
      </w:ins>
      <w:proofErr w:type="spellEnd"/>
      <w:ins w:id="1433" w:author="DIANA.01" w:date="2019-03-11T13:41:00Z">
        <w:r w:rsidR="00DC2064" w:rsidRPr="00F66E76">
          <w:rPr>
            <w:rFonts w:cs="Times"/>
            <w:color w:val="000000"/>
            <w:szCs w:val="24"/>
            <w:rPrChange w:id="1434" w:author="DIANA.01" w:date="2019-03-13T15:21:00Z">
              <w:rPr>
                <w:rFonts w:ascii="Consolas" w:hAnsi="Consolas" w:cs="Consolas"/>
                <w:color w:val="000000"/>
                <w:sz w:val="19"/>
                <w:szCs w:val="19"/>
              </w:rPr>
            </w:rPrChange>
          </w:rPr>
          <w:t xml:space="preserve"> </w:t>
        </w:r>
      </w:ins>
      <w:ins w:id="1435" w:author="DIANA.01" w:date="2019-03-11T13:29:00Z">
        <w:r w:rsidRPr="00F66E76">
          <w:rPr>
            <w:rFonts w:cs="Times"/>
            <w:color w:val="000000"/>
            <w:szCs w:val="24"/>
            <w:rPrChange w:id="1436" w:author="DIANA.01" w:date="2019-03-13T15:21:00Z">
              <w:rPr>
                <w:rFonts w:ascii="Consolas" w:hAnsi="Consolas" w:cs="Consolas"/>
                <w:color w:val="000000"/>
                <w:sz w:val="19"/>
                <w:szCs w:val="19"/>
              </w:rPr>
            </w:rPrChange>
          </w:rPr>
          <w:t>()</w:t>
        </w:r>
      </w:ins>
    </w:p>
    <w:p w:rsidR="000B3A38" w:rsidRDefault="000B3A38" w:rsidP="000B3A38">
      <w:pPr>
        <w:ind w:left="720"/>
        <w:rPr>
          <w:ins w:id="1437" w:author="DIANA.01" w:date="2019-03-13T15:41:00Z"/>
          <w:rFonts w:cs="Times"/>
          <w:i/>
          <w:color w:val="000000"/>
          <w:szCs w:val="24"/>
        </w:rPr>
        <w:pPrChange w:id="1438" w:author="DIANA.01" w:date="2019-03-13T15:41:00Z">
          <w:pPr>
            <w:numPr>
              <w:numId w:val="30"/>
            </w:numPr>
            <w:ind w:left="720" w:hanging="360"/>
          </w:pPr>
        </w:pPrChange>
      </w:pPr>
      <w:ins w:id="1439" w:author="DIANA.01" w:date="2019-03-13T15:41:00Z">
        <w:r w:rsidRPr="00FD57BA">
          <w:rPr>
            <w:rFonts w:cs="Times"/>
            <w:i/>
            <w:color w:val="000000"/>
            <w:szCs w:val="24"/>
          </w:rPr>
          <w:t>Retrieves a</w:t>
        </w:r>
        <w:r>
          <w:rPr>
            <w:rFonts w:cs="Times"/>
            <w:i/>
            <w:color w:val="000000"/>
            <w:szCs w:val="24"/>
          </w:rPr>
          <w:t xml:space="preserve"> list of all contracts’ information from the database.</w:t>
        </w:r>
      </w:ins>
    </w:p>
    <w:p w:rsidR="000B3A38" w:rsidRPr="00296985" w:rsidRDefault="000B3A38" w:rsidP="000B3A38">
      <w:pPr>
        <w:ind w:left="720"/>
        <w:rPr>
          <w:ins w:id="1440" w:author="DIANA.01" w:date="2019-03-11T13:29:00Z"/>
          <w:rFonts w:cs="Times"/>
          <w:szCs w:val="24"/>
        </w:rPr>
        <w:pPrChange w:id="1441" w:author="DIANA.01" w:date="2019-03-13T15:41:00Z">
          <w:pPr>
            <w:numPr>
              <w:numId w:val="30"/>
            </w:numPr>
            <w:ind w:left="720" w:hanging="360"/>
          </w:pPr>
        </w:pPrChange>
      </w:pPr>
    </w:p>
    <w:p w:rsidR="00DC2064" w:rsidRDefault="00DC2064" w:rsidP="00DC2064">
      <w:pPr>
        <w:numPr>
          <w:ilvl w:val="0"/>
          <w:numId w:val="30"/>
        </w:numPr>
        <w:autoSpaceDE w:val="0"/>
        <w:autoSpaceDN w:val="0"/>
        <w:adjustRightInd w:val="0"/>
        <w:spacing w:line="240" w:lineRule="auto"/>
        <w:rPr>
          <w:ins w:id="1442" w:author="DIANA.01" w:date="2019-03-13T15:41:00Z"/>
          <w:rFonts w:cs="Times"/>
          <w:color w:val="000000"/>
          <w:szCs w:val="24"/>
        </w:rPr>
      </w:pPr>
      <w:proofErr w:type="spellStart"/>
      <w:ins w:id="1443" w:author="DIANA.01" w:date="2019-03-11T13:32:00Z">
        <w:r w:rsidRPr="000B3A38">
          <w:rPr>
            <w:rFonts w:cs="Times"/>
            <w:b/>
            <w:color w:val="000000"/>
            <w:szCs w:val="24"/>
            <w:rPrChange w:id="1444" w:author="DIANA.01" w:date="2019-03-13T15:41:00Z">
              <w:rPr>
                <w:rFonts w:ascii="Consolas" w:hAnsi="Consolas" w:cs="Consolas"/>
                <w:color w:val="000000"/>
                <w:sz w:val="19"/>
                <w:szCs w:val="19"/>
              </w:rPr>
            </w:rPrChange>
          </w:rPr>
          <w:t>Add</w:t>
        </w:r>
      </w:ins>
      <w:ins w:id="1445" w:author="DIANA.01" w:date="2019-03-11T13:33:00Z">
        <w:r w:rsidRPr="000B3A38">
          <w:rPr>
            <w:rFonts w:cs="Times"/>
            <w:b/>
            <w:color w:val="000000"/>
            <w:szCs w:val="24"/>
            <w:rPrChange w:id="1446" w:author="DIANA.01" w:date="2019-03-13T15:41:00Z">
              <w:rPr>
                <w:rFonts w:ascii="Consolas" w:hAnsi="Consolas" w:cs="Consolas"/>
                <w:color w:val="000000"/>
                <w:sz w:val="19"/>
                <w:szCs w:val="19"/>
              </w:rPr>
            </w:rPrChange>
          </w:rPr>
          <w:t>Contract</w:t>
        </w:r>
      </w:ins>
      <w:proofErr w:type="spellEnd"/>
      <w:ins w:id="1447" w:author="DIANA.01" w:date="2019-03-11T13:41:00Z">
        <w:r w:rsidRPr="00F66E76">
          <w:rPr>
            <w:rFonts w:cs="Times"/>
            <w:color w:val="000000"/>
            <w:szCs w:val="24"/>
            <w:rPrChange w:id="1448" w:author="DIANA.01" w:date="2019-03-13T15:21:00Z">
              <w:rPr>
                <w:rFonts w:ascii="Consolas" w:hAnsi="Consolas" w:cs="Consolas"/>
                <w:color w:val="000000"/>
                <w:sz w:val="19"/>
                <w:szCs w:val="19"/>
              </w:rPr>
            </w:rPrChange>
          </w:rPr>
          <w:t xml:space="preserve"> </w:t>
        </w:r>
      </w:ins>
      <w:ins w:id="1449" w:author="DIANA.01" w:date="2019-03-11T13:32:00Z">
        <w:r w:rsidRPr="00F66E76">
          <w:rPr>
            <w:rFonts w:cs="Times"/>
            <w:color w:val="000000"/>
            <w:szCs w:val="24"/>
            <w:rPrChange w:id="1450" w:author="DIANA.01" w:date="2019-03-13T15:21:00Z">
              <w:rPr>
                <w:rFonts w:ascii="Consolas" w:hAnsi="Consolas" w:cs="Consolas"/>
                <w:color w:val="000000"/>
                <w:sz w:val="19"/>
                <w:szCs w:val="19"/>
              </w:rPr>
            </w:rPrChange>
          </w:rPr>
          <w:t>(</w:t>
        </w:r>
      </w:ins>
      <w:ins w:id="1451" w:author="DIANA.01" w:date="2019-03-11T13:33:00Z">
        <w:r w:rsidRPr="00F66E76">
          <w:rPr>
            <w:rFonts w:cs="Times"/>
            <w:color w:val="000000"/>
            <w:szCs w:val="24"/>
            <w:rPrChange w:id="1452" w:author="DIANA.01" w:date="2019-03-13T15:21:00Z">
              <w:rPr>
                <w:rFonts w:ascii="Consolas" w:hAnsi="Consolas" w:cs="Consolas"/>
                <w:color w:val="000000"/>
                <w:sz w:val="19"/>
                <w:szCs w:val="19"/>
              </w:rPr>
            </w:rPrChange>
          </w:rPr>
          <w:t>Contract</w:t>
        </w:r>
      </w:ins>
      <w:ins w:id="1453" w:author="DIANA.01" w:date="2019-03-11T13:32:00Z">
        <w:r w:rsidRPr="00F66E76">
          <w:rPr>
            <w:rFonts w:cs="Times"/>
            <w:color w:val="000000"/>
            <w:szCs w:val="24"/>
            <w:rPrChange w:id="1454" w:author="DIANA.01" w:date="2019-03-13T15:21:00Z">
              <w:rPr>
                <w:rFonts w:ascii="Consolas" w:hAnsi="Consolas" w:cs="Consolas"/>
                <w:color w:val="000000"/>
                <w:sz w:val="19"/>
                <w:szCs w:val="19"/>
              </w:rPr>
            </w:rPrChange>
          </w:rPr>
          <w:t xml:space="preserve"> </w:t>
        </w:r>
      </w:ins>
      <w:ins w:id="1455" w:author="DIANA.01" w:date="2019-03-11T13:33:00Z">
        <w:r w:rsidRPr="00F66E76">
          <w:rPr>
            <w:rFonts w:cs="Times"/>
            <w:color w:val="000000"/>
            <w:szCs w:val="24"/>
            <w:rPrChange w:id="1456" w:author="DIANA.01" w:date="2019-03-13T15:21:00Z">
              <w:rPr>
                <w:rFonts w:ascii="Consolas" w:hAnsi="Consolas" w:cs="Consolas"/>
                <w:color w:val="000000"/>
                <w:sz w:val="19"/>
                <w:szCs w:val="19"/>
              </w:rPr>
            </w:rPrChange>
          </w:rPr>
          <w:t>contract</w:t>
        </w:r>
      </w:ins>
      <w:ins w:id="1457" w:author="DIANA.01" w:date="2019-03-11T13:32:00Z">
        <w:r w:rsidRPr="00F66E76">
          <w:rPr>
            <w:rFonts w:cs="Times"/>
            <w:color w:val="000000"/>
            <w:szCs w:val="24"/>
            <w:rPrChange w:id="1458" w:author="DIANA.01" w:date="2019-03-13T15:21:00Z">
              <w:rPr>
                <w:rFonts w:ascii="Consolas" w:hAnsi="Consolas" w:cs="Consolas"/>
                <w:color w:val="000000"/>
                <w:sz w:val="19"/>
                <w:szCs w:val="19"/>
              </w:rPr>
            </w:rPrChange>
          </w:rPr>
          <w:t>)</w:t>
        </w:r>
      </w:ins>
    </w:p>
    <w:p w:rsidR="000B3A38" w:rsidRDefault="000B3A38" w:rsidP="000B3A38">
      <w:pPr>
        <w:autoSpaceDE w:val="0"/>
        <w:autoSpaceDN w:val="0"/>
        <w:adjustRightInd w:val="0"/>
        <w:spacing w:line="240" w:lineRule="auto"/>
        <w:ind w:left="720"/>
        <w:rPr>
          <w:ins w:id="1459" w:author="DIANA.01" w:date="2019-03-13T15:42:00Z"/>
          <w:rFonts w:cs="Times"/>
          <w:i/>
          <w:color w:val="000000"/>
          <w:szCs w:val="24"/>
        </w:rPr>
      </w:pPr>
      <w:ins w:id="1460" w:author="DIANA.01" w:date="2019-03-13T15:42:00Z">
        <w:r>
          <w:rPr>
            <w:rFonts w:cs="Times"/>
            <w:i/>
            <w:color w:val="000000"/>
            <w:szCs w:val="24"/>
          </w:rPr>
          <w:t>Adds a new contract’s information in the database.</w:t>
        </w:r>
      </w:ins>
    </w:p>
    <w:p w:rsidR="000B3A38" w:rsidRPr="00F66E76" w:rsidRDefault="000B3A38" w:rsidP="000B3A38">
      <w:pPr>
        <w:autoSpaceDE w:val="0"/>
        <w:autoSpaceDN w:val="0"/>
        <w:adjustRightInd w:val="0"/>
        <w:spacing w:line="240" w:lineRule="auto"/>
        <w:ind w:left="720"/>
        <w:rPr>
          <w:ins w:id="1461" w:author="DIANA.01" w:date="2019-03-11T13:32:00Z"/>
          <w:rFonts w:cs="Times"/>
          <w:color w:val="000000"/>
          <w:szCs w:val="24"/>
          <w:rPrChange w:id="1462" w:author="DIANA.01" w:date="2019-03-13T15:21:00Z">
            <w:rPr>
              <w:ins w:id="1463" w:author="DIANA.01" w:date="2019-03-11T13:32:00Z"/>
              <w:rFonts w:ascii="Consolas" w:hAnsi="Consolas" w:cs="Consolas"/>
              <w:color w:val="000000"/>
              <w:sz w:val="19"/>
              <w:szCs w:val="19"/>
            </w:rPr>
          </w:rPrChange>
        </w:rPr>
        <w:pPrChange w:id="1464" w:author="DIANA.01" w:date="2019-03-13T15:41:00Z">
          <w:pPr>
            <w:numPr>
              <w:numId w:val="30"/>
            </w:numPr>
            <w:autoSpaceDE w:val="0"/>
            <w:autoSpaceDN w:val="0"/>
            <w:adjustRightInd w:val="0"/>
            <w:spacing w:line="240" w:lineRule="auto"/>
            <w:ind w:left="720" w:hanging="360"/>
          </w:pPr>
        </w:pPrChange>
      </w:pPr>
    </w:p>
    <w:p w:rsidR="00DC2064" w:rsidRPr="000B3A38" w:rsidRDefault="00DC2064" w:rsidP="00DC2064">
      <w:pPr>
        <w:numPr>
          <w:ilvl w:val="0"/>
          <w:numId w:val="30"/>
        </w:numPr>
        <w:rPr>
          <w:ins w:id="1465" w:author="DIANA.01" w:date="2019-03-13T15:42:00Z"/>
          <w:rFonts w:cs="Times"/>
          <w:szCs w:val="24"/>
          <w:rPrChange w:id="1466" w:author="DIANA.01" w:date="2019-03-13T15:42:00Z">
            <w:rPr>
              <w:ins w:id="1467" w:author="DIANA.01" w:date="2019-03-13T15:42:00Z"/>
              <w:rFonts w:cs="Times"/>
              <w:color w:val="000000"/>
              <w:szCs w:val="24"/>
            </w:rPr>
          </w:rPrChange>
        </w:rPr>
      </w:pPr>
      <w:proofErr w:type="spellStart"/>
      <w:ins w:id="1468" w:author="DIANA.01" w:date="2019-03-11T13:34:00Z">
        <w:r w:rsidRPr="000B3A38">
          <w:rPr>
            <w:rFonts w:cs="Times"/>
            <w:b/>
            <w:color w:val="000000"/>
            <w:szCs w:val="24"/>
            <w:rPrChange w:id="1469" w:author="DIANA.01" w:date="2019-03-13T15:42:00Z">
              <w:rPr>
                <w:rFonts w:ascii="Consolas" w:hAnsi="Consolas" w:cs="Consolas"/>
                <w:color w:val="000000"/>
                <w:sz w:val="19"/>
                <w:szCs w:val="19"/>
              </w:rPr>
            </w:rPrChange>
          </w:rPr>
          <w:t>ContractDetails</w:t>
        </w:r>
      </w:ins>
      <w:proofErr w:type="spellEnd"/>
      <w:ins w:id="1470" w:author="DIANA.01" w:date="2019-03-11T13:41:00Z">
        <w:r w:rsidRPr="00F66E76">
          <w:rPr>
            <w:rFonts w:cs="Times"/>
            <w:color w:val="000000"/>
            <w:szCs w:val="24"/>
            <w:rPrChange w:id="1471" w:author="DIANA.01" w:date="2019-03-13T15:21:00Z">
              <w:rPr>
                <w:rFonts w:ascii="Consolas" w:hAnsi="Consolas" w:cs="Consolas"/>
                <w:color w:val="000000"/>
                <w:sz w:val="19"/>
                <w:szCs w:val="19"/>
              </w:rPr>
            </w:rPrChange>
          </w:rPr>
          <w:t xml:space="preserve"> </w:t>
        </w:r>
      </w:ins>
      <w:ins w:id="1472" w:author="DIANA.01" w:date="2019-03-11T13:34:00Z">
        <w:r w:rsidRPr="00F66E76">
          <w:rPr>
            <w:rFonts w:cs="Times"/>
            <w:color w:val="000000"/>
            <w:szCs w:val="24"/>
            <w:rPrChange w:id="1473" w:author="DIANA.01" w:date="2019-03-13T15:21:00Z">
              <w:rPr>
                <w:rFonts w:ascii="Consolas" w:hAnsi="Consolas" w:cs="Consolas"/>
                <w:color w:val="000000"/>
                <w:sz w:val="19"/>
                <w:szCs w:val="19"/>
              </w:rPr>
            </w:rPrChange>
          </w:rPr>
          <w:t>(</w:t>
        </w:r>
        <w:r w:rsidRPr="00F66E76">
          <w:rPr>
            <w:rFonts w:cs="Times"/>
            <w:color w:val="0000FF"/>
            <w:szCs w:val="24"/>
            <w:rPrChange w:id="1474" w:author="DIANA.01" w:date="2019-03-13T15:21:00Z">
              <w:rPr>
                <w:rFonts w:ascii="Consolas" w:hAnsi="Consolas" w:cs="Consolas"/>
                <w:color w:val="0000FF"/>
                <w:sz w:val="19"/>
                <w:szCs w:val="19"/>
              </w:rPr>
            </w:rPrChange>
          </w:rPr>
          <w:t>int</w:t>
        </w:r>
        <w:r w:rsidRPr="00F66E76">
          <w:rPr>
            <w:rFonts w:cs="Times"/>
            <w:color w:val="000000"/>
            <w:szCs w:val="24"/>
            <w:rPrChange w:id="1475" w:author="DIANA.01" w:date="2019-03-13T15:21:00Z">
              <w:rPr>
                <w:rFonts w:ascii="Consolas" w:hAnsi="Consolas" w:cs="Consolas"/>
                <w:color w:val="000000"/>
                <w:sz w:val="19"/>
                <w:szCs w:val="19"/>
              </w:rPr>
            </w:rPrChange>
          </w:rPr>
          <w:t>? id)</w:t>
        </w:r>
      </w:ins>
    </w:p>
    <w:p w:rsidR="000B3A38" w:rsidRDefault="000B3A38" w:rsidP="000B3A38">
      <w:pPr>
        <w:ind w:left="720"/>
        <w:rPr>
          <w:ins w:id="1476" w:author="DIANA.01" w:date="2019-03-13T15:42:00Z"/>
          <w:rFonts w:cs="Times"/>
          <w:i/>
          <w:color w:val="000000"/>
          <w:szCs w:val="24"/>
        </w:rPr>
        <w:pPrChange w:id="1477" w:author="DIANA.01" w:date="2019-03-13T15:42:00Z">
          <w:pPr>
            <w:numPr>
              <w:numId w:val="30"/>
            </w:numPr>
            <w:ind w:left="720" w:hanging="360"/>
          </w:pPr>
        </w:pPrChange>
      </w:pPr>
      <w:ins w:id="1478" w:author="DIANA.01" w:date="2019-03-13T15:42:00Z">
        <w:r w:rsidRPr="00FD57BA">
          <w:rPr>
            <w:rFonts w:cs="Times"/>
            <w:i/>
            <w:color w:val="000000"/>
            <w:szCs w:val="24"/>
          </w:rPr>
          <w:t>Retrieves a</w:t>
        </w:r>
        <w:r>
          <w:rPr>
            <w:rFonts w:cs="Times"/>
            <w:i/>
            <w:color w:val="000000"/>
            <w:szCs w:val="24"/>
          </w:rPr>
          <w:t xml:space="preserve"> certain contract’s information from the database (by id).</w:t>
        </w:r>
      </w:ins>
    </w:p>
    <w:p w:rsidR="000B3A38" w:rsidRPr="00296985" w:rsidRDefault="000B3A38" w:rsidP="000B3A38">
      <w:pPr>
        <w:ind w:left="720"/>
        <w:rPr>
          <w:ins w:id="1479" w:author="DIANA.01" w:date="2019-03-11T13:34:00Z"/>
          <w:rFonts w:cs="Times"/>
          <w:szCs w:val="24"/>
        </w:rPr>
        <w:pPrChange w:id="1480" w:author="DIANA.01" w:date="2019-03-13T15:42:00Z">
          <w:pPr>
            <w:numPr>
              <w:numId w:val="30"/>
            </w:numPr>
            <w:ind w:left="720" w:hanging="360"/>
          </w:pPr>
        </w:pPrChange>
      </w:pPr>
    </w:p>
    <w:p w:rsidR="00DC2064" w:rsidRPr="000B3A38" w:rsidRDefault="00DC2064" w:rsidP="00DC2064">
      <w:pPr>
        <w:numPr>
          <w:ilvl w:val="0"/>
          <w:numId w:val="30"/>
        </w:numPr>
        <w:rPr>
          <w:ins w:id="1481" w:author="DIANA.01" w:date="2019-03-13T15:42:00Z"/>
          <w:rFonts w:cs="Times"/>
          <w:szCs w:val="24"/>
          <w:rPrChange w:id="1482" w:author="DIANA.01" w:date="2019-03-13T15:42:00Z">
            <w:rPr>
              <w:ins w:id="1483" w:author="DIANA.01" w:date="2019-03-13T15:42:00Z"/>
              <w:rFonts w:cs="Times"/>
              <w:color w:val="000000"/>
              <w:szCs w:val="24"/>
            </w:rPr>
          </w:rPrChange>
        </w:rPr>
      </w:pPr>
      <w:proofErr w:type="spellStart"/>
      <w:ins w:id="1484" w:author="DIANA.01" w:date="2019-03-11T13:34:00Z">
        <w:r w:rsidRPr="000B3A38">
          <w:rPr>
            <w:rFonts w:cs="Times"/>
            <w:b/>
            <w:color w:val="000000"/>
            <w:szCs w:val="24"/>
            <w:rPrChange w:id="1485" w:author="DIANA.01" w:date="2019-03-13T15:43:00Z">
              <w:rPr>
                <w:rFonts w:ascii="Consolas" w:hAnsi="Consolas" w:cs="Consolas"/>
                <w:color w:val="000000"/>
                <w:sz w:val="19"/>
                <w:szCs w:val="19"/>
              </w:rPr>
            </w:rPrChange>
          </w:rPr>
          <w:t>Fin</w:t>
        </w:r>
      </w:ins>
      <w:ins w:id="1486" w:author="DIANA.01" w:date="2019-03-11T13:35:00Z">
        <w:r w:rsidRPr="000B3A38">
          <w:rPr>
            <w:rFonts w:cs="Times"/>
            <w:b/>
            <w:color w:val="000000"/>
            <w:szCs w:val="24"/>
            <w:rPrChange w:id="1487" w:author="DIANA.01" w:date="2019-03-13T15:43:00Z">
              <w:rPr>
                <w:rFonts w:ascii="Consolas" w:hAnsi="Consolas" w:cs="Consolas"/>
                <w:color w:val="000000"/>
                <w:sz w:val="19"/>
                <w:szCs w:val="19"/>
              </w:rPr>
            </w:rPrChange>
          </w:rPr>
          <w:t>alizeContract</w:t>
        </w:r>
      </w:ins>
      <w:proofErr w:type="spellEnd"/>
      <w:ins w:id="1488" w:author="DIANA.01" w:date="2019-03-11T13:41:00Z">
        <w:r w:rsidRPr="00F66E76">
          <w:rPr>
            <w:rFonts w:cs="Times"/>
            <w:color w:val="000000"/>
            <w:szCs w:val="24"/>
            <w:rPrChange w:id="1489" w:author="DIANA.01" w:date="2019-03-13T15:21:00Z">
              <w:rPr>
                <w:rFonts w:ascii="Consolas" w:hAnsi="Consolas" w:cs="Consolas"/>
                <w:color w:val="000000"/>
                <w:sz w:val="19"/>
                <w:szCs w:val="19"/>
              </w:rPr>
            </w:rPrChange>
          </w:rPr>
          <w:t xml:space="preserve"> </w:t>
        </w:r>
      </w:ins>
      <w:ins w:id="1490" w:author="DIANA.01" w:date="2019-03-11T13:34:00Z">
        <w:r w:rsidRPr="00F66E76">
          <w:rPr>
            <w:rFonts w:cs="Times"/>
            <w:color w:val="000000"/>
            <w:szCs w:val="24"/>
            <w:rPrChange w:id="1491" w:author="DIANA.01" w:date="2019-03-13T15:21:00Z">
              <w:rPr>
                <w:rFonts w:ascii="Consolas" w:hAnsi="Consolas" w:cs="Consolas"/>
                <w:color w:val="000000"/>
                <w:sz w:val="19"/>
                <w:szCs w:val="19"/>
              </w:rPr>
            </w:rPrChange>
          </w:rPr>
          <w:t>(</w:t>
        </w:r>
        <w:r w:rsidRPr="00F66E76">
          <w:rPr>
            <w:rFonts w:cs="Times"/>
            <w:color w:val="0000FF"/>
            <w:szCs w:val="24"/>
            <w:rPrChange w:id="1492" w:author="DIANA.01" w:date="2019-03-13T15:21:00Z">
              <w:rPr>
                <w:rFonts w:ascii="Consolas" w:hAnsi="Consolas" w:cs="Consolas"/>
                <w:color w:val="0000FF"/>
                <w:sz w:val="19"/>
                <w:szCs w:val="19"/>
              </w:rPr>
            </w:rPrChange>
          </w:rPr>
          <w:t>int</w:t>
        </w:r>
        <w:r w:rsidRPr="00F66E76">
          <w:rPr>
            <w:rFonts w:cs="Times"/>
            <w:color w:val="000000"/>
            <w:szCs w:val="24"/>
            <w:rPrChange w:id="1493" w:author="DIANA.01" w:date="2019-03-13T15:21:00Z">
              <w:rPr>
                <w:rFonts w:ascii="Consolas" w:hAnsi="Consolas" w:cs="Consolas"/>
                <w:color w:val="000000"/>
                <w:sz w:val="19"/>
                <w:szCs w:val="19"/>
              </w:rPr>
            </w:rPrChange>
          </w:rPr>
          <w:t>? id)</w:t>
        </w:r>
      </w:ins>
    </w:p>
    <w:p w:rsidR="000B3A38" w:rsidRPr="00296985" w:rsidRDefault="000B3A38" w:rsidP="000B3A38">
      <w:pPr>
        <w:ind w:left="720"/>
        <w:rPr>
          <w:ins w:id="1494" w:author="DIANA.01" w:date="2019-03-11T13:34:00Z"/>
          <w:rFonts w:cs="Times"/>
          <w:szCs w:val="24"/>
        </w:rPr>
        <w:pPrChange w:id="1495" w:author="DIANA.01" w:date="2019-03-13T15:42:00Z">
          <w:pPr>
            <w:numPr>
              <w:numId w:val="30"/>
            </w:numPr>
            <w:ind w:left="720" w:hanging="360"/>
          </w:pPr>
        </w:pPrChange>
      </w:pPr>
    </w:p>
    <w:p w:rsidR="00DC2064" w:rsidRPr="000B3A38" w:rsidRDefault="00DC2064" w:rsidP="00DC2064">
      <w:pPr>
        <w:numPr>
          <w:ilvl w:val="0"/>
          <w:numId w:val="30"/>
        </w:numPr>
        <w:rPr>
          <w:ins w:id="1496" w:author="DIANA.01" w:date="2019-03-13T15:43:00Z"/>
          <w:rFonts w:cs="Times"/>
          <w:szCs w:val="24"/>
          <w:rPrChange w:id="1497" w:author="DIANA.01" w:date="2019-03-13T15:43:00Z">
            <w:rPr>
              <w:ins w:id="1498" w:author="DIANA.01" w:date="2019-03-13T15:43:00Z"/>
              <w:rFonts w:cs="Times"/>
              <w:color w:val="000000"/>
              <w:szCs w:val="24"/>
            </w:rPr>
          </w:rPrChange>
        </w:rPr>
      </w:pPr>
      <w:proofErr w:type="spellStart"/>
      <w:ins w:id="1499" w:author="DIANA.01" w:date="2019-03-11T13:35:00Z">
        <w:r w:rsidRPr="000B3A38">
          <w:rPr>
            <w:rFonts w:cs="Times"/>
            <w:b/>
            <w:color w:val="000000"/>
            <w:szCs w:val="24"/>
            <w:rPrChange w:id="1500" w:author="DIANA.01" w:date="2019-03-13T15:43:00Z">
              <w:rPr>
                <w:rFonts w:ascii="Consolas" w:hAnsi="Consolas" w:cs="Consolas"/>
                <w:color w:val="000000"/>
                <w:sz w:val="19"/>
                <w:szCs w:val="19"/>
              </w:rPr>
            </w:rPrChange>
          </w:rPr>
          <w:t>FinalizeContractConfirmed</w:t>
        </w:r>
      </w:ins>
      <w:proofErr w:type="spellEnd"/>
      <w:ins w:id="1501" w:author="DIANA.01" w:date="2019-03-11T13:41:00Z">
        <w:r w:rsidRPr="00F66E76">
          <w:rPr>
            <w:rFonts w:cs="Times"/>
            <w:color w:val="000000"/>
            <w:szCs w:val="24"/>
            <w:rPrChange w:id="1502" w:author="DIANA.01" w:date="2019-03-13T15:21:00Z">
              <w:rPr>
                <w:rFonts w:ascii="Consolas" w:hAnsi="Consolas" w:cs="Consolas"/>
                <w:color w:val="000000"/>
                <w:sz w:val="19"/>
                <w:szCs w:val="19"/>
              </w:rPr>
            </w:rPrChange>
          </w:rPr>
          <w:t xml:space="preserve"> </w:t>
        </w:r>
      </w:ins>
      <w:ins w:id="1503" w:author="DIANA.01" w:date="2019-03-11T13:35:00Z">
        <w:r w:rsidRPr="00F66E76">
          <w:rPr>
            <w:rFonts w:cs="Times"/>
            <w:color w:val="000000"/>
            <w:szCs w:val="24"/>
            <w:rPrChange w:id="1504" w:author="DIANA.01" w:date="2019-03-13T15:21:00Z">
              <w:rPr>
                <w:rFonts w:ascii="Consolas" w:hAnsi="Consolas" w:cs="Consolas"/>
                <w:color w:val="000000"/>
                <w:sz w:val="19"/>
                <w:szCs w:val="19"/>
              </w:rPr>
            </w:rPrChange>
          </w:rPr>
          <w:t>(</w:t>
        </w:r>
        <w:r w:rsidRPr="00F66E76">
          <w:rPr>
            <w:rFonts w:cs="Times"/>
            <w:color w:val="0000FF"/>
            <w:szCs w:val="24"/>
            <w:rPrChange w:id="1505" w:author="DIANA.01" w:date="2019-03-13T15:21:00Z">
              <w:rPr>
                <w:rFonts w:ascii="Consolas" w:hAnsi="Consolas" w:cs="Consolas"/>
                <w:color w:val="0000FF"/>
                <w:sz w:val="19"/>
                <w:szCs w:val="19"/>
              </w:rPr>
            </w:rPrChange>
          </w:rPr>
          <w:t>int</w:t>
        </w:r>
        <w:r w:rsidRPr="00F66E76">
          <w:rPr>
            <w:rFonts w:cs="Times"/>
            <w:color w:val="000000"/>
            <w:szCs w:val="24"/>
            <w:rPrChange w:id="1506" w:author="DIANA.01" w:date="2019-03-13T15:21:00Z">
              <w:rPr>
                <w:rFonts w:ascii="Consolas" w:hAnsi="Consolas" w:cs="Consolas"/>
                <w:color w:val="000000"/>
                <w:sz w:val="19"/>
                <w:szCs w:val="19"/>
              </w:rPr>
            </w:rPrChange>
          </w:rPr>
          <w:t xml:space="preserve"> id)</w:t>
        </w:r>
      </w:ins>
    </w:p>
    <w:p w:rsidR="000B3A38" w:rsidRPr="00FD57BA" w:rsidRDefault="000B3A38" w:rsidP="000B3A38">
      <w:pPr>
        <w:ind w:left="720"/>
        <w:rPr>
          <w:ins w:id="1507" w:author="DIANA.01" w:date="2019-03-13T15:43:00Z"/>
          <w:rFonts w:cs="Times"/>
          <w:szCs w:val="24"/>
        </w:rPr>
        <w:pPrChange w:id="1508" w:author="DIANA.01" w:date="2019-03-13T15:43:00Z">
          <w:pPr>
            <w:numPr>
              <w:numId w:val="30"/>
            </w:numPr>
            <w:ind w:left="720" w:hanging="360"/>
          </w:pPr>
        </w:pPrChange>
      </w:pPr>
      <w:ins w:id="1509" w:author="DIANA.01" w:date="2019-03-13T15:43:00Z">
        <w:r>
          <w:rPr>
            <w:rFonts w:cs="Times"/>
            <w:i/>
            <w:color w:val="000000"/>
            <w:szCs w:val="24"/>
          </w:rPr>
          <w:t>Deletes</w:t>
        </w:r>
        <w:r w:rsidRPr="00FD57BA">
          <w:rPr>
            <w:rFonts w:cs="Times"/>
            <w:i/>
            <w:color w:val="000000"/>
            <w:szCs w:val="24"/>
          </w:rPr>
          <w:t xml:space="preserve"> a</w:t>
        </w:r>
        <w:r>
          <w:rPr>
            <w:rFonts w:cs="Times"/>
            <w:i/>
            <w:color w:val="000000"/>
            <w:szCs w:val="24"/>
          </w:rPr>
          <w:t xml:space="preserve"> certain </w:t>
        </w:r>
        <w:r w:rsidR="00412539">
          <w:rPr>
            <w:rFonts w:cs="Times"/>
            <w:i/>
            <w:color w:val="000000"/>
            <w:szCs w:val="24"/>
          </w:rPr>
          <w:t>contract</w:t>
        </w:r>
        <w:r>
          <w:rPr>
            <w:rFonts w:cs="Times"/>
            <w:i/>
            <w:color w:val="000000"/>
            <w:szCs w:val="24"/>
          </w:rPr>
          <w:t>’s information from the database (by id).</w:t>
        </w:r>
      </w:ins>
    </w:p>
    <w:p w:rsidR="000B3A38" w:rsidRPr="00296985" w:rsidRDefault="000B3A38" w:rsidP="000B3A38">
      <w:pPr>
        <w:ind w:left="720"/>
        <w:rPr>
          <w:ins w:id="1510" w:author="DIANA.01" w:date="2019-03-11T13:35:00Z"/>
          <w:rFonts w:cs="Times"/>
          <w:szCs w:val="24"/>
        </w:rPr>
        <w:pPrChange w:id="1511" w:author="DIANA.01" w:date="2019-03-13T15:43:00Z">
          <w:pPr>
            <w:numPr>
              <w:numId w:val="30"/>
            </w:numPr>
            <w:ind w:left="720" w:hanging="360"/>
          </w:pPr>
        </w:pPrChange>
      </w:pPr>
    </w:p>
    <w:p w:rsidR="001D7A62" w:rsidRPr="00412539" w:rsidRDefault="001D7A62" w:rsidP="001D7A62">
      <w:pPr>
        <w:numPr>
          <w:ilvl w:val="0"/>
          <w:numId w:val="30"/>
        </w:numPr>
        <w:rPr>
          <w:ins w:id="1512" w:author="DIANA.01" w:date="2019-03-13T15:43:00Z"/>
          <w:rFonts w:cs="Times"/>
          <w:szCs w:val="24"/>
          <w:rPrChange w:id="1513" w:author="DIANA.01" w:date="2019-03-13T15:43:00Z">
            <w:rPr>
              <w:ins w:id="1514" w:author="DIANA.01" w:date="2019-03-13T15:43:00Z"/>
              <w:rFonts w:cs="Times"/>
              <w:color w:val="000000"/>
              <w:szCs w:val="24"/>
            </w:rPr>
          </w:rPrChange>
        </w:rPr>
      </w:pPr>
      <w:proofErr w:type="spellStart"/>
      <w:ins w:id="1515" w:author="DIANA.01" w:date="2019-03-11T13:41:00Z">
        <w:r w:rsidRPr="00412539">
          <w:rPr>
            <w:rFonts w:cs="Times"/>
            <w:b/>
            <w:color w:val="000000"/>
            <w:szCs w:val="24"/>
            <w:rPrChange w:id="1516" w:author="DIANA.01" w:date="2019-03-13T15:43:00Z">
              <w:rPr>
                <w:rFonts w:ascii="Consolas" w:hAnsi="Consolas" w:cs="Consolas"/>
                <w:color w:val="000000"/>
                <w:sz w:val="19"/>
                <w:szCs w:val="19"/>
              </w:rPr>
            </w:rPrChange>
          </w:rPr>
          <w:t>C</w:t>
        </w:r>
      </w:ins>
      <w:ins w:id="1517" w:author="DIANA.01" w:date="2019-03-11T13:42:00Z">
        <w:r w:rsidRPr="00412539">
          <w:rPr>
            <w:rFonts w:cs="Times"/>
            <w:b/>
            <w:color w:val="000000"/>
            <w:szCs w:val="24"/>
            <w:rPrChange w:id="1518" w:author="DIANA.01" w:date="2019-03-13T15:43:00Z">
              <w:rPr>
                <w:rFonts w:ascii="Consolas" w:hAnsi="Consolas" w:cs="Consolas"/>
                <w:color w:val="000000"/>
                <w:sz w:val="19"/>
                <w:szCs w:val="19"/>
              </w:rPr>
            </w:rPrChange>
          </w:rPr>
          <w:t>ontract</w:t>
        </w:r>
      </w:ins>
      <w:ins w:id="1519" w:author="DIANA.01" w:date="2019-03-11T13:41:00Z">
        <w:r w:rsidRPr="00412539">
          <w:rPr>
            <w:rFonts w:cs="Times"/>
            <w:b/>
            <w:color w:val="000000"/>
            <w:szCs w:val="24"/>
            <w:rPrChange w:id="1520" w:author="DIANA.01" w:date="2019-03-13T15:43:00Z">
              <w:rPr>
                <w:rFonts w:ascii="Consolas" w:hAnsi="Consolas" w:cs="Consolas"/>
                <w:color w:val="000000"/>
                <w:sz w:val="19"/>
                <w:szCs w:val="19"/>
              </w:rPr>
            </w:rPrChange>
          </w:rPr>
          <w:t>Exists</w:t>
        </w:r>
        <w:proofErr w:type="spellEnd"/>
        <w:r w:rsidRPr="00F66E76">
          <w:rPr>
            <w:rFonts w:cs="Times"/>
            <w:color w:val="000000"/>
            <w:szCs w:val="24"/>
            <w:rPrChange w:id="1521" w:author="DIANA.01" w:date="2019-03-13T15:21:00Z">
              <w:rPr>
                <w:rFonts w:ascii="Consolas" w:hAnsi="Consolas" w:cs="Consolas"/>
                <w:color w:val="000000"/>
                <w:sz w:val="19"/>
                <w:szCs w:val="19"/>
              </w:rPr>
            </w:rPrChange>
          </w:rPr>
          <w:t xml:space="preserve"> (</w:t>
        </w:r>
        <w:r w:rsidRPr="00F66E76">
          <w:rPr>
            <w:rFonts w:cs="Times"/>
            <w:color w:val="0000FF"/>
            <w:szCs w:val="24"/>
            <w:rPrChange w:id="1522" w:author="DIANA.01" w:date="2019-03-13T15:21:00Z">
              <w:rPr>
                <w:rFonts w:ascii="Consolas" w:hAnsi="Consolas" w:cs="Consolas"/>
                <w:color w:val="0000FF"/>
                <w:sz w:val="19"/>
                <w:szCs w:val="19"/>
              </w:rPr>
            </w:rPrChange>
          </w:rPr>
          <w:t>int</w:t>
        </w:r>
        <w:r w:rsidRPr="00F66E76">
          <w:rPr>
            <w:rFonts w:cs="Times"/>
            <w:color w:val="000000"/>
            <w:szCs w:val="24"/>
            <w:rPrChange w:id="1523" w:author="DIANA.01" w:date="2019-03-13T15:21:00Z">
              <w:rPr>
                <w:rFonts w:ascii="Consolas" w:hAnsi="Consolas" w:cs="Consolas"/>
                <w:color w:val="000000"/>
                <w:sz w:val="19"/>
                <w:szCs w:val="19"/>
              </w:rPr>
            </w:rPrChange>
          </w:rPr>
          <w:t xml:space="preserve"> id)</w:t>
        </w:r>
      </w:ins>
    </w:p>
    <w:p w:rsidR="00412539" w:rsidRDefault="00412539" w:rsidP="00412539">
      <w:pPr>
        <w:ind w:left="720"/>
        <w:rPr>
          <w:ins w:id="1524" w:author="DIANA.01" w:date="2019-03-13T15:43:00Z"/>
          <w:rFonts w:cs="Times"/>
          <w:i/>
          <w:color w:val="000000"/>
          <w:szCs w:val="24"/>
        </w:rPr>
        <w:pPrChange w:id="1525" w:author="DIANA.01" w:date="2019-03-13T15:43:00Z">
          <w:pPr>
            <w:numPr>
              <w:numId w:val="30"/>
            </w:numPr>
            <w:ind w:left="720" w:hanging="360"/>
          </w:pPr>
        </w:pPrChange>
      </w:pPr>
      <w:ins w:id="1526" w:author="DIANA.01" w:date="2019-03-13T15:43:00Z">
        <w:r>
          <w:rPr>
            <w:rFonts w:cs="Times"/>
            <w:i/>
            <w:color w:val="000000"/>
            <w:szCs w:val="24"/>
          </w:rPr>
          <w:t>Verifies if a certain contract exists in the database (by id).</w:t>
        </w:r>
      </w:ins>
    </w:p>
    <w:p w:rsidR="00412539" w:rsidRPr="00296985" w:rsidRDefault="00412539" w:rsidP="00412539">
      <w:pPr>
        <w:ind w:left="720"/>
        <w:rPr>
          <w:ins w:id="1527" w:author="DIANA.01" w:date="2019-03-11T13:41:00Z"/>
          <w:rFonts w:cs="Times"/>
          <w:szCs w:val="24"/>
        </w:rPr>
        <w:pPrChange w:id="1528" w:author="DIANA.01" w:date="2019-03-13T15:43:00Z">
          <w:pPr>
            <w:numPr>
              <w:numId w:val="30"/>
            </w:numPr>
            <w:ind w:left="720" w:hanging="360"/>
          </w:pPr>
        </w:pPrChange>
      </w:pPr>
    </w:p>
    <w:p w:rsidR="001D7A62" w:rsidRPr="00412539" w:rsidRDefault="001D7A62" w:rsidP="001D7A62">
      <w:pPr>
        <w:numPr>
          <w:ilvl w:val="0"/>
          <w:numId w:val="30"/>
        </w:numPr>
        <w:rPr>
          <w:ins w:id="1529" w:author="DIANA.01" w:date="2019-03-13T15:43:00Z"/>
          <w:rFonts w:cs="Times"/>
          <w:szCs w:val="24"/>
          <w:rPrChange w:id="1530" w:author="DIANA.01" w:date="2019-03-13T15:43:00Z">
            <w:rPr>
              <w:ins w:id="1531" w:author="DIANA.01" w:date="2019-03-13T15:43:00Z"/>
              <w:rFonts w:cs="Times"/>
              <w:color w:val="000000"/>
              <w:szCs w:val="24"/>
            </w:rPr>
          </w:rPrChange>
        </w:rPr>
      </w:pPr>
      <w:proofErr w:type="spellStart"/>
      <w:ins w:id="1532" w:author="DIANA.01" w:date="2019-03-11T13:43:00Z">
        <w:r w:rsidRPr="00412539">
          <w:rPr>
            <w:rFonts w:cs="Times"/>
            <w:b/>
            <w:color w:val="000000"/>
            <w:szCs w:val="24"/>
            <w:rPrChange w:id="1533" w:author="DIANA.01" w:date="2019-03-13T15:43:00Z">
              <w:rPr>
                <w:rFonts w:ascii="Consolas" w:hAnsi="Consolas" w:cs="Consolas"/>
                <w:color w:val="000000"/>
                <w:sz w:val="19"/>
                <w:szCs w:val="19"/>
              </w:rPr>
            </w:rPrChange>
          </w:rPr>
          <w:t>ApartmentsOwned</w:t>
        </w:r>
        <w:proofErr w:type="spellEnd"/>
        <w:r w:rsidRPr="00F66E76">
          <w:rPr>
            <w:rFonts w:cs="Times"/>
            <w:color w:val="000000"/>
            <w:szCs w:val="24"/>
            <w:rPrChange w:id="1534" w:author="DIANA.01" w:date="2019-03-13T15:21:00Z">
              <w:rPr>
                <w:rFonts w:ascii="Consolas" w:hAnsi="Consolas" w:cs="Consolas"/>
                <w:color w:val="000000"/>
                <w:sz w:val="19"/>
                <w:szCs w:val="19"/>
              </w:rPr>
            </w:rPrChange>
          </w:rPr>
          <w:t xml:space="preserve"> ()</w:t>
        </w:r>
      </w:ins>
    </w:p>
    <w:p w:rsidR="00412539" w:rsidRDefault="00412539" w:rsidP="00412539">
      <w:pPr>
        <w:ind w:left="720"/>
        <w:rPr>
          <w:ins w:id="1535" w:author="DIANA.01" w:date="2019-03-13T15:44:00Z"/>
          <w:rFonts w:cs="Times"/>
          <w:i/>
          <w:color w:val="000000"/>
          <w:szCs w:val="24"/>
        </w:rPr>
        <w:pPrChange w:id="1536" w:author="DIANA.01" w:date="2019-03-13T15:44:00Z">
          <w:pPr>
            <w:numPr>
              <w:numId w:val="30"/>
            </w:numPr>
            <w:ind w:left="720" w:hanging="360"/>
          </w:pPr>
        </w:pPrChange>
      </w:pPr>
      <w:ins w:id="1537" w:author="DIANA.01" w:date="2019-03-13T15:44:00Z">
        <w:r w:rsidRPr="00FD57BA">
          <w:rPr>
            <w:rFonts w:cs="Times"/>
            <w:i/>
            <w:color w:val="000000"/>
            <w:szCs w:val="24"/>
          </w:rPr>
          <w:t>Retrieves a</w:t>
        </w:r>
        <w:r>
          <w:rPr>
            <w:rFonts w:cs="Times"/>
            <w:i/>
            <w:color w:val="000000"/>
            <w:szCs w:val="24"/>
          </w:rPr>
          <w:t xml:space="preserve"> list of all apartments’ information from the database.</w:t>
        </w:r>
      </w:ins>
    </w:p>
    <w:p w:rsidR="00412539" w:rsidRPr="00F66E76" w:rsidRDefault="00412539" w:rsidP="00412539">
      <w:pPr>
        <w:ind w:left="720"/>
        <w:rPr>
          <w:ins w:id="1538" w:author="DIANA.01" w:date="2019-03-11T13:43:00Z"/>
          <w:rFonts w:cs="Times"/>
          <w:szCs w:val="24"/>
          <w:rPrChange w:id="1539" w:author="DIANA.01" w:date="2019-03-13T15:21:00Z">
            <w:rPr>
              <w:ins w:id="1540" w:author="DIANA.01" w:date="2019-03-11T13:43:00Z"/>
              <w:rFonts w:ascii="Consolas" w:hAnsi="Consolas" w:cs="Consolas"/>
              <w:color w:val="000000"/>
              <w:sz w:val="19"/>
              <w:szCs w:val="19"/>
            </w:rPr>
          </w:rPrChange>
        </w:rPr>
        <w:pPrChange w:id="1541" w:author="DIANA.01" w:date="2019-03-13T15:43:00Z">
          <w:pPr>
            <w:numPr>
              <w:numId w:val="30"/>
            </w:numPr>
            <w:ind w:left="720" w:hanging="360"/>
          </w:pPr>
        </w:pPrChange>
      </w:pPr>
    </w:p>
    <w:p w:rsidR="001D7A62" w:rsidRPr="00296985" w:rsidRDefault="001D7A62" w:rsidP="00A560F0">
      <w:pPr>
        <w:numPr>
          <w:ilvl w:val="0"/>
          <w:numId w:val="30"/>
        </w:numPr>
        <w:rPr>
          <w:ins w:id="1542" w:author="DIANA.01" w:date="2019-03-11T13:43:00Z"/>
          <w:rFonts w:cs="Times"/>
          <w:szCs w:val="24"/>
        </w:rPr>
      </w:pPr>
      <w:proofErr w:type="spellStart"/>
      <w:ins w:id="1543" w:author="DIANA.01" w:date="2019-03-11T13:43:00Z">
        <w:r w:rsidRPr="00412539">
          <w:rPr>
            <w:rFonts w:cs="Times"/>
            <w:b/>
            <w:color w:val="000000"/>
            <w:szCs w:val="24"/>
            <w:rPrChange w:id="1544" w:author="DIANA.01" w:date="2019-03-13T15:44:00Z">
              <w:rPr>
                <w:rFonts w:ascii="Consolas" w:hAnsi="Consolas" w:cs="Consolas"/>
                <w:color w:val="000000"/>
                <w:sz w:val="19"/>
                <w:szCs w:val="19"/>
              </w:rPr>
            </w:rPrChange>
          </w:rPr>
          <w:t>ApartmentsOwned</w:t>
        </w:r>
        <w:proofErr w:type="spellEnd"/>
        <w:r w:rsidRPr="00F66E76">
          <w:rPr>
            <w:rFonts w:cs="Times"/>
            <w:color w:val="000000"/>
            <w:szCs w:val="24"/>
            <w:rPrChange w:id="1545" w:author="DIANA.01" w:date="2019-03-13T15:21:00Z">
              <w:rPr>
                <w:rFonts w:ascii="Consolas" w:hAnsi="Consolas" w:cs="Consolas"/>
                <w:color w:val="000000"/>
                <w:sz w:val="19"/>
                <w:szCs w:val="19"/>
              </w:rPr>
            </w:rPrChange>
          </w:rPr>
          <w:t xml:space="preserve"> (</w:t>
        </w:r>
        <w:r w:rsidRPr="00F66E76">
          <w:rPr>
            <w:rFonts w:cs="Times"/>
            <w:color w:val="0000FF"/>
            <w:szCs w:val="24"/>
            <w:rPrChange w:id="1546" w:author="DIANA.01" w:date="2019-03-13T15:21:00Z">
              <w:rPr>
                <w:rFonts w:ascii="Consolas" w:hAnsi="Consolas" w:cs="Consolas"/>
                <w:color w:val="0000FF"/>
                <w:sz w:val="19"/>
                <w:szCs w:val="19"/>
              </w:rPr>
            </w:rPrChange>
          </w:rPr>
          <w:t>int</w:t>
        </w:r>
        <w:r w:rsidRPr="00F66E76">
          <w:rPr>
            <w:rFonts w:cs="Times"/>
            <w:color w:val="000000"/>
            <w:szCs w:val="24"/>
            <w:rPrChange w:id="1547" w:author="DIANA.01" w:date="2019-03-13T15:21:00Z">
              <w:rPr>
                <w:rFonts w:ascii="Consolas" w:hAnsi="Consolas" w:cs="Consolas"/>
                <w:color w:val="000000"/>
                <w:sz w:val="19"/>
                <w:szCs w:val="19"/>
              </w:rPr>
            </w:rPrChange>
          </w:rPr>
          <w:t xml:space="preserve"> id, </w:t>
        </w:r>
      </w:ins>
      <w:ins w:id="1548" w:author="DIANA.01" w:date="2019-03-11T13:44:00Z">
        <w:r w:rsidRPr="00F66E76">
          <w:rPr>
            <w:rFonts w:cs="Times"/>
            <w:color w:val="000000"/>
            <w:szCs w:val="24"/>
            <w:rPrChange w:id="1549" w:author="DIANA.01" w:date="2019-03-13T15:21:00Z">
              <w:rPr>
                <w:rFonts w:ascii="Consolas" w:hAnsi="Consolas" w:cs="Consolas"/>
                <w:color w:val="000000"/>
                <w:sz w:val="19"/>
                <w:szCs w:val="19"/>
              </w:rPr>
            </w:rPrChange>
          </w:rPr>
          <w:t>Apartment</w:t>
        </w:r>
      </w:ins>
      <w:ins w:id="1550" w:author="DIANA.01" w:date="2019-03-11T13:43:00Z">
        <w:r w:rsidRPr="00F66E76">
          <w:rPr>
            <w:rFonts w:cs="Times"/>
            <w:color w:val="000000"/>
            <w:szCs w:val="24"/>
            <w:rPrChange w:id="1551" w:author="DIANA.01" w:date="2019-03-13T15:21:00Z">
              <w:rPr>
                <w:rFonts w:ascii="Consolas" w:hAnsi="Consolas" w:cs="Consolas"/>
                <w:color w:val="000000"/>
                <w:sz w:val="19"/>
                <w:szCs w:val="19"/>
              </w:rPr>
            </w:rPrChange>
          </w:rPr>
          <w:t xml:space="preserve"> </w:t>
        </w:r>
      </w:ins>
      <w:ins w:id="1552" w:author="DIANA.01" w:date="2019-03-11T13:44:00Z">
        <w:r w:rsidRPr="00F66E76">
          <w:rPr>
            <w:rFonts w:cs="Times"/>
            <w:color w:val="000000"/>
            <w:szCs w:val="24"/>
            <w:rPrChange w:id="1553" w:author="DIANA.01" w:date="2019-03-13T15:21:00Z">
              <w:rPr>
                <w:rFonts w:ascii="Consolas" w:hAnsi="Consolas" w:cs="Consolas"/>
                <w:color w:val="000000"/>
                <w:sz w:val="19"/>
                <w:szCs w:val="19"/>
              </w:rPr>
            </w:rPrChange>
          </w:rPr>
          <w:t>apartment</w:t>
        </w:r>
      </w:ins>
      <w:ins w:id="1554" w:author="DIANA.01" w:date="2019-03-11T13:43:00Z">
        <w:r w:rsidRPr="00F66E76">
          <w:rPr>
            <w:rFonts w:cs="Times"/>
            <w:color w:val="000000"/>
            <w:szCs w:val="24"/>
            <w:rPrChange w:id="1555" w:author="DIANA.01" w:date="2019-03-13T15:21:00Z">
              <w:rPr>
                <w:rFonts w:ascii="Consolas" w:hAnsi="Consolas" w:cs="Consolas"/>
                <w:color w:val="000000"/>
                <w:sz w:val="19"/>
                <w:szCs w:val="19"/>
              </w:rPr>
            </w:rPrChange>
          </w:rPr>
          <w:t>)</w:t>
        </w:r>
      </w:ins>
    </w:p>
    <w:p w:rsidR="00412539" w:rsidRPr="00FD57BA" w:rsidRDefault="00412539" w:rsidP="00412539">
      <w:pPr>
        <w:ind w:left="720"/>
        <w:rPr>
          <w:ins w:id="1556" w:author="DIANA.01" w:date="2019-03-13T15:44:00Z"/>
          <w:rFonts w:cs="Times"/>
          <w:i/>
          <w:color w:val="000000"/>
          <w:szCs w:val="24"/>
        </w:rPr>
        <w:pPrChange w:id="1557" w:author="DIANA.01" w:date="2019-03-13T15:44:00Z">
          <w:pPr>
            <w:numPr>
              <w:numId w:val="30"/>
            </w:numPr>
            <w:ind w:left="720" w:hanging="360"/>
          </w:pPr>
        </w:pPrChange>
      </w:pPr>
      <w:ins w:id="1558" w:author="DIANA.01" w:date="2019-03-13T15:44:00Z">
        <w:r>
          <w:rPr>
            <w:rFonts w:cs="Times"/>
            <w:i/>
            <w:color w:val="000000"/>
            <w:szCs w:val="24"/>
          </w:rPr>
          <w:t>Updates</w:t>
        </w:r>
        <w:r w:rsidRPr="00FD57BA">
          <w:rPr>
            <w:rFonts w:cs="Times"/>
            <w:i/>
            <w:color w:val="000000"/>
            <w:szCs w:val="24"/>
          </w:rPr>
          <w:t xml:space="preserve"> a</w:t>
        </w:r>
        <w:r>
          <w:rPr>
            <w:rFonts w:cs="Times"/>
            <w:i/>
            <w:color w:val="000000"/>
            <w:szCs w:val="24"/>
          </w:rPr>
          <w:t xml:space="preserve"> certain apartment’s information in the database (by id). </w:t>
        </w:r>
      </w:ins>
    </w:p>
    <w:p w:rsidR="008D44CB" w:rsidRPr="00296985" w:rsidRDefault="008D44CB" w:rsidP="00412539">
      <w:pPr>
        <w:ind w:left="720"/>
        <w:rPr>
          <w:rFonts w:cs="Times"/>
          <w:szCs w:val="24"/>
        </w:rPr>
        <w:pPrChange w:id="1559" w:author="DIANA.01" w:date="2019-03-13T15:44:00Z">
          <w:pPr>
            <w:pStyle w:val="Heading2"/>
          </w:pPr>
        </w:pPrChange>
      </w:pPr>
    </w:p>
    <w:p w:rsidR="004B4BA3" w:rsidDel="00254564" w:rsidRDefault="004B4BA3">
      <w:pPr>
        <w:pStyle w:val="template"/>
        <w:rPr>
          <w:del w:id="1560" w:author="DIANA.01" w:date="2019-03-07T19:39:00Z"/>
        </w:rPr>
      </w:pPr>
      <w:del w:id="1561" w:author="DIANA.01" w:date="2019-03-07T19:39:00Z">
        <w:r w:rsidDel="00254564">
          <w:lastRenderedPageBreak/>
          <w:delTex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delText>
        </w:r>
        <w:bookmarkStart w:id="1562" w:name="_Toc3385174"/>
        <w:bookmarkStart w:id="1563" w:name="_Toc13083448"/>
        <w:bookmarkEnd w:id="1562"/>
        <w:bookmarkEnd w:id="1563"/>
      </w:del>
    </w:p>
    <w:p w:rsidR="004B4BA3" w:rsidRDefault="004B4BA3">
      <w:pPr>
        <w:pStyle w:val="Heading2"/>
      </w:pPr>
      <w:bookmarkStart w:id="1564" w:name="_Toc439994686"/>
      <w:bookmarkStart w:id="1565" w:name="_Toc13083449"/>
      <w:r>
        <w:t>Communications Interfaces</w:t>
      </w:r>
      <w:bookmarkEnd w:id="1564"/>
      <w:bookmarkEnd w:id="1565"/>
    </w:p>
    <w:p w:rsidR="004B4BA3" w:rsidDel="00F70B43" w:rsidRDefault="004B4BA3">
      <w:pPr>
        <w:pStyle w:val="template"/>
        <w:rPr>
          <w:del w:id="1566" w:author="DIANA.01" w:date="2019-03-07T19:33:00Z"/>
        </w:rPr>
      </w:pPr>
      <w:del w:id="1567" w:author="DIANA.01" w:date="2019-03-07T19:33:00Z">
        <w:r w:rsidDel="00F70B43">
          <w:delTex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delText>
        </w:r>
      </w:del>
    </w:p>
    <w:p w:rsidR="00F70B43" w:rsidRDefault="00F70B43">
      <w:pPr>
        <w:pStyle w:val="template"/>
        <w:rPr>
          <w:ins w:id="1568" w:author="DIANA.01" w:date="2019-03-07T19:33:00Z"/>
        </w:rPr>
      </w:pPr>
      <w:ins w:id="1569" w:author="DIANA.01" w:date="2019-03-07T19:33:00Z">
        <w:r>
          <w:t>Not applicable.</w:t>
        </w:r>
      </w:ins>
    </w:p>
    <w:p w:rsidR="004B4BA3" w:rsidRDefault="004B4BA3">
      <w:pPr>
        <w:pStyle w:val="Heading1"/>
        <w:rPr>
          <w:ins w:id="1570" w:author="DIANA.01" w:date="2019-03-09T15:56:00Z"/>
        </w:rPr>
      </w:pPr>
      <w:bookmarkStart w:id="1571" w:name="_Toc439994687"/>
      <w:bookmarkStart w:id="1572" w:name="_Toc13083450"/>
      <w:r>
        <w:t>System Features</w:t>
      </w:r>
      <w:bookmarkEnd w:id="1571"/>
      <w:bookmarkEnd w:id="1572"/>
    </w:p>
    <w:p w:rsidR="0095320E" w:rsidRDefault="0095320E" w:rsidP="0095320E">
      <w:pPr>
        <w:pStyle w:val="Heading2"/>
        <w:rPr>
          <w:ins w:id="1573" w:author="DIANA.01" w:date="2019-03-10T15:11:00Z"/>
        </w:rPr>
      </w:pPr>
      <w:bookmarkStart w:id="1574" w:name="_Toc13083451"/>
      <w:ins w:id="1575" w:author="DIANA.01" w:date="2019-03-10T15:12:00Z">
        <w:r>
          <w:t>Log in</w:t>
        </w:r>
      </w:ins>
      <w:bookmarkEnd w:id="1574"/>
    </w:p>
    <w:p w:rsidR="0095320E" w:rsidRDefault="0095320E" w:rsidP="0095320E">
      <w:pPr>
        <w:pStyle w:val="level4"/>
        <w:rPr>
          <w:ins w:id="1576" w:author="DIANA.01" w:date="2019-03-10T15:11:00Z"/>
        </w:rPr>
      </w:pPr>
      <w:ins w:id="1577" w:author="DIANA.01" w:date="2019-03-10T15:11:00Z">
        <w:r>
          <w:t>4.1.1</w:t>
        </w:r>
        <w:r>
          <w:tab/>
          <w:t>Description and Priority</w:t>
        </w:r>
      </w:ins>
    </w:p>
    <w:p w:rsidR="0095320E" w:rsidRDefault="0095320E" w:rsidP="0095320E">
      <w:pPr>
        <w:pStyle w:val="level3text"/>
        <w:numPr>
          <w:ilvl w:val="12"/>
          <w:numId w:val="0"/>
        </w:numPr>
        <w:ind w:left="1350" w:hanging="716"/>
        <w:rPr>
          <w:ins w:id="1578" w:author="DIANA.01" w:date="2019-03-10T15:11:00Z"/>
        </w:rPr>
      </w:pPr>
      <w:ins w:id="1579" w:author="DIANA.01" w:date="2019-03-10T15:12:00Z">
        <w:r>
          <w:t>User</w:t>
        </w:r>
      </w:ins>
      <w:ins w:id="1580" w:author="DIANA.01" w:date="2019-03-10T15:13:00Z">
        <w:r>
          <w:t xml:space="preserve"> (administrator and typical user)</w:t>
        </w:r>
      </w:ins>
      <w:ins w:id="1581" w:author="DIANA.01" w:date="2019-03-10T15:12:00Z">
        <w:r>
          <w:t xml:space="preserve"> authentication</w:t>
        </w:r>
      </w:ins>
      <w:ins w:id="1582" w:author="DIANA.01" w:date="2019-03-10T15:13:00Z">
        <w:r>
          <w:t>. High priority</w:t>
        </w:r>
      </w:ins>
      <w:ins w:id="1583" w:author="DIANA.01" w:date="2019-03-10T15:14:00Z">
        <w:r>
          <w:t>, risk 8 (from 0 to 9) due to the application’s arc</w:t>
        </w:r>
      </w:ins>
      <w:ins w:id="1584" w:author="DIANA.01" w:date="2019-03-10T15:15:00Z">
        <w:r>
          <w:t>hitecture</w:t>
        </w:r>
      </w:ins>
      <w:ins w:id="1585" w:author="DIANA.01" w:date="2019-03-10T16:39:00Z">
        <w:r w:rsidR="00E24FD4">
          <w:t xml:space="preserve"> and security</w:t>
        </w:r>
      </w:ins>
      <w:ins w:id="1586" w:author="DIANA.01" w:date="2019-03-10T15:15:00Z">
        <w:r>
          <w:t>.</w:t>
        </w:r>
      </w:ins>
    </w:p>
    <w:p w:rsidR="0095320E" w:rsidRDefault="0095320E" w:rsidP="0095320E">
      <w:pPr>
        <w:pStyle w:val="level4"/>
        <w:rPr>
          <w:ins w:id="1587" w:author="DIANA.01" w:date="2019-03-10T15:11:00Z"/>
        </w:rPr>
      </w:pPr>
      <w:ins w:id="1588" w:author="DIANA.01" w:date="2019-03-10T15:11:00Z">
        <w:r>
          <w:t>4.1.2</w:t>
        </w:r>
        <w:r>
          <w:tab/>
          <w:t>Stimulus/Response Sequences</w:t>
        </w:r>
      </w:ins>
    </w:p>
    <w:p w:rsidR="0095320E" w:rsidRDefault="0095320E" w:rsidP="0095320E">
      <w:pPr>
        <w:pStyle w:val="level3text"/>
        <w:numPr>
          <w:ilvl w:val="12"/>
          <w:numId w:val="0"/>
        </w:numPr>
        <w:ind w:left="1350" w:hanging="716"/>
        <w:rPr>
          <w:ins w:id="1589" w:author="DIANA.01" w:date="2019-03-10T15:15:00Z"/>
        </w:rPr>
      </w:pPr>
      <w:ins w:id="1590" w:author="DIANA.01" w:date="2019-03-10T15:15:00Z">
        <w:r>
          <w:t xml:space="preserve">Input: </w:t>
        </w:r>
        <w:r w:rsidR="00875082">
          <w:t xml:space="preserve">User’s </w:t>
        </w:r>
      </w:ins>
      <w:ins w:id="1591" w:author="DIANA.01" w:date="2019-03-10T15:17:00Z">
        <w:r w:rsidR="00875082">
          <w:t>u</w:t>
        </w:r>
      </w:ins>
      <w:ins w:id="1592" w:author="DIANA.01" w:date="2019-03-10T15:15:00Z">
        <w:r w:rsidR="00875082">
          <w:t>sername and password</w:t>
        </w:r>
      </w:ins>
      <w:ins w:id="1593" w:author="DIANA.01" w:date="2019-03-10T16:25:00Z">
        <w:r w:rsidR="00B143DE">
          <w:t>, submit button.</w:t>
        </w:r>
      </w:ins>
    </w:p>
    <w:p w:rsidR="0095320E" w:rsidRDefault="00875082" w:rsidP="00364832">
      <w:pPr>
        <w:pStyle w:val="level3text"/>
        <w:numPr>
          <w:ilvl w:val="12"/>
          <w:numId w:val="0"/>
        </w:numPr>
        <w:ind w:left="1350" w:hanging="716"/>
        <w:rPr>
          <w:ins w:id="1594" w:author="DIANA.01" w:date="2019-03-10T15:11:00Z"/>
        </w:rPr>
      </w:pPr>
      <w:ins w:id="1595" w:author="DIANA.01" w:date="2019-03-10T15:15:00Z">
        <w:r>
          <w:t>Output: Log in confirmation</w:t>
        </w:r>
      </w:ins>
      <w:ins w:id="1596" w:author="DIANA.01" w:date="2019-03-10T15:16:00Z">
        <w:r>
          <w:t xml:space="preserve"> (redirect to main page).</w:t>
        </w:r>
      </w:ins>
    </w:p>
    <w:p w:rsidR="0095320E" w:rsidRPr="00875082" w:rsidRDefault="0095320E" w:rsidP="00875082">
      <w:pPr>
        <w:pStyle w:val="level4"/>
        <w:rPr>
          <w:ins w:id="1597" w:author="DIANA.01" w:date="2019-03-10T15:11:00Z"/>
          <w:rPrChange w:id="1598" w:author="DIANA.01" w:date="2019-03-10T15:19:00Z">
            <w:rPr>
              <w:ins w:id="1599" w:author="DIANA.01" w:date="2019-03-10T15:11:00Z"/>
              <w:rFonts w:ascii="Times New Roman" w:hAnsi="Times New Roman"/>
            </w:rPr>
          </w:rPrChange>
        </w:rPr>
        <w:pPrChange w:id="1600" w:author="DIANA.01" w:date="2019-03-10T15:19:00Z">
          <w:pPr>
            <w:pStyle w:val="level3text"/>
            <w:numPr>
              <w:numId w:val="0"/>
            </w:numPr>
          </w:pPr>
        </w:pPrChange>
      </w:pPr>
      <w:ins w:id="1601" w:author="DIANA.01" w:date="2019-03-10T15:11:00Z">
        <w:r>
          <w:t>4.1.3</w:t>
        </w:r>
        <w:r>
          <w:tab/>
          <w:t>Functional Requirements</w:t>
        </w:r>
      </w:ins>
    </w:p>
    <w:p w:rsidR="0095320E" w:rsidRDefault="0095320E" w:rsidP="0095320E">
      <w:pPr>
        <w:pStyle w:val="requirement"/>
        <w:rPr>
          <w:ins w:id="1602" w:author="DIANA.01" w:date="2019-03-10T15:11:00Z"/>
        </w:rPr>
      </w:pPr>
      <w:ins w:id="1603" w:author="DIANA.01" w:date="2019-03-10T15:11:00Z">
        <w:r>
          <w:t>REQ-1:</w:t>
        </w:r>
      </w:ins>
      <w:ins w:id="1604" w:author="DIANA.01" w:date="2019-03-10T15:17:00Z">
        <w:r w:rsidR="00875082">
          <w:t xml:space="preserve"> Input textbox for Username</w:t>
        </w:r>
      </w:ins>
    </w:p>
    <w:p w:rsidR="0095320E" w:rsidRDefault="0095320E" w:rsidP="0095320E">
      <w:pPr>
        <w:ind w:left="634" w:firstLine="720"/>
        <w:rPr>
          <w:ins w:id="1605" w:author="DIANA.01" w:date="2019-03-10T15:19:00Z"/>
        </w:rPr>
      </w:pPr>
      <w:ins w:id="1606" w:author="DIANA.01" w:date="2019-03-10T15:11:00Z">
        <w:r>
          <w:t>REQ-2:</w:t>
        </w:r>
      </w:ins>
      <w:ins w:id="1607" w:author="DIANA.01" w:date="2019-03-10T15:17:00Z">
        <w:r w:rsidR="00875082">
          <w:tab/>
          <w:t>Input textbox for Password</w:t>
        </w:r>
      </w:ins>
      <w:ins w:id="1608" w:author="DIANA.01" w:date="2019-03-10T15:19:00Z">
        <w:r w:rsidR="00875082">
          <w:t xml:space="preserve"> </w:t>
        </w:r>
      </w:ins>
    </w:p>
    <w:p w:rsidR="00875082" w:rsidRDefault="00875082" w:rsidP="0095320E">
      <w:pPr>
        <w:ind w:left="634" w:firstLine="720"/>
        <w:rPr>
          <w:ins w:id="1609" w:author="DIANA.01" w:date="2019-03-10T15:20:00Z"/>
        </w:rPr>
      </w:pPr>
      <w:ins w:id="1610" w:author="DIANA.01" w:date="2019-03-10T15:19:00Z">
        <w:r>
          <w:t>REQ-3:</w:t>
        </w:r>
        <w:r>
          <w:tab/>
          <w:t>Submit button</w:t>
        </w:r>
      </w:ins>
    </w:p>
    <w:p w:rsidR="00875082" w:rsidRDefault="00875082" w:rsidP="0095320E">
      <w:pPr>
        <w:ind w:left="634" w:firstLine="720"/>
        <w:rPr>
          <w:ins w:id="1611" w:author="DIANA.01" w:date="2019-03-10T15:24:00Z"/>
        </w:rPr>
      </w:pPr>
    </w:p>
    <w:p w:rsidR="00875082" w:rsidRDefault="00373424" w:rsidP="00875082">
      <w:pPr>
        <w:pStyle w:val="Heading2"/>
        <w:rPr>
          <w:ins w:id="1612" w:author="DIANA.01" w:date="2019-03-10T15:20:00Z"/>
        </w:rPr>
      </w:pPr>
      <w:bookmarkStart w:id="1613" w:name="_Toc13083452"/>
      <w:ins w:id="1614" w:author="DIANA.01" w:date="2019-03-10T15:27:00Z">
        <w:r>
          <w:t>Main view</w:t>
        </w:r>
      </w:ins>
      <w:bookmarkEnd w:id="1613"/>
    </w:p>
    <w:p w:rsidR="00875082" w:rsidRDefault="00875082" w:rsidP="00875082">
      <w:pPr>
        <w:pStyle w:val="level4"/>
        <w:rPr>
          <w:ins w:id="1615" w:author="DIANA.01" w:date="2019-03-10T15:20:00Z"/>
        </w:rPr>
      </w:pPr>
      <w:ins w:id="1616" w:author="DIANA.01" w:date="2019-03-10T15:20:00Z">
        <w:r>
          <w:t>4.</w:t>
        </w:r>
      </w:ins>
      <w:ins w:id="1617" w:author="DIANA.01" w:date="2019-03-10T16:44:00Z">
        <w:r w:rsidR="00E24FD4">
          <w:t>2</w:t>
        </w:r>
      </w:ins>
      <w:ins w:id="1618" w:author="DIANA.01" w:date="2019-03-10T15:20:00Z">
        <w:r>
          <w:t>.1</w:t>
        </w:r>
        <w:r>
          <w:tab/>
          <w:t>Description and Priority</w:t>
        </w:r>
      </w:ins>
    </w:p>
    <w:p w:rsidR="00875082" w:rsidRDefault="00373424" w:rsidP="00875082">
      <w:pPr>
        <w:pStyle w:val="level3text"/>
        <w:numPr>
          <w:ilvl w:val="12"/>
          <w:numId w:val="0"/>
        </w:numPr>
        <w:ind w:left="1350" w:hanging="716"/>
        <w:rPr>
          <w:ins w:id="1619" w:author="DIANA.01" w:date="2019-03-10T15:20:00Z"/>
        </w:rPr>
      </w:pPr>
      <w:ins w:id="1620" w:author="DIANA.01" w:date="2019-03-10T15:29:00Z">
        <w:r>
          <w:t>Provides a report with every apartment</w:t>
        </w:r>
      </w:ins>
      <w:ins w:id="1621" w:author="DIANA.01" w:date="2019-03-10T15:30:00Z">
        <w:r>
          <w:t>’s</w:t>
        </w:r>
        <w:r w:rsidRPr="00EE0424">
          <w:rPr>
            <w:szCs w:val="22"/>
          </w:rPr>
          <w:t xml:space="preserve"> total payment debts </w:t>
        </w:r>
      </w:ins>
      <w:ins w:id="1622" w:author="DIANA.01" w:date="2019-03-10T15:44:00Z">
        <w:r w:rsidR="0061137D">
          <w:rPr>
            <w:szCs w:val="22"/>
          </w:rPr>
          <w:t xml:space="preserve">in the current month </w:t>
        </w:r>
      </w:ins>
      <w:ins w:id="1623" w:author="DIANA.01" w:date="2019-03-10T15:39:00Z">
        <w:r w:rsidR="0061137D">
          <w:rPr>
            <w:szCs w:val="22"/>
          </w:rPr>
          <w:t>and access to user functions depending on the type of user logged in</w:t>
        </w:r>
      </w:ins>
      <w:ins w:id="1624" w:author="DIANA.01" w:date="2019-03-10T15:32:00Z">
        <w:r>
          <w:rPr>
            <w:szCs w:val="22"/>
          </w:rPr>
          <w:t xml:space="preserve">. </w:t>
        </w:r>
      </w:ins>
      <w:ins w:id="1625" w:author="DIANA.01" w:date="2019-03-10T15:30:00Z">
        <w:r>
          <w:rPr>
            <w:szCs w:val="22"/>
          </w:rPr>
          <w:t>High priority</w:t>
        </w:r>
      </w:ins>
      <w:ins w:id="1626" w:author="DIANA.01" w:date="2019-03-10T15:32:00Z">
        <w:r>
          <w:rPr>
            <w:szCs w:val="22"/>
          </w:rPr>
          <w:t xml:space="preserve"> – main page of the application.</w:t>
        </w:r>
      </w:ins>
    </w:p>
    <w:p w:rsidR="00875082" w:rsidRDefault="00875082" w:rsidP="00875082">
      <w:pPr>
        <w:pStyle w:val="level4"/>
        <w:rPr>
          <w:ins w:id="1627" w:author="DIANA.01" w:date="2019-03-10T15:32:00Z"/>
        </w:rPr>
      </w:pPr>
      <w:ins w:id="1628" w:author="DIANA.01" w:date="2019-03-10T15:20:00Z">
        <w:r>
          <w:t>4.</w:t>
        </w:r>
      </w:ins>
      <w:ins w:id="1629" w:author="DIANA.01" w:date="2019-03-10T16:44:00Z">
        <w:r w:rsidR="00E24FD4">
          <w:t>2</w:t>
        </w:r>
      </w:ins>
      <w:ins w:id="1630" w:author="DIANA.01" w:date="2019-03-10T15:20:00Z">
        <w:r>
          <w:t>.2</w:t>
        </w:r>
        <w:r>
          <w:tab/>
          <w:t>Stimulus/Response Sequences</w:t>
        </w:r>
      </w:ins>
    </w:p>
    <w:p w:rsidR="00B945CD" w:rsidRDefault="00373424" w:rsidP="00364832">
      <w:pPr>
        <w:pStyle w:val="level4"/>
        <w:rPr>
          <w:ins w:id="1631" w:author="DIANA.01" w:date="2019-03-10T15:33:00Z"/>
        </w:rPr>
      </w:pPr>
      <w:ins w:id="1632" w:author="DIANA.01" w:date="2019-03-10T15:32:00Z">
        <w:r>
          <w:tab/>
        </w:r>
        <w:r>
          <w:tab/>
          <w:t xml:space="preserve">Different views </w:t>
        </w:r>
      </w:ins>
      <w:ins w:id="1633" w:author="DIANA.01" w:date="2019-03-10T15:33:00Z">
        <w:r>
          <w:t>for e</w:t>
        </w:r>
      </w:ins>
      <w:ins w:id="1634" w:author="DIANA.01" w:date="2019-03-10T15:48:00Z">
        <w:r w:rsidR="00B945CD">
          <w:t>ach</w:t>
        </w:r>
      </w:ins>
      <w:ins w:id="1635" w:author="DIANA.01" w:date="2019-03-10T15:33:00Z">
        <w:r>
          <w:t xml:space="preserve"> type of user logged in</w:t>
        </w:r>
      </w:ins>
      <w:ins w:id="1636" w:author="DIANA.01" w:date="2019-03-10T15:48:00Z">
        <w:r w:rsidR="00B945CD">
          <w:t>.</w:t>
        </w:r>
      </w:ins>
    </w:p>
    <w:p w:rsidR="00373424" w:rsidRDefault="00373424" w:rsidP="00373424">
      <w:pPr>
        <w:pStyle w:val="level4"/>
        <w:numPr>
          <w:ilvl w:val="0"/>
          <w:numId w:val="29"/>
        </w:numPr>
        <w:rPr>
          <w:ins w:id="1637" w:author="DIANA.01" w:date="2019-03-10T15:33:00Z"/>
        </w:rPr>
        <w:pPrChange w:id="1638" w:author="DIANA.01" w:date="2019-03-10T15:33:00Z">
          <w:pPr>
            <w:pStyle w:val="level4"/>
          </w:pPr>
        </w:pPrChange>
      </w:pPr>
      <w:ins w:id="1639" w:author="DIANA.01" w:date="2019-03-10T15:33:00Z">
        <w:r>
          <w:t>Administrator:</w:t>
        </w:r>
      </w:ins>
    </w:p>
    <w:p w:rsidR="00373424" w:rsidRDefault="00373424" w:rsidP="00373424">
      <w:pPr>
        <w:pStyle w:val="level3text"/>
        <w:numPr>
          <w:ilvl w:val="12"/>
          <w:numId w:val="0"/>
        </w:numPr>
        <w:ind w:left="1350" w:hanging="716"/>
        <w:rPr>
          <w:ins w:id="1640" w:author="DIANA.01" w:date="2019-03-10T15:34:00Z"/>
        </w:rPr>
      </w:pPr>
      <w:ins w:id="1641" w:author="DIANA.01" w:date="2019-03-10T15:33:00Z">
        <w:r>
          <w:tab/>
        </w:r>
        <w:r>
          <w:tab/>
        </w:r>
      </w:ins>
      <w:ins w:id="1642" w:author="DIANA.01" w:date="2019-03-10T15:34:00Z">
        <w:r>
          <w:t xml:space="preserve">Input: </w:t>
        </w:r>
      </w:ins>
      <w:ins w:id="1643" w:author="DIANA.01" w:date="2019-03-10T15:41:00Z">
        <w:r w:rsidR="0061137D">
          <w:t>List Empl</w:t>
        </w:r>
      </w:ins>
      <w:ins w:id="1644" w:author="DIANA.01" w:date="2019-03-10T15:42:00Z">
        <w:r w:rsidR="0061137D">
          <w:t>oyees, List Owners, List Contracts, Apartments owned</w:t>
        </w:r>
      </w:ins>
      <w:ins w:id="1645" w:author="DIANA.01" w:date="2019-03-10T15:44:00Z">
        <w:r w:rsidR="0061137D">
          <w:t xml:space="preserve"> buttons and a</w:t>
        </w:r>
      </w:ins>
      <w:ins w:id="1646" w:author="DIANA.01" w:date="2019-03-10T16:05:00Z">
        <w:r w:rsidR="00BA007A">
          <w:t xml:space="preserve"> details</w:t>
        </w:r>
      </w:ins>
      <w:ins w:id="1647" w:author="DIANA.01" w:date="2019-03-10T15:44:00Z">
        <w:r w:rsidR="0061137D">
          <w:t xml:space="preserve"> button for each apartment listed in th</w:t>
        </w:r>
      </w:ins>
      <w:ins w:id="1648" w:author="DIANA.01" w:date="2019-03-10T15:45:00Z">
        <w:r w:rsidR="0061137D">
          <w:t>e</w:t>
        </w:r>
      </w:ins>
      <w:ins w:id="1649" w:author="DIANA.01" w:date="2019-03-10T15:44:00Z">
        <w:r w:rsidR="0061137D">
          <w:t xml:space="preserve"> report</w:t>
        </w:r>
      </w:ins>
      <w:ins w:id="1650" w:author="DIANA.01" w:date="2019-03-10T15:45:00Z">
        <w:r w:rsidR="00B945CD">
          <w:t>.</w:t>
        </w:r>
      </w:ins>
    </w:p>
    <w:p w:rsidR="00373424" w:rsidRDefault="00373424" w:rsidP="00373424">
      <w:pPr>
        <w:pStyle w:val="level3text"/>
        <w:numPr>
          <w:ilvl w:val="12"/>
          <w:numId w:val="0"/>
        </w:numPr>
        <w:ind w:left="2070" w:hanging="630"/>
        <w:rPr>
          <w:ins w:id="1651" w:author="DIANA.01" w:date="2019-03-10T15:46:00Z"/>
        </w:rPr>
      </w:pPr>
      <w:ins w:id="1652" w:author="DIANA.01" w:date="2019-03-10T15:34:00Z">
        <w:r>
          <w:t xml:space="preserve">Output: </w:t>
        </w:r>
      </w:ins>
      <w:ins w:id="1653" w:author="DIANA.01" w:date="2019-03-10T15:42:00Z">
        <w:r w:rsidR="0061137D">
          <w:t>A list with</w:t>
        </w:r>
      </w:ins>
      <w:ins w:id="1654" w:author="DIANA.01" w:date="2019-03-10T15:43:00Z">
        <w:r w:rsidR="0061137D">
          <w:t xml:space="preserve"> apartments</w:t>
        </w:r>
      </w:ins>
      <w:ins w:id="1655" w:author="DIANA.01" w:date="2019-03-10T15:52:00Z">
        <w:r w:rsidR="00B945CD">
          <w:t>’</w:t>
        </w:r>
      </w:ins>
      <w:ins w:id="1656" w:author="DIANA.01" w:date="2019-03-10T15:43:00Z">
        <w:r w:rsidR="0061137D">
          <w:t xml:space="preserve"> information – owner, address, no. tenants, total payment amount</w:t>
        </w:r>
      </w:ins>
      <w:ins w:id="1657" w:author="DIANA.01" w:date="2019-03-10T15:52:00Z">
        <w:r w:rsidR="00B945CD">
          <w:t xml:space="preserve"> for the current month.</w:t>
        </w:r>
      </w:ins>
    </w:p>
    <w:p w:rsidR="00B945CD" w:rsidRDefault="00B945CD" w:rsidP="00B945CD">
      <w:pPr>
        <w:pStyle w:val="level4"/>
        <w:numPr>
          <w:ilvl w:val="0"/>
          <w:numId w:val="29"/>
        </w:numPr>
        <w:rPr>
          <w:ins w:id="1658" w:author="DIANA.01" w:date="2019-03-10T15:46:00Z"/>
        </w:rPr>
      </w:pPr>
      <w:ins w:id="1659" w:author="DIANA.01" w:date="2019-03-10T15:46:00Z">
        <w:r>
          <w:t>Typical user:</w:t>
        </w:r>
      </w:ins>
    </w:p>
    <w:p w:rsidR="00B945CD" w:rsidRDefault="00B945CD" w:rsidP="00B945CD">
      <w:pPr>
        <w:pStyle w:val="level3text"/>
        <w:numPr>
          <w:ilvl w:val="12"/>
          <w:numId w:val="0"/>
        </w:numPr>
        <w:ind w:left="1350" w:hanging="716"/>
        <w:rPr>
          <w:ins w:id="1660" w:author="DIANA.01" w:date="2019-03-10T15:46:00Z"/>
        </w:rPr>
      </w:pPr>
      <w:ins w:id="1661" w:author="DIANA.01" w:date="2019-03-10T15:46:00Z">
        <w:r>
          <w:tab/>
        </w:r>
        <w:r>
          <w:tab/>
          <w:t xml:space="preserve">Input: List Owners, Apartments owned buttons and a </w:t>
        </w:r>
      </w:ins>
      <w:ins w:id="1662" w:author="DIANA.01" w:date="2019-03-10T16:05:00Z">
        <w:r w:rsidR="00BA007A">
          <w:t xml:space="preserve">details </w:t>
        </w:r>
      </w:ins>
      <w:ins w:id="1663" w:author="DIANA.01" w:date="2019-03-10T15:46:00Z">
        <w:r>
          <w:t>button for each apartment listed in the report.</w:t>
        </w:r>
      </w:ins>
    </w:p>
    <w:p w:rsidR="00B945CD" w:rsidRDefault="00B945CD" w:rsidP="00364832">
      <w:pPr>
        <w:pStyle w:val="level3text"/>
        <w:numPr>
          <w:ilvl w:val="12"/>
          <w:numId w:val="0"/>
        </w:numPr>
        <w:ind w:left="2070" w:hanging="630"/>
        <w:rPr>
          <w:ins w:id="1664" w:author="DIANA.01" w:date="2019-03-10T15:48:00Z"/>
        </w:rPr>
      </w:pPr>
      <w:ins w:id="1665" w:author="DIANA.01" w:date="2019-03-10T15:46:00Z">
        <w:r>
          <w:t>Output: A list with apartments</w:t>
        </w:r>
      </w:ins>
      <w:ins w:id="1666" w:author="DIANA.01" w:date="2019-03-10T15:52:00Z">
        <w:r>
          <w:t>’</w:t>
        </w:r>
      </w:ins>
      <w:ins w:id="1667" w:author="DIANA.01" w:date="2019-03-10T15:46:00Z">
        <w:r>
          <w:t xml:space="preserve"> information – owner, address, no. tenants, total payment amount</w:t>
        </w:r>
      </w:ins>
      <w:ins w:id="1668" w:author="DIANA.01" w:date="2019-03-10T15:52:00Z">
        <w:r>
          <w:t xml:space="preserve"> for the current month.</w:t>
        </w:r>
      </w:ins>
    </w:p>
    <w:p w:rsidR="00B945CD" w:rsidRDefault="00B945CD" w:rsidP="00B945CD">
      <w:pPr>
        <w:pStyle w:val="level3text"/>
        <w:numPr>
          <w:ilvl w:val="12"/>
          <w:numId w:val="0"/>
        </w:numPr>
        <w:rPr>
          <w:ins w:id="1669" w:author="DIANA.01" w:date="2019-03-10T15:20:00Z"/>
        </w:rPr>
        <w:pPrChange w:id="1670" w:author="DIANA.01" w:date="2019-03-10T15:49:00Z">
          <w:pPr>
            <w:pStyle w:val="level4"/>
          </w:pPr>
        </w:pPrChange>
      </w:pPr>
    </w:p>
    <w:p w:rsidR="00875082" w:rsidRPr="002E7358" w:rsidRDefault="00875082" w:rsidP="00875082">
      <w:pPr>
        <w:pStyle w:val="level4"/>
        <w:rPr>
          <w:ins w:id="1671" w:author="DIANA.01" w:date="2019-03-10T15:20:00Z"/>
        </w:rPr>
      </w:pPr>
      <w:ins w:id="1672" w:author="DIANA.01" w:date="2019-03-10T15:20:00Z">
        <w:r>
          <w:t>4.</w:t>
        </w:r>
      </w:ins>
      <w:ins w:id="1673" w:author="DIANA.01" w:date="2019-03-10T16:44:00Z">
        <w:r w:rsidR="00E24FD4">
          <w:t>2</w:t>
        </w:r>
      </w:ins>
      <w:ins w:id="1674" w:author="DIANA.01" w:date="2019-03-10T15:20:00Z">
        <w:r>
          <w:t>.3</w:t>
        </w:r>
        <w:r>
          <w:tab/>
          <w:t>Functional Requirements</w:t>
        </w:r>
      </w:ins>
    </w:p>
    <w:p w:rsidR="00875082" w:rsidRDefault="00875082" w:rsidP="00875082">
      <w:pPr>
        <w:pStyle w:val="requirement"/>
        <w:rPr>
          <w:ins w:id="1675" w:author="DIANA.01" w:date="2019-03-10T15:20:00Z"/>
        </w:rPr>
      </w:pPr>
      <w:ins w:id="1676" w:author="DIANA.01" w:date="2019-03-10T15:20:00Z">
        <w:r>
          <w:t>REQ-</w:t>
        </w:r>
      </w:ins>
      <w:ins w:id="1677" w:author="DIANA.01" w:date="2019-03-10T15:35:00Z">
        <w:r w:rsidR="00373424">
          <w:t>4</w:t>
        </w:r>
      </w:ins>
      <w:ins w:id="1678" w:author="DIANA.01" w:date="2019-03-10T15:20:00Z">
        <w:r>
          <w:t>:</w:t>
        </w:r>
      </w:ins>
      <w:ins w:id="1679" w:author="DIANA.01" w:date="2019-03-10T15:35:00Z">
        <w:r w:rsidR="00373424">
          <w:t xml:space="preserve"> </w:t>
        </w:r>
      </w:ins>
      <w:ins w:id="1680" w:author="DIANA.01" w:date="2019-03-10T15:34:00Z">
        <w:r w:rsidR="00373424">
          <w:t xml:space="preserve">List </w:t>
        </w:r>
      </w:ins>
      <w:ins w:id="1681" w:author="DIANA.01" w:date="2019-03-10T15:49:00Z">
        <w:r w:rsidR="00B945CD">
          <w:t>E</w:t>
        </w:r>
      </w:ins>
      <w:ins w:id="1682" w:author="DIANA.01" w:date="2019-03-10T15:35:00Z">
        <w:r w:rsidR="00373424">
          <w:t>mployees button</w:t>
        </w:r>
      </w:ins>
    </w:p>
    <w:p w:rsidR="00373424" w:rsidRDefault="00875082" w:rsidP="00875082">
      <w:pPr>
        <w:ind w:left="634" w:firstLine="720"/>
        <w:rPr>
          <w:ins w:id="1683" w:author="DIANA.01" w:date="2019-03-10T15:35:00Z"/>
        </w:rPr>
      </w:pPr>
      <w:ins w:id="1684" w:author="DIANA.01" w:date="2019-03-10T15:20:00Z">
        <w:r>
          <w:lastRenderedPageBreak/>
          <w:t>REQ-</w:t>
        </w:r>
      </w:ins>
      <w:ins w:id="1685" w:author="DIANA.01" w:date="2019-03-10T15:35:00Z">
        <w:r w:rsidR="00373424">
          <w:t>5</w:t>
        </w:r>
      </w:ins>
      <w:ins w:id="1686" w:author="DIANA.01" w:date="2019-03-10T15:20:00Z">
        <w:r>
          <w:t>:</w:t>
        </w:r>
        <w:r>
          <w:tab/>
        </w:r>
      </w:ins>
      <w:ins w:id="1687" w:author="DIANA.01" w:date="2019-03-10T15:35:00Z">
        <w:r w:rsidR="00373424">
          <w:t>List Owners button</w:t>
        </w:r>
      </w:ins>
    </w:p>
    <w:p w:rsidR="00875082" w:rsidRDefault="00875082" w:rsidP="00875082">
      <w:pPr>
        <w:ind w:left="634" w:firstLine="720"/>
        <w:rPr>
          <w:ins w:id="1688" w:author="DIANA.01" w:date="2019-03-10T15:35:00Z"/>
        </w:rPr>
      </w:pPr>
      <w:ins w:id="1689" w:author="DIANA.01" w:date="2019-03-10T15:20:00Z">
        <w:r>
          <w:t>REQ-</w:t>
        </w:r>
      </w:ins>
      <w:ins w:id="1690" w:author="DIANA.01" w:date="2019-03-10T15:35:00Z">
        <w:r w:rsidR="00373424">
          <w:t>6</w:t>
        </w:r>
      </w:ins>
      <w:ins w:id="1691" w:author="DIANA.01" w:date="2019-03-10T15:20:00Z">
        <w:r>
          <w:t>:</w:t>
        </w:r>
        <w:r>
          <w:tab/>
        </w:r>
      </w:ins>
      <w:ins w:id="1692" w:author="DIANA.01" w:date="2019-03-10T15:35:00Z">
        <w:r w:rsidR="0061137D">
          <w:t>List Contracts button</w:t>
        </w:r>
      </w:ins>
    </w:p>
    <w:p w:rsidR="0061137D" w:rsidRDefault="0061137D" w:rsidP="0061137D">
      <w:pPr>
        <w:ind w:left="634" w:firstLine="720"/>
        <w:rPr>
          <w:ins w:id="1693" w:author="DIANA.01" w:date="2019-03-10T15:36:00Z"/>
        </w:rPr>
      </w:pPr>
      <w:ins w:id="1694" w:author="DIANA.01" w:date="2019-03-10T15:36:00Z">
        <w:r>
          <w:t>REQ-7:</w:t>
        </w:r>
        <w:r>
          <w:tab/>
          <w:t xml:space="preserve">Apartments </w:t>
        </w:r>
      </w:ins>
      <w:ins w:id="1695" w:author="DIANA.01" w:date="2019-03-10T15:49:00Z">
        <w:r w:rsidR="00B945CD">
          <w:t>o</w:t>
        </w:r>
      </w:ins>
      <w:ins w:id="1696" w:author="DIANA.01" w:date="2019-03-10T15:36:00Z">
        <w:r>
          <w:t>wned button</w:t>
        </w:r>
      </w:ins>
    </w:p>
    <w:p w:rsidR="00B945CD" w:rsidRDefault="0061137D" w:rsidP="00364832">
      <w:pPr>
        <w:ind w:left="634" w:firstLine="720"/>
        <w:rPr>
          <w:ins w:id="1697" w:author="DIANA.01" w:date="2019-03-10T15:20:00Z"/>
        </w:rPr>
      </w:pPr>
      <w:ins w:id="1698" w:author="DIANA.01" w:date="2019-03-10T15:36:00Z">
        <w:r>
          <w:t>REQ-</w:t>
        </w:r>
      </w:ins>
      <w:ins w:id="1699" w:author="DIANA.01" w:date="2019-03-10T15:37:00Z">
        <w:r>
          <w:t>8</w:t>
        </w:r>
      </w:ins>
      <w:ins w:id="1700" w:author="DIANA.01" w:date="2019-03-10T15:36:00Z">
        <w:r>
          <w:t>:</w:t>
        </w:r>
        <w:r>
          <w:tab/>
          <w:t xml:space="preserve">A button </w:t>
        </w:r>
      </w:ins>
      <w:ins w:id="1701" w:author="DIANA.01" w:date="2019-03-10T15:37:00Z">
        <w:r>
          <w:t xml:space="preserve">for each </w:t>
        </w:r>
      </w:ins>
      <w:ins w:id="1702" w:author="DIANA.01" w:date="2019-03-10T15:47:00Z">
        <w:r w:rsidR="00B945CD">
          <w:t>listed apartment’s</w:t>
        </w:r>
      </w:ins>
      <w:ins w:id="1703" w:author="DIANA.01" w:date="2019-03-10T15:37:00Z">
        <w:r>
          <w:t xml:space="preserve"> details</w:t>
        </w:r>
      </w:ins>
      <w:ins w:id="1704" w:author="DIANA.01" w:date="2019-03-10T16:47:00Z">
        <w:r w:rsidR="00A24D4A">
          <w:t xml:space="preserve"> (Details)</w:t>
        </w:r>
      </w:ins>
    </w:p>
    <w:p w:rsidR="00B945CD" w:rsidRDefault="00B945CD" w:rsidP="00B945CD">
      <w:pPr>
        <w:pStyle w:val="Heading2"/>
        <w:rPr>
          <w:ins w:id="1705" w:author="DIANA.01" w:date="2019-03-10T15:53:00Z"/>
        </w:rPr>
      </w:pPr>
      <w:bookmarkStart w:id="1706" w:name="_Toc13083453"/>
      <w:ins w:id="1707" w:author="DIANA.01" w:date="2019-03-10T15:54:00Z">
        <w:r>
          <w:t>Employees list</w:t>
        </w:r>
      </w:ins>
      <w:bookmarkEnd w:id="1706"/>
    </w:p>
    <w:p w:rsidR="00B945CD" w:rsidRDefault="00B945CD" w:rsidP="00B945CD">
      <w:pPr>
        <w:pStyle w:val="level4"/>
        <w:rPr>
          <w:ins w:id="1708" w:author="DIANA.01" w:date="2019-03-10T15:53:00Z"/>
        </w:rPr>
      </w:pPr>
      <w:ins w:id="1709" w:author="DIANA.01" w:date="2019-03-10T15:53:00Z">
        <w:r>
          <w:t>4.</w:t>
        </w:r>
      </w:ins>
      <w:ins w:id="1710" w:author="DIANA.01" w:date="2019-03-10T16:44:00Z">
        <w:r w:rsidR="00E24FD4">
          <w:t>3</w:t>
        </w:r>
      </w:ins>
      <w:ins w:id="1711" w:author="DIANA.01" w:date="2019-03-10T15:53:00Z">
        <w:r>
          <w:t>.1</w:t>
        </w:r>
        <w:r>
          <w:tab/>
          <w:t>Description and Priority</w:t>
        </w:r>
      </w:ins>
    </w:p>
    <w:p w:rsidR="00E926BA" w:rsidRDefault="009B091F" w:rsidP="00B945CD">
      <w:pPr>
        <w:pStyle w:val="level3text"/>
        <w:numPr>
          <w:ilvl w:val="12"/>
          <w:numId w:val="0"/>
        </w:numPr>
        <w:ind w:left="1350" w:hanging="716"/>
        <w:rPr>
          <w:ins w:id="1712" w:author="DIANA.01" w:date="2019-03-10T16:14:00Z"/>
          <w:u w:val="single"/>
        </w:rPr>
      </w:pPr>
      <w:ins w:id="1713" w:author="DIANA.01" w:date="2019-03-10T15:55:00Z">
        <w:r>
          <w:t>Pro</w:t>
        </w:r>
      </w:ins>
      <w:ins w:id="1714" w:author="DIANA.01" w:date="2019-03-10T15:56:00Z">
        <w:r>
          <w:t xml:space="preserve">vides a list of all existing employees in the association and </w:t>
        </w:r>
      </w:ins>
      <w:ins w:id="1715" w:author="DIANA.01" w:date="2019-03-10T15:57:00Z">
        <w:r>
          <w:t xml:space="preserve">CRUD </w:t>
        </w:r>
      </w:ins>
      <w:ins w:id="1716" w:author="DIANA.01" w:date="2019-03-10T15:56:00Z">
        <w:r>
          <w:t>operations</w:t>
        </w:r>
      </w:ins>
      <w:ins w:id="1717" w:author="DIANA.01" w:date="2019-03-10T15:57:00Z">
        <w:r>
          <w:t xml:space="preserve"> with their information.</w:t>
        </w:r>
      </w:ins>
      <w:ins w:id="1718" w:author="DIANA.01" w:date="2019-03-10T16:03:00Z">
        <w:r w:rsidR="00BA007A">
          <w:t xml:space="preserve"> </w:t>
        </w:r>
        <w:r w:rsidR="00BA007A" w:rsidRPr="00BA007A">
          <w:rPr>
            <w:u w:val="single"/>
            <w:rPrChange w:id="1719" w:author="DIANA.01" w:date="2019-03-10T16:04:00Z">
              <w:rPr/>
            </w:rPrChange>
          </w:rPr>
          <w:t>A feature only available to administr</w:t>
        </w:r>
      </w:ins>
      <w:ins w:id="1720" w:author="DIANA.01" w:date="2019-03-10T16:04:00Z">
        <w:r w:rsidR="00BA007A" w:rsidRPr="00BA007A">
          <w:rPr>
            <w:u w:val="single"/>
            <w:rPrChange w:id="1721" w:author="DIANA.01" w:date="2019-03-10T16:04:00Z">
              <w:rPr/>
            </w:rPrChange>
          </w:rPr>
          <w:t>ators.</w:t>
        </w:r>
      </w:ins>
    </w:p>
    <w:p w:rsidR="00B945CD" w:rsidRPr="00364832" w:rsidRDefault="00E926BA" w:rsidP="00B945CD">
      <w:pPr>
        <w:pStyle w:val="level3text"/>
        <w:numPr>
          <w:ilvl w:val="12"/>
          <w:numId w:val="0"/>
        </w:numPr>
        <w:ind w:left="1350" w:hanging="716"/>
        <w:rPr>
          <w:ins w:id="1722" w:author="DIANA.01" w:date="2019-03-10T15:53:00Z"/>
        </w:rPr>
      </w:pPr>
      <w:ins w:id="1723" w:author="DIANA.01" w:date="2019-03-10T16:13:00Z">
        <w:r>
          <w:t>Medium priority.</w:t>
        </w:r>
      </w:ins>
    </w:p>
    <w:p w:rsidR="00B945CD" w:rsidRDefault="00B945CD" w:rsidP="00B945CD">
      <w:pPr>
        <w:pStyle w:val="level4"/>
        <w:rPr>
          <w:ins w:id="1724" w:author="DIANA.01" w:date="2019-03-10T15:53:00Z"/>
        </w:rPr>
      </w:pPr>
      <w:ins w:id="1725" w:author="DIANA.01" w:date="2019-03-10T15:53:00Z">
        <w:r>
          <w:t>4.</w:t>
        </w:r>
      </w:ins>
      <w:ins w:id="1726" w:author="DIANA.01" w:date="2019-03-10T16:44:00Z">
        <w:r w:rsidR="00E24FD4">
          <w:t>3</w:t>
        </w:r>
      </w:ins>
      <w:ins w:id="1727" w:author="DIANA.01" w:date="2019-03-10T15:53:00Z">
        <w:r>
          <w:t>.2</w:t>
        </w:r>
        <w:r>
          <w:tab/>
          <w:t>Stimulus/Response Sequences</w:t>
        </w:r>
      </w:ins>
    </w:p>
    <w:p w:rsidR="00B945CD" w:rsidRDefault="00B945CD" w:rsidP="00B945CD">
      <w:pPr>
        <w:pStyle w:val="level3text"/>
        <w:numPr>
          <w:ilvl w:val="12"/>
          <w:numId w:val="0"/>
        </w:numPr>
        <w:ind w:left="1350" w:hanging="716"/>
        <w:rPr>
          <w:ins w:id="1728" w:author="DIANA.01" w:date="2019-03-10T15:53:00Z"/>
        </w:rPr>
      </w:pPr>
      <w:ins w:id="1729" w:author="DIANA.01" w:date="2019-03-10T15:53:00Z">
        <w:r>
          <w:t xml:space="preserve">Input: </w:t>
        </w:r>
      </w:ins>
      <w:ins w:id="1730" w:author="DIANA.01" w:date="2019-03-10T16:06:00Z">
        <w:r w:rsidR="00E926BA">
          <w:t>A butto</w:t>
        </w:r>
      </w:ins>
      <w:ins w:id="1731" w:author="DIANA.01" w:date="2019-03-10T16:07:00Z">
        <w:r w:rsidR="00E926BA">
          <w:t>n that redirects to the main page,</w:t>
        </w:r>
      </w:ins>
      <w:ins w:id="1732" w:author="DIANA.01" w:date="2019-03-10T16:08:00Z">
        <w:r w:rsidR="00E926BA">
          <w:t xml:space="preserve"> </w:t>
        </w:r>
      </w:ins>
      <w:ins w:id="1733" w:author="DIANA.01" w:date="2019-03-10T16:07:00Z">
        <w:r w:rsidR="00E926BA">
          <w:t xml:space="preserve">a button to add a new employee </w:t>
        </w:r>
      </w:ins>
      <w:ins w:id="1734" w:author="DIANA.01" w:date="2019-03-10T16:08:00Z">
        <w:r w:rsidR="00E926BA">
          <w:t>to the database and buttons for every employee’s details, deletion, a</w:t>
        </w:r>
      </w:ins>
      <w:ins w:id="1735" w:author="DIANA.01" w:date="2019-03-10T16:09:00Z">
        <w:r w:rsidR="00E926BA">
          <w:t>nd editing.</w:t>
        </w:r>
      </w:ins>
    </w:p>
    <w:p w:rsidR="00B945CD" w:rsidRDefault="00B945CD" w:rsidP="00B945CD">
      <w:pPr>
        <w:pStyle w:val="level3text"/>
        <w:numPr>
          <w:ilvl w:val="12"/>
          <w:numId w:val="0"/>
        </w:numPr>
        <w:ind w:left="1350" w:hanging="716"/>
        <w:rPr>
          <w:ins w:id="1736" w:author="DIANA.01" w:date="2019-03-10T15:53:00Z"/>
        </w:rPr>
      </w:pPr>
      <w:ins w:id="1737" w:author="DIANA.01" w:date="2019-03-10T15:53:00Z">
        <w:r>
          <w:t xml:space="preserve">Output: </w:t>
        </w:r>
      </w:ins>
      <w:ins w:id="1738" w:author="DIANA.01" w:date="2019-03-10T16:06:00Z">
        <w:r w:rsidR="00E926BA">
          <w:t>A list with employees’ information – full name, telephone, salary.</w:t>
        </w:r>
      </w:ins>
    </w:p>
    <w:p w:rsidR="00B945CD" w:rsidRPr="002E7358" w:rsidRDefault="00B945CD" w:rsidP="00B945CD">
      <w:pPr>
        <w:pStyle w:val="level4"/>
        <w:rPr>
          <w:ins w:id="1739" w:author="DIANA.01" w:date="2019-03-10T15:53:00Z"/>
        </w:rPr>
      </w:pPr>
      <w:ins w:id="1740" w:author="DIANA.01" w:date="2019-03-10T15:53:00Z">
        <w:r>
          <w:t>4.</w:t>
        </w:r>
      </w:ins>
      <w:ins w:id="1741" w:author="DIANA.01" w:date="2019-03-10T16:44:00Z">
        <w:r w:rsidR="00E24FD4">
          <w:t>3</w:t>
        </w:r>
      </w:ins>
      <w:ins w:id="1742" w:author="DIANA.01" w:date="2019-03-10T15:53:00Z">
        <w:r>
          <w:t>.3</w:t>
        </w:r>
        <w:r>
          <w:tab/>
          <w:t>Functional Requirements</w:t>
        </w:r>
      </w:ins>
    </w:p>
    <w:p w:rsidR="00B945CD" w:rsidRDefault="00B945CD" w:rsidP="00B945CD">
      <w:pPr>
        <w:pStyle w:val="requirement"/>
        <w:rPr>
          <w:ins w:id="1743" w:author="DIANA.01" w:date="2019-03-10T15:53:00Z"/>
        </w:rPr>
      </w:pPr>
      <w:ins w:id="1744" w:author="DIANA.01" w:date="2019-03-10T15:53:00Z">
        <w:r>
          <w:t>REQ-</w:t>
        </w:r>
      </w:ins>
      <w:ins w:id="1745" w:author="DIANA.01" w:date="2019-03-10T16:09:00Z">
        <w:r w:rsidR="00E926BA">
          <w:t>9</w:t>
        </w:r>
      </w:ins>
      <w:ins w:id="1746" w:author="DIANA.01" w:date="2019-03-10T15:53:00Z">
        <w:r>
          <w:t xml:space="preserve">: </w:t>
        </w:r>
      </w:ins>
      <w:ins w:id="1747" w:author="DIANA.01" w:date="2019-03-10T16:09:00Z">
        <w:r w:rsidR="00E926BA">
          <w:t>Back to Main Page button</w:t>
        </w:r>
      </w:ins>
    </w:p>
    <w:p w:rsidR="00B945CD" w:rsidRDefault="00B945CD" w:rsidP="00B945CD">
      <w:pPr>
        <w:ind w:left="634" w:firstLine="720"/>
        <w:rPr>
          <w:ins w:id="1748" w:author="DIANA.01" w:date="2019-03-10T15:53:00Z"/>
        </w:rPr>
      </w:pPr>
      <w:ins w:id="1749" w:author="DIANA.01" w:date="2019-03-10T15:53:00Z">
        <w:r>
          <w:t>REQ-</w:t>
        </w:r>
      </w:ins>
      <w:ins w:id="1750" w:author="DIANA.01" w:date="2019-03-10T16:10:00Z">
        <w:r w:rsidR="00E926BA">
          <w:t>10</w:t>
        </w:r>
      </w:ins>
      <w:ins w:id="1751" w:author="DIANA.01" w:date="2019-03-10T15:53:00Z">
        <w:r>
          <w:t>:</w:t>
        </w:r>
      </w:ins>
      <w:ins w:id="1752" w:author="DIANA.01" w:date="2019-03-10T16:10:00Z">
        <w:r w:rsidR="00E926BA">
          <w:t xml:space="preserve"> </w:t>
        </w:r>
      </w:ins>
      <w:ins w:id="1753" w:author="DIANA.01" w:date="2019-03-10T16:09:00Z">
        <w:r w:rsidR="00E926BA">
          <w:t>Add Employ</w:t>
        </w:r>
      </w:ins>
      <w:ins w:id="1754" w:author="DIANA.01" w:date="2019-03-10T16:10:00Z">
        <w:r w:rsidR="00E926BA">
          <w:t>ee button</w:t>
        </w:r>
      </w:ins>
      <w:ins w:id="1755" w:author="DIANA.01" w:date="2019-03-10T15:53:00Z">
        <w:r>
          <w:t xml:space="preserve"> </w:t>
        </w:r>
      </w:ins>
    </w:p>
    <w:p w:rsidR="00B945CD" w:rsidRDefault="00B945CD" w:rsidP="00B945CD">
      <w:pPr>
        <w:ind w:left="634" w:firstLine="720"/>
        <w:rPr>
          <w:ins w:id="1756" w:author="DIANA.01" w:date="2019-03-10T15:53:00Z"/>
        </w:rPr>
      </w:pPr>
      <w:ins w:id="1757" w:author="DIANA.01" w:date="2019-03-10T15:53:00Z">
        <w:r>
          <w:t>REQ-</w:t>
        </w:r>
      </w:ins>
      <w:ins w:id="1758" w:author="DIANA.01" w:date="2019-03-10T16:10:00Z">
        <w:r w:rsidR="00E926BA">
          <w:t>11</w:t>
        </w:r>
      </w:ins>
      <w:ins w:id="1759" w:author="DIANA.01" w:date="2019-03-10T15:53:00Z">
        <w:r>
          <w:t>:</w:t>
        </w:r>
      </w:ins>
      <w:ins w:id="1760" w:author="DIANA.01" w:date="2019-03-10T16:10:00Z">
        <w:r w:rsidR="00E926BA">
          <w:t xml:space="preserve"> A button for each listed employee’s details</w:t>
        </w:r>
      </w:ins>
      <w:ins w:id="1761" w:author="DIANA.01" w:date="2019-03-10T16:47:00Z">
        <w:r w:rsidR="00A24D4A">
          <w:t xml:space="preserve"> (Details)</w:t>
        </w:r>
      </w:ins>
    </w:p>
    <w:p w:rsidR="00E926BA" w:rsidRDefault="00E926BA" w:rsidP="00E926BA">
      <w:pPr>
        <w:ind w:left="634" w:firstLine="720"/>
        <w:rPr>
          <w:ins w:id="1762" w:author="DIANA.01" w:date="2019-03-10T16:10:00Z"/>
        </w:rPr>
      </w:pPr>
      <w:ins w:id="1763" w:author="DIANA.01" w:date="2019-03-10T16:10:00Z">
        <w:r>
          <w:t>REQ-12: A button for each listed employee’s deletion</w:t>
        </w:r>
      </w:ins>
      <w:ins w:id="1764" w:author="DIANA.01" w:date="2019-03-10T16:47:00Z">
        <w:r w:rsidR="00A24D4A">
          <w:t xml:space="preserve"> (Delete)</w:t>
        </w:r>
      </w:ins>
    </w:p>
    <w:p w:rsidR="00E926BA" w:rsidRDefault="00E926BA" w:rsidP="00364832">
      <w:pPr>
        <w:ind w:left="634" w:firstLine="720"/>
        <w:rPr>
          <w:ins w:id="1765" w:author="DIANA.01" w:date="2019-03-10T16:10:00Z"/>
        </w:rPr>
      </w:pPr>
      <w:ins w:id="1766" w:author="DIANA.01" w:date="2019-03-10T16:10:00Z">
        <w:r>
          <w:t xml:space="preserve">REQ-13: A button for each listed employee’s </w:t>
        </w:r>
      </w:ins>
      <w:ins w:id="1767" w:author="DIANA.01" w:date="2019-03-10T16:11:00Z">
        <w:r>
          <w:t>information editing</w:t>
        </w:r>
      </w:ins>
      <w:ins w:id="1768" w:author="DIANA.01" w:date="2019-03-10T16:47:00Z">
        <w:r w:rsidR="00A24D4A">
          <w:t xml:space="preserve"> (Edit)</w:t>
        </w:r>
      </w:ins>
    </w:p>
    <w:p w:rsidR="00E926BA" w:rsidRDefault="00E926BA" w:rsidP="00E926BA">
      <w:pPr>
        <w:ind w:left="634" w:firstLine="720"/>
        <w:rPr>
          <w:ins w:id="1769" w:author="DIANA.01" w:date="2019-03-10T16:10:00Z"/>
        </w:rPr>
      </w:pPr>
    </w:p>
    <w:p w:rsidR="00875082" w:rsidRPr="00364832" w:rsidRDefault="00875082" w:rsidP="0095320E">
      <w:pPr>
        <w:ind w:left="634" w:firstLine="720"/>
        <w:rPr>
          <w:ins w:id="1770" w:author="DIANA.01" w:date="2019-03-10T15:11:00Z"/>
        </w:rPr>
        <w:pPrChange w:id="1771" w:author="DIANA.01" w:date="2019-03-10T15:12:00Z">
          <w:pPr>
            <w:pStyle w:val="Heading2"/>
          </w:pPr>
        </w:pPrChange>
      </w:pPr>
    </w:p>
    <w:p w:rsidR="00992838" w:rsidRPr="00274C77" w:rsidDel="00992838" w:rsidRDefault="00992838" w:rsidP="00E926BA">
      <w:pPr>
        <w:pStyle w:val="level4"/>
        <w:ind w:left="2348" w:hanging="994"/>
        <w:rPr>
          <w:del w:id="1772" w:author="DIANA.01" w:date="2019-03-09T16:01:00Z"/>
        </w:rPr>
        <w:pPrChange w:id="1773" w:author="DIANA.01" w:date="2019-03-10T16:11:00Z">
          <w:pPr>
            <w:pStyle w:val="Heading1"/>
          </w:pPr>
        </w:pPrChange>
      </w:pPr>
      <w:bookmarkStart w:id="1774" w:name="_Toc3385181"/>
      <w:bookmarkStart w:id="1775" w:name="_Toc13083454"/>
      <w:bookmarkEnd w:id="1774"/>
      <w:bookmarkEnd w:id="1775"/>
    </w:p>
    <w:p w:rsidR="004B4BA3" w:rsidDel="00F70B43" w:rsidRDefault="004B4BA3" w:rsidP="00E926BA">
      <w:pPr>
        <w:pStyle w:val="template"/>
        <w:ind w:left="2348" w:hanging="994"/>
        <w:rPr>
          <w:del w:id="1776" w:author="DIANA.01" w:date="2019-03-07T19:33:00Z"/>
        </w:rPr>
        <w:pPrChange w:id="1777" w:author="DIANA.01" w:date="2019-03-10T16:11:00Z">
          <w:pPr>
            <w:pStyle w:val="template"/>
          </w:pPr>
        </w:pPrChange>
      </w:pPr>
      <w:del w:id="1778" w:author="DIANA.01" w:date="2019-03-07T19:33:00Z">
        <w:r w:rsidDel="00F70B43">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bookmarkStart w:id="1779" w:name="_Toc3385182"/>
        <w:bookmarkStart w:id="1780" w:name="_Toc13083455"/>
        <w:bookmarkEnd w:id="1779"/>
        <w:bookmarkEnd w:id="1780"/>
      </w:del>
    </w:p>
    <w:p w:rsidR="004B4BA3" w:rsidDel="00F70B43" w:rsidRDefault="004B4BA3" w:rsidP="00E926BA">
      <w:pPr>
        <w:pStyle w:val="Heading2"/>
        <w:ind w:left="2348" w:hanging="994"/>
        <w:rPr>
          <w:del w:id="1781" w:author="DIANA.01" w:date="2019-03-07T19:32:00Z"/>
        </w:rPr>
        <w:pPrChange w:id="1782" w:author="DIANA.01" w:date="2019-03-10T16:11:00Z">
          <w:pPr>
            <w:pStyle w:val="Heading2"/>
          </w:pPr>
        </w:pPrChange>
      </w:pPr>
      <w:bookmarkStart w:id="1783" w:name="_Toc439994688"/>
      <w:del w:id="1784" w:author="DIANA.01" w:date="2019-03-07T19:32:00Z">
        <w:r w:rsidDel="00F70B43">
          <w:delText>System Feature 1</w:delText>
        </w:r>
        <w:bookmarkStart w:id="1785" w:name="_Toc3385183"/>
        <w:bookmarkStart w:id="1786" w:name="_Toc13083456"/>
        <w:bookmarkEnd w:id="1783"/>
        <w:bookmarkEnd w:id="1785"/>
        <w:bookmarkEnd w:id="1786"/>
      </w:del>
    </w:p>
    <w:p w:rsidR="004B4BA3" w:rsidDel="00F70B43" w:rsidRDefault="004B4BA3" w:rsidP="00E926BA">
      <w:pPr>
        <w:pStyle w:val="template"/>
        <w:ind w:left="2348" w:hanging="994"/>
        <w:rPr>
          <w:del w:id="1787" w:author="DIANA.01" w:date="2019-03-07T19:32:00Z"/>
        </w:rPr>
        <w:pPrChange w:id="1788" w:author="DIANA.01" w:date="2019-03-10T16:11:00Z">
          <w:pPr>
            <w:pStyle w:val="template"/>
          </w:pPr>
        </w:pPrChange>
      </w:pPr>
      <w:del w:id="1789" w:author="DIANA.01" w:date="2019-03-07T19:32:00Z">
        <w:r w:rsidDel="00F70B43">
          <w:delText>&lt;Don’t really say “System Feature 1.” State the feature name in just a few words.&gt;</w:delText>
        </w:r>
        <w:bookmarkStart w:id="1790" w:name="_Toc3385184"/>
        <w:bookmarkStart w:id="1791" w:name="_Toc13083457"/>
        <w:bookmarkEnd w:id="1790"/>
        <w:bookmarkEnd w:id="1791"/>
      </w:del>
    </w:p>
    <w:p w:rsidR="004B4BA3" w:rsidDel="00F70B43" w:rsidRDefault="004B4BA3" w:rsidP="00E926BA">
      <w:pPr>
        <w:pStyle w:val="level4"/>
        <w:ind w:left="2348" w:hanging="994"/>
        <w:rPr>
          <w:del w:id="1792" w:author="DIANA.01" w:date="2019-03-07T19:32:00Z"/>
        </w:rPr>
        <w:pPrChange w:id="1793" w:author="DIANA.01" w:date="2019-03-10T16:11:00Z">
          <w:pPr>
            <w:pStyle w:val="level4"/>
          </w:pPr>
        </w:pPrChange>
      </w:pPr>
      <w:del w:id="1794" w:author="DIANA.01" w:date="2019-03-07T19:32:00Z">
        <w:r w:rsidDel="00F70B43">
          <w:delText>4.1.1</w:delText>
        </w:r>
        <w:r w:rsidDel="00F70B43">
          <w:tab/>
          <w:delText>Description and Priority</w:delText>
        </w:r>
        <w:bookmarkStart w:id="1795" w:name="_Toc3385185"/>
        <w:bookmarkStart w:id="1796" w:name="_Toc13083458"/>
        <w:bookmarkEnd w:id="1795"/>
        <w:bookmarkEnd w:id="1796"/>
      </w:del>
    </w:p>
    <w:p w:rsidR="004B4BA3" w:rsidDel="00F70B43" w:rsidRDefault="004B4BA3" w:rsidP="00E926BA">
      <w:pPr>
        <w:pStyle w:val="level3text"/>
        <w:numPr>
          <w:ilvl w:val="12"/>
          <w:numId w:val="0"/>
        </w:numPr>
        <w:ind w:left="2348" w:hanging="994"/>
        <w:rPr>
          <w:del w:id="1797" w:author="DIANA.01" w:date="2019-03-07T19:32:00Z"/>
        </w:rPr>
        <w:pPrChange w:id="1798" w:author="DIANA.01" w:date="2019-03-10T16:11:00Z">
          <w:pPr>
            <w:pStyle w:val="level3text"/>
            <w:numPr>
              <w:numId w:val="0"/>
            </w:numPr>
          </w:pPr>
        </w:pPrChange>
      </w:pPr>
      <w:del w:id="1799" w:author="DIANA.01" w:date="2019-03-07T19:32:00Z">
        <w:r w:rsidDel="00F70B43">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bookmarkStart w:id="1800" w:name="_Toc3385186"/>
        <w:bookmarkStart w:id="1801" w:name="_Toc13083459"/>
        <w:bookmarkEnd w:id="1800"/>
        <w:bookmarkEnd w:id="1801"/>
      </w:del>
    </w:p>
    <w:p w:rsidR="004B4BA3" w:rsidDel="00F70B43" w:rsidRDefault="004B4BA3" w:rsidP="00E926BA">
      <w:pPr>
        <w:pStyle w:val="level4"/>
        <w:ind w:left="2348" w:hanging="994"/>
        <w:rPr>
          <w:del w:id="1802" w:author="DIANA.01" w:date="2019-03-07T19:32:00Z"/>
        </w:rPr>
        <w:pPrChange w:id="1803" w:author="DIANA.01" w:date="2019-03-10T16:11:00Z">
          <w:pPr>
            <w:pStyle w:val="level4"/>
          </w:pPr>
        </w:pPrChange>
      </w:pPr>
      <w:del w:id="1804" w:author="DIANA.01" w:date="2019-03-07T19:32:00Z">
        <w:r w:rsidDel="00F70B43">
          <w:delText>4.1.2</w:delText>
        </w:r>
        <w:r w:rsidDel="00F70B43">
          <w:tab/>
          <w:delText>Stimulus/Response Sequences</w:delText>
        </w:r>
        <w:bookmarkStart w:id="1805" w:name="_Toc3385187"/>
        <w:bookmarkStart w:id="1806" w:name="_Toc13083460"/>
        <w:bookmarkEnd w:id="1805"/>
        <w:bookmarkEnd w:id="1806"/>
      </w:del>
    </w:p>
    <w:p w:rsidR="004B4BA3" w:rsidDel="00F70B43" w:rsidRDefault="004B4BA3" w:rsidP="00E926BA">
      <w:pPr>
        <w:pStyle w:val="level3text"/>
        <w:numPr>
          <w:ilvl w:val="12"/>
          <w:numId w:val="0"/>
        </w:numPr>
        <w:ind w:left="2348" w:hanging="994"/>
        <w:rPr>
          <w:del w:id="1807" w:author="DIANA.01" w:date="2019-03-07T19:32:00Z"/>
        </w:rPr>
        <w:pPrChange w:id="1808" w:author="DIANA.01" w:date="2019-03-10T16:11:00Z">
          <w:pPr>
            <w:pStyle w:val="level3text"/>
            <w:numPr>
              <w:numId w:val="0"/>
            </w:numPr>
          </w:pPr>
        </w:pPrChange>
      </w:pPr>
      <w:del w:id="1809" w:author="DIANA.01" w:date="2019-03-07T19:32:00Z">
        <w:r w:rsidDel="00F70B43">
          <w:delText>&lt;List the sequences of user actions and system responses that stimulate the behavior defined for this feature. These will correspond to the dialog elements associated with use cases.&gt;</w:delText>
        </w:r>
        <w:bookmarkStart w:id="1810" w:name="_Toc3385188"/>
        <w:bookmarkStart w:id="1811" w:name="_Toc13083461"/>
        <w:bookmarkEnd w:id="1810"/>
        <w:bookmarkEnd w:id="1811"/>
      </w:del>
    </w:p>
    <w:p w:rsidR="004B4BA3" w:rsidDel="00F70B43" w:rsidRDefault="004B4BA3" w:rsidP="00E926BA">
      <w:pPr>
        <w:pStyle w:val="level4"/>
        <w:ind w:left="2348" w:hanging="994"/>
        <w:rPr>
          <w:del w:id="1812" w:author="DIANA.01" w:date="2019-03-07T19:32:00Z"/>
        </w:rPr>
        <w:pPrChange w:id="1813" w:author="DIANA.01" w:date="2019-03-10T16:11:00Z">
          <w:pPr>
            <w:pStyle w:val="level4"/>
          </w:pPr>
        </w:pPrChange>
      </w:pPr>
      <w:del w:id="1814" w:author="DIANA.01" w:date="2019-03-07T19:32:00Z">
        <w:r w:rsidDel="00F70B43">
          <w:delText>4.1.3</w:delText>
        </w:r>
        <w:r w:rsidDel="00F70B43">
          <w:tab/>
          <w:delText>Functional Requirements</w:delText>
        </w:r>
        <w:bookmarkStart w:id="1815" w:name="_Toc3385189"/>
        <w:bookmarkStart w:id="1816" w:name="_Toc13083462"/>
        <w:bookmarkEnd w:id="1815"/>
        <w:bookmarkEnd w:id="1816"/>
      </w:del>
    </w:p>
    <w:p w:rsidR="004B4BA3" w:rsidDel="00F70B43" w:rsidRDefault="004B4BA3" w:rsidP="00E926BA">
      <w:pPr>
        <w:pStyle w:val="level3text"/>
        <w:numPr>
          <w:ilvl w:val="12"/>
          <w:numId w:val="0"/>
        </w:numPr>
        <w:ind w:left="2348" w:hanging="994"/>
        <w:rPr>
          <w:del w:id="1817" w:author="DIANA.01" w:date="2019-03-07T19:32:00Z"/>
          <w:rFonts w:ascii="Times New Roman" w:hAnsi="Times New Roman"/>
        </w:rPr>
        <w:pPrChange w:id="1818" w:author="DIANA.01" w:date="2019-03-10T16:11:00Z">
          <w:pPr>
            <w:pStyle w:val="level3text"/>
            <w:numPr>
              <w:numId w:val="0"/>
            </w:numPr>
          </w:pPr>
        </w:pPrChange>
      </w:pPr>
      <w:del w:id="1819" w:author="DIANA.01" w:date="2019-03-07T19:32:00Z">
        <w:r w:rsidDel="00F70B43">
          <w:delTex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delText>
        </w:r>
        <w:bookmarkStart w:id="1820" w:name="_Toc3385190"/>
        <w:bookmarkStart w:id="1821" w:name="_Toc13083463"/>
        <w:bookmarkEnd w:id="1820"/>
        <w:bookmarkEnd w:id="1821"/>
      </w:del>
    </w:p>
    <w:p w:rsidR="004B4BA3" w:rsidDel="00F70B43" w:rsidRDefault="004B4BA3" w:rsidP="00E926BA">
      <w:pPr>
        <w:pStyle w:val="level3text"/>
        <w:numPr>
          <w:ilvl w:val="12"/>
          <w:numId w:val="0"/>
        </w:numPr>
        <w:ind w:left="2348" w:hanging="994"/>
        <w:rPr>
          <w:del w:id="1822" w:author="DIANA.01" w:date="2019-03-07T19:32:00Z"/>
        </w:rPr>
        <w:pPrChange w:id="1823" w:author="DIANA.01" w:date="2019-03-10T16:11:00Z">
          <w:pPr>
            <w:pStyle w:val="level3text"/>
            <w:numPr>
              <w:numId w:val="0"/>
            </w:numPr>
          </w:pPr>
        </w:pPrChange>
      </w:pPr>
      <w:bookmarkStart w:id="1824" w:name="_Toc3385191"/>
      <w:bookmarkStart w:id="1825" w:name="_Toc13083464"/>
      <w:bookmarkEnd w:id="1824"/>
      <w:bookmarkEnd w:id="1825"/>
    </w:p>
    <w:p w:rsidR="004B4BA3" w:rsidDel="00F70B43" w:rsidRDefault="004B4BA3" w:rsidP="00E926BA">
      <w:pPr>
        <w:pStyle w:val="level3text"/>
        <w:numPr>
          <w:ilvl w:val="12"/>
          <w:numId w:val="0"/>
        </w:numPr>
        <w:ind w:left="2348" w:hanging="994"/>
        <w:rPr>
          <w:del w:id="1826" w:author="DIANA.01" w:date="2019-03-07T19:32:00Z"/>
        </w:rPr>
        <w:pPrChange w:id="1827" w:author="DIANA.01" w:date="2019-03-10T16:11:00Z">
          <w:pPr>
            <w:pStyle w:val="level3text"/>
            <w:numPr>
              <w:numId w:val="0"/>
            </w:numPr>
          </w:pPr>
        </w:pPrChange>
      </w:pPr>
      <w:del w:id="1828" w:author="DIANA.01" w:date="2019-03-07T19:32:00Z">
        <w:r w:rsidDel="00F70B43">
          <w:delText>&lt;Each requirement should be uniquely identified with a sequence number or a meaningful tag of some kind.&gt;</w:delText>
        </w:r>
        <w:bookmarkStart w:id="1829" w:name="_Toc3385192"/>
        <w:bookmarkStart w:id="1830" w:name="_Toc13083465"/>
        <w:bookmarkEnd w:id="1829"/>
        <w:bookmarkEnd w:id="1830"/>
      </w:del>
    </w:p>
    <w:p w:rsidR="004B4BA3" w:rsidDel="00F70B43" w:rsidRDefault="004B4BA3" w:rsidP="00E926BA">
      <w:pPr>
        <w:pStyle w:val="level3text"/>
        <w:numPr>
          <w:ilvl w:val="12"/>
          <w:numId w:val="0"/>
        </w:numPr>
        <w:ind w:left="2348" w:hanging="994"/>
        <w:rPr>
          <w:del w:id="1831" w:author="DIANA.01" w:date="2019-03-07T19:32:00Z"/>
          <w:rFonts w:ascii="Times New Roman" w:hAnsi="Times New Roman"/>
        </w:rPr>
        <w:pPrChange w:id="1832" w:author="DIANA.01" w:date="2019-03-10T16:11:00Z">
          <w:pPr>
            <w:pStyle w:val="level3text"/>
            <w:numPr>
              <w:numId w:val="0"/>
            </w:numPr>
          </w:pPr>
        </w:pPrChange>
      </w:pPr>
      <w:bookmarkStart w:id="1833" w:name="_Toc3385193"/>
      <w:bookmarkStart w:id="1834" w:name="_Toc13083466"/>
      <w:bookmarkEnd w:id="1833"/>
      <w:bookmarkEnd w:id="1834"/>
    </w:p>
    <w:p w:rsidR="004B4BA3" w:rsidDel="00F70B43" w:rsidRDefault="004B4BA3" w:rsidP="00364832">
      <w:pPr>
        <w:pStyle w:val="requirement"/>
        <w:rPr>
          <w:del w:id="1835" w:author="DIANA.01" w:date="2019-03-07T19:32:00Z"/>
        </w:rPr>
      </w:pPr>
      <w:del w:id="1836" w:author="DIANA.01" w:date="2019-03-07T19:32:00Z">
        <w:r w:rsidDel="00F70B43">
          <w:delText>REQ-1:</w:delText>
        </w:r>
        <w:r w:rsidDel="00F70B43">
          <w:tab/>
        </w:r>
        <w:bookmarkStart w:id="1837" w:name="_Toc3385194"/>
        <w:bookmarkStart w:id="1838" w:name="_Toc13083467"/>
        <w:bookmarkEnd w:id="1837"/>
        <w:bookmarkEnd w:id="1838"/>
      </w:del>
    </w:p>
    <w:p w:rsidR="00B143DE" w:rsidRDefault="004B4BA3" w:rsidP="00B143DE">
      <w:pPr>
        <w:pStyle w:val="Heading2"/>
        <w:rPr>
          <w:ins w:id="1839" w:author="DIANA.01" w:date="2019-03-10T16:20:00Z"/>
        </w:rPr>
      </w:pPr>
      <w:del w:id="1840" w:author="DIANA.01" w:date="2019-03-07T19:32:00Z">
        <w:r w:rsidDel="00F70B43">
          <w:delText>REQ-2:</w:delText>
        </w:r>
      </w:del>
      <w:r>
        <w:tab/>
      </w:r>
      <w:bookmarkStart w:id="1841" w:name="_Toc13083468"/>
      <w:ins w:id="1842" w:author="DIANA.01" w:date="2019-03-10T16:21:00Z">
        <w:r w:rsidR="00B143DE">
          <w:t>Edit employee</w:t>
        </w:r>
      </w:ins>
      <w:bookmarkEnd w:id="1841"/>
    </w:p>
    <w:p w:rsidR="00B143DE" w:rsidRDefault="00B143DE" w:rsidP="00B143DE">
      <w:pPr>
        <w:pStyle w:val="level4"/>
        <w:rPr>
          <w:ins w:id="1843" w:author="DIANA.01" w:date="2019-03-10T16:20:00Z"/>
        </w:rPr>
      </w:pPr>
      <w:ins w:id="1844" w:author="DIANA.01" w:date="2019-03-10T16:20:00Z">
        <w:r>
          <w:t>4.</w:t>
        </w:r>
      </w:ins>
      <w:r w:rsidR="00924593">
        <w:t>4</w:t>
      </w:r>
      <w:ins w:id="1845" w:author="DIANA.01" w:date="2019-03-10T16:20:00Z">
        <w:r>
          <w:t>.1</w:t>
        </w:r>
        <w:r>
          <w:tab/>
          <w:t>Description and Priority</w:t>
        </w:r>
      </w:ins>
    </w:p>
    <w:p w:rsidR="00B143DE" w:rsidRDefault="00B143DE" w:rsidP="00B143DE">
      <w:pPr>
        <w:pStyle w:val="level3text"/>
        <w:numPr>
          <w:ilvl w:val="12"/>
          <w:numId w:val="0"/>
        </w:numPr>
        <w:ind w:left="1350" w:hanging="716"/>
        <w:rPr>
          <w:ins w:id="1846" w:author="DIANA.01" w:date="2019-03-10T16:22:00Z"/>
          <w:u w:val="single"/>
        </w:rPr>
      </w:pPr>
      <w:ins w:id="1847" w:author="DIANA.01" w:date="2019-03-10T16:21:00Z">
        <w:r>
          <w:t>Edit a specific employee’s information.</w:t>
        </w:r>
        <w:r w:rsidRPr="00B143DE">
          <w:rPr>
            <w:u w:val="single"/>
          </w:rPr>
          <w:t xml:space="preserve"> </w:t>
        </w:r>
        <w:r w:rsidRPr="002E7358">
          <w:rPr>
            <w:u w:val="single"/>
          </w:rPr>
          <w:t>A feature only available to administrators.</w:t>
        </w:r>
      </w:ins>
    </w:p>
    <w:p w:rsidR="00B143DE" w:rsidRDefault="00B143DE" w:rsidP="00364832">
      <w:pPr>
        <w:pStyle w:val="level3text"/>
        <w:numPr>
          <w:ilvl w:val="12"/>
          <w:numId w:val="0"/>
        </w:numPr>
        <w:ind w:left="1350" w:hanging="716"/>
        <w:rPr>
          <w:ins w:id="1848" w:author="DIANA.01" w:date="2019-03-10T16:20:00Z"/>
        </w:rPr>
      </w:pPr>
      <w:ins w:id="1849" w:author="DIANA.01" w:date="2019-03-10T16:22:00Z">
        <w:r>
          <w:t>Medium priority.</w:t>
        </w:r>
      </w:ins>
    </w:p>
    <w:p w:rsidR="00B143DE" w:rsidRDefault="00B143DE" w:rsidP="00B143DE">
      <w:pPr>
        <w:pStyle w:val="level4"/>
        <w:rPr>
          <w:ins w:id="1850" w:author="DIANA.01" w:date="2019-03-10T16:20:00Z"/>
        </w:rPr>
      </w:pPr>
      <w:ins w:id="1851" w:author="DIANA.01" w:date="2019-03-10T16:20:00Z">
        <w:r>
          <w:t>4.</w:t>
        </w:r>
      </w:ins>
      <w:r w:rsidR="00924593">
        <w:t>4</w:t>
      </w:r>
      <w:ins w:id="1852" w:author="DIANA.01" w:date="2019-03-10T16:20:00Z">
        <w:r>
          <w:t>.2</w:t>
        </w:r>
        <w:r>
          <w:tab/>
          <w:t>Stimulus/Response Sequences</w:t>
        </w:r>
      </w:ins>
    </w:p>
    <w:p w:rsidR="00B143DE" w:rsidRDefault="00B143DE" w:rsidP="00B143DE">
      <w:pPr>
        <w:pStyle w:val="level3text"/>
        <w:numPr>
          <w:ilvl w:val="12"/>
          <w:numId w:val="0"/>
        </w:numPr>
        <w:ind w:left="1350" w:hanging="716"/>
        <w:rPr>
          <w:ins w:id="1853" w:author="DIANA.01" w:date="2019-03-10T16:20:00Z"/>
        </w:rPr>
      </w:pPr>
      <w:ins w:id="1854" w:author="DIANA.01" w:date="2019-03-10T16:20:00Z">
        <w:r>
          <w:t xml:space="preserve">Input: </w:t>
        </w:r>
      </w:ins>
      <w:ins w:id="1855" w:author="DIANA.01" w:date="2019-03-10T16:23:00Z">
        <w:r>
          <w:t>Employee’s full name, telephone, PID</w:t>
        </w:r>
      </w:ins>
      <w:ins w:id="1856" w:author="DIANA.01" w:date="2019-03-10T16:24:00Z">
        <w:r>
          <w:t>, address, employment, salary</w:t>
        </w:r>
      </w:ins>
      <w:ins w:id="1857" w:author="DIANA.01" w:date="2019-03-10T16:30:00Z">
        <w:r w:rsidR="00584F03">
          <w:t>, a button that redirects to the employees’ list view, a submit button.</w:t>
        </w:r>
      </w:ins>
    </w:p>
    <w:p w:rsidR="00B143DE" w:rsidRDefault="00B143DE" w:rsidP="00364832">
      <w:pPr>
        <w:pStyle w:val="level3text"/>
        <w:numPr>
          <w:ilvl w:val="12"/>
          <w:numId w:val="0"/>
        </w:numPr>
        <w:ind w:left="1350" w:hanging="716"/>
        <w:rPr>
          <w:ins w:id="1858" w:author="DIANA.01" w:date="2019-03-10T16:20:00Z"/>
        </w:rPr>
      </w:pPr>
      <w:ins w:id="1859" w:author="DIANA.01" w:date="2019-03-10T16:20:00Z">
        <w:r>
          <w:t xml:space="preserve">Output: </w:t>
        </w:r>
      </w:ins>
      <w:ins w:id="1860" w:author="DIANA.01" w:date="2019-03-10T16:34:00Z">
        <w:r w:rsidR="00584F03">
          <w:t>Edi</w:t>
        </w:r>
      </w:ins>
      <w:ins w:id="1861" w:author="DIANA.01" w:date="2019-03-10T16:35:00Z">
        <w:r w:rsidR="00584F03">
          <w:t>t employee confirmation.</w:t>
        </w:r>
      </w:ins>
    </w:p>
    <w:p w:rsidR="00B143DE" w:rsidRPr="002E7358" w:rsidRDefault="00B143DE" w:rsidP="00B143DE">
      <w:pPr>
        <w:pStyle w:val="level4"/>
        <w:rPr>
          <w:ins w:id="1862" w:author="DIANA.01" w:date="2019-03-10T16:20:00Z"/>
        </w:rPr>
      </w:pPr>
      <w:ins w:id="1863" w:author="DIANA.01" w:date="2019-03-10T16:20:00Z">
        <w:r>
          <w:t>4.</w:t>
        </w:r>
      </w:ins>
      <w:r w:rsidR="00924593">
        <w:t>4</w:t>
      </w:r>
      <w:ins w:id="1864" w:author="DIANA.01" w:date="2019-03-10T16:20:00Z">
        <w:r>
          <w:t>.3</w:t>
        </w:r>
        <w:r>
          <w:tab/>
          <w:t>Functional Requirements</w:t>
        </w:r>
      </w:ins>
    </w:p>
    <w:p w:rsidR="00B143DE" w:rsidRDefault="00B143DE" w:rsidP="00B143DE">
      <w:pPr>
        <w:pStyle w:val="requirement"/>
        <w:rPr>
          <w:ins w:id="1865" w:author="DIANA.01" w:date="2019-03-10T16:20:00Z"/>
        </w:rPr>
      </w:pPr>
      <w:ins w:id="1866" w:author="DIANA.01" w:date="2019-03-10T16:20:00Z">
        <w:r>
          <w:t>REQ-1</w:t>
        </w:r>
      </w:ins>
      <w:r w:rsidR="00924593">
        <w:t>4</w:t>
      </w:r>
      <w:ins w:id="1867" w:author="DIANA.01" w:date="2019-03-10T16:20:00Z">
        <w:r>
          <w:t xml:space="preserve">: </w:t>
        </w:r>
      </w:ins>
      <w:ins w:id="1868" w:author="DIANA.01" w:date="2019-03-10T16:27:00Z">
        <w:r w:rsidR="00584F03">
          <w:t>Full Name input</w:t>
        </w:r>
      </w:ins>
      <w:ins w:id="1869" w:author="DIANA.01" w:date="2019-03-10T17:11:00Z">
        <w:r w:rsidR="00D71488">
          <w:t xml:space="preserve">-output </w:t>
        </w:r>
      </w:ins>
      <w:ins w:id="1870" w:author="DIANA.01" w:date="2019-03-10T16:27:00Z">
        <w:r w:rsidR="00584F03">
          <w:t>textbox</w:t>
        </w:r>
      </w:ins>
    </w:p>
    <w:p w:rsidR="00B143DE" w:rsidRDefault="00B143DE" w:rsidP="00B143DE">
      <w:pPr>
        <w:ind w:left="634" w:firstLine="720"/>
        <w:rPr>
          <w:ins w:id="1871" w:author="DIANA.01" w:date="2019-03-10T16:20:00Z"/>
        </w:rPr>
      </w:pPr>
      <w:ins w:id="1872" w:author="DIANA.01" w:date="2019-03-10T16:20:00Z">
        <w:r>
          <w:t>REQ-</w:t>
        </w:r>
      </w:ins>
      <w:ins w:id="1873" w:author="DIANA.01" w:date="2019-03-10T16:27:00Z">
        <w:r w:rsidR="00584F03">
          <w:t>1</w:t>
        </w:r>
      </w:ins>
      <w:r w:rsidR="00924593">
        <w:t>5</w:t>
      </w:r>
      <w:ins w:id="1874" w:author="DIANA.01" w:date="2019-03-10T16:20:00Z">
        <w:r>
          <w:t>:</w:t>
        </w:r>
      </w:ins>
      <w:ins w:id="1875" w:author="DIANA.01" w:date="2019-03-10T16:27:00Z">
        <w:r w:rsidR="00584F03">
          <w:t xml:space="preserve"> </w:t>
        </w:r>
      </w:ins>
      <w:ins w:id="1876" w:author="DIANA.01" w:date="2019-03-10T16:28:00Z">
        <w:r w:rsidR="00584F03">
          <w:t>Telephone input</w:t>
        </w:r>
      </w:ins>
      <w:ins w:id="1877" w:author="DIANA.01" w:date="2019-03-10T17:11:00Z">
        <w:r w:rsidR="00D71488">
          <w:t xml:space="preserve">-output </w:t>
        </w:r>
      </w:ins>
      <w:ins w:id="1878" w:author="DIANA.01" w:date="2019-03-10T16:28:00Z">
        <w:r w:rsidR="00584F03">
          <w:t>textbox</w:t>
        </w:r>
      </w:ins>
    </w:p>
    <w:p w:rsidR="00B143DE" w:rsidRDefault="00B143DE" w:rsidP="00B143DE">
      <w:pPr>
        <w:ind w:left="634" w:firstLine="720"/>
        <w:rPr>
          <w:ins w:id="1879" w:author="DIANA.01" w:date="2019-03-10T16:29:00Z"/>
        </w:rPr>
      </w:pPr>
      <w:ins w:id="1880" w:author="DIANA.01" w:date="2019-03-10T16:20:00Z">
        <w:r>
          <w:t>REQ-</w:t>
        </w:r>
      </w:ins>
      <w:ins w:id="1881" w:author="DIANA.01" w:date="2019-03-10T16:28:00Z">
        <w:r w:rsidR="00584F03">
          <w:t>1</w:t>
        </w:r>
      </w:ins>
      <w:r w:rsidR="00924593">
        <w:t>6</w:t>
      </w:r>
      <w:ins w:id="1882" w:author="DIANA.01" w:date="2019-03-10T16:20:00Z">
        <w:r>
          <w:t>:</w:t>
        </w:r>
      </w:ins>
      <w:ins w:id="1883" w:author="DIANA.01" w:date="2019-03-10T16:28:00Z">
        <w:r w:rsidR="00584F03">
          <w:t xml:space="preserve"> PID input</w:t>
        </w:r>
      </w:ins>
      <w:ins w:id="1884" w:author="DIANA.01" w:date="2019-03-10T17:11:00Z">
        <w:r w:rsidR="00D71488">
          <w:t xml:space="preserve">-output </w:t>
        </w:r>
      </w:ins>
      <w:ins w:id="1885" w:author="DIANA.01" w:date="2019-03-10T16:28:00Z">
        <w:r w:rsidR="00584F03">
          <w:t>textbox</w:t>
        </w:r>
      </w:ins>
    </w:p>
    <w:p w:rsidR="00584F03" w:rsidRDefault="00584F03" w:rsidP="00584F03">
      <w:pPr>
        <w:ind w:left="634" w:firstLine="720"/>
        <w:rPr>
          <w:ins w:id="1886" w:author="DIANA.01" w:date="2019-03-10T16:29:00Z"/>
        </w:rPr>
      </w:pPr>
      <w:ins w:id="1887" w:author="DIANA.01" w:date="2019-03-10T16:29:00Z">
        <w:r>
          <w:t>REQ-</w:t>
        </w:r>
      </w:ins>
      <w:r w:rsidR="00924593">
        <w:t>17</w:t>
      </w:r>
      <w:ins w:id="1888" w:author="DIANA.01" w:date="2019-03-10T16:29:00Z">
        <w:r>
          <w:t>: Address input</w:t>
        </w:r>
      </w:ins>
      <w:ins w:id="1889" w:author="DIANA.01" w:date="2019-03-10T17:12:00Z">
        <w:r w:rsidR="00D71488">
          <w:t>-output</w:t>
        </w:r>
      </w:ins>
      <w:ins w:id="1890" w:author="DIANA.01" w:date="2019-03-10T16:29:00Z">
        <w:r>
          <w:t xml:space="preserve"> textbox</w:t>
        </w:r>
      </w:ins>
    </w:p>
    <w:p w:rsidR="00584F03" w:rsidRDefault="00584F03" w:rsidP="00584F03">
      <w:pPr>
        <w:ind w:left="634" w:firstLine="720"/>
        <w:rPr>
          <w:ins w:id="1891" w:author="DIANA.01" w:date="2019-03-10T16:29:00Z"/>
        </w:rPr>
      </w:pPr>
      <w:ins w:id="1892" w:author="DIANA.01" w:date="2019-03-10T16:29:00Z">
        <w:r>
          <w:t>REQ-</w:t>
        </w:r>
      </w:ins>
      <w:r w:rsidR="00924593">
        <w:t>18</w:t>
      </w:r>
      <w:ins w:id="1893" w:author="DIANA.01" w:date="2019-03-10T16:29:00Z">
        <w:r>
          <w:t>: Employment input</w:t>
        </w:r>
      </w:ins>
      <w:ins w:id="1894" w:author="DIANA.01" w:date="2019-03-10T17:12:00Z">
        <w:r w:rsidR="00D71488">
          <w:t>-output</w:t>
        </w:r>
      </w:ins>
      <w:ins w:id="1895" w:author="DIANA.01" w:date="2019-03-10T16:29:00Z">
        <w:r>
          <w:t xml:space="preserve"> textbox</w:t>
        </w:r>
      </w:ins>
    </w:p>
    <w:p w:rsidR="00584F03" w:rsidRDefault="00584F03" w:rsidP="00584F03">
      <w:pPr>
        <w:ind w:left="634" w:firstLine="720"/>
        <w:rPr>
          <w:ins w:id="1896" w:author="DIANA.01" w:date="2019-03-10T16:30:00Z"/>
        </w:rPr>
      </w:pPr>
      <w:ins w:id="1897" w:author="DIANA.01" w:date="2019-03-10T16:29:00Z">
        <w:r>
          <w:t>REQ-</w:t>
        </w:r>
      </w:ins>
      <w:r w:rsidR="00924593">
        <w:t>19</w:t>
      </w:r>
      <w:ins w:id="1898" w:author="DIANA.01" w:date="2019-03-10T16:29:00Z">
        <w:r>
          <w:t xml:space="preserve">: </w:t>
        </w:r>
      </w:ins>
      <w:ins w:id="1899" w:author="DIANA.01" w:date="2019-03-10T16:30:00Z">
        <w:r>
          <w:t xml:space="preserve">Salary </w:t>
        </w:r>
      </w:ins>
      <w:ins w:id="1900" w:author="DIANA.01" w:date="2019-03-10T16:29:00Z">
        <w:r>
          <w:t>input</w:t>
        </w:r>
      </w:ins>
      <w:ins w:id="1901" w:author="DIANA.01" w:date="2019-03-10T17:12:00Z">
        <w:r w:rsidR="00D71488">
          <w:t>-output</w:t>
        </w:r>
      </w:ins>
      <w:ins w:id="1902" w:author="DIANA.01" w:date="2019-03-10T16:29:00Z">
        <w:r>
          <w:t xml:space="preserve"> textbox</w:t>
        </w:r>
      </w:ins>
    </w:p>
    <w:p w:rsidR="00584F03" w:rsidRDefault="00584F03" w:rsidP="00584F03">
      <w:pPr>
        <w:ind w:left="634" w:firstLine="720"/>
        <w:rPr>
          <w:ins w:id="1903" w:author="DIANA.01" w:date="2019-03-10T16:31:00Z"/>
        </w:rPr>
      </w:pPr>
      <w:ins w:id="1904" w:author="DIANA.01" w:date="2019-03-10T16:30:00Z">
        <w:r>
          <w:t>REQ-2</w:t>
        </w:r>
      </w:ins>
      <w:r w:rsidR="00924593">
        <w:t>0</w:t>
      </w:r>
      <w:ins w:id="1905" w:author="DIANA.01" w:date="2019-03-10T16:30:00Z">
        <w:r>
          <w:t xml:space="preserve">: </w:t>
        </w:r>
      </w:ins>
      <w:ins w:id="1906" w:author="DIANA.01" w:date="2019-03-10T16:31:00Z">
        <w:r>
          <w:t>Back button</w:t>
        </w:r>
      </w:ins>
    </w:p>
    <w:p w:rsidR="00584F03" w:rsidRDefault="00584F03" w:rsidP="00584F03">
      <w:pPr>
        <w:ind w:left="634" w:firstLine="720"/>
        <w:rPr>
          <w:ins w:id="1907" w:author="DIANA.01" w:date="2019-03-10T16:31:00Z"/>
        </w:rPr>
      </w:pPr>
      <w:ins w:id="1908" w:author="DIANA.01" w:date="2019-03-10T16:31:00Z">
        <w:r>
          <w:t>REQ-2</w:t>
        </w:r>
      </w:ins>
      <w:r w:rsidR="00924593">
        <w:t>1</w:t>
      </w:r>
      <w:ins w:id="1909" w:author="DIANA.01" w:date="2019-03-10T16:31:00Z">
        <w:r>
          <w:t>: Submit button</w:t>
        </w:r>
      </w:ins>
    </w:p>
    <w:p w:rsidR="00584F03" w:rsidRDefault="00584F03" w:rsidP="00584F03">
      <w:pPr>
        <w:rPr>
          <w:ins w:id="1910" w:author="DIANA.01" w:date="2019-03-10T16:29:00Z"/>
        </w:rPr>
        <w:pPrChange w:id="1911" w:author="DIANA.01" w:date="2019-03-10T16:35:00Z">
          <w:pPr>
            <w:ind w:left="634" w:firstLine="720"/>
          </w:pPr>
        </w:pPrChange>
      </w:pPr>
    </w:p>
    <w:p w:rsidR="00584F03" w:rsidRDefault="00584F03" w:rsidP="00584F03">
      <w:pPr>
        <w:pStyle w:val="Heading2"/>
        <w:rPr>
          <w:ins w:id="1912" w:author="DIANA.01" w:date="2019-03-10T16:32:00Z"/>
        </w:rPr>
      </w:pPr>
      <w:ins w:id="1913" w:author="DIANA.01" w:date="2019-03-10T16:32:00Z">
        <w:r>
          <w:lastRenderedPageBreak/>
          <w:tab/>
        </w:r>
        <w:bookmarkStart w:id="1914" w:name="_Toc13083469"/>
        <w:r>
          <w:t>Add employee</w:t>
        </w:r>
        <w:bookmarkEnd w:id="1914"/>
      </w:ins>
    </w:p>
    <w:p w:rsidR="00584F03" w:rsidRDefault="00584F03" w:rsidP="00584F03">
      <w:pPr>
        <w:pStyle w:val="level4"/>
        <w:rPr>
          <w:ins w:id="1915" w:author="DIANA.01" w:date="2019-03-10T16:32:00Z"/>
        </w:rPr>
      </w:pPr>
      <w:ins w:id="1916" w:author="DIANA.01" w:date="2019-03-10T16:32:00Z">
        <w:r>
          <w:t>4.</w:t>
        </w:r>
      </w:ins>
      <w:r w:rsidR="00924593">
        <w:t>5</w:t>
      </w:r>
      <w:ins w:id="1917" w:author="DIANA.01" w:date="2019-03-10T16:32:00Z">
        <w:r>
          <w:t>.1</w:t>
        </w:r>
        <w:r>
          <w:tab/>
          <w:t>Description and Priority</w:t>
        </w:r>
      </w:ins>
    </w:p>
    <w:p w:rsidR="00584F03" w:rsidRDefault="00584F03" w:rsidP="00584F03">
      <w:pPr>
        <w:pStyle w:val="level3text"/>
        <w:numPr>
          <w:ilvl w:val="12"/>
          <w:numId w:val="0"/>
        </w:numPr>
        <w:ind w:left="1350" w:hanging="716"/>
        <w:rPr>
          <w:ins w:id="1918" w:author="DIANA.01" w:date="2019-03-10T16:32:00Z"/>
          <w:u w:val="single"/>
        </w:rPr>
      </w:pPr>
      <w:ins w:id="1919" w:author="DIANA.01" w:date="2019-03-10T16:33:00Z">
        <w:r>
          <w:t xml:space="preserve">Add </w:t>
        </w:r>
      </w:ins>
      <w:ins w:id="1920" w:author="DIANA.01" w:date="2019-03-10T16:32:00Z">
        <w:r>
          <w:t xml:space="preserve">a </w:t>
        </w:r>
      </w:ins>
      <w:ins w:id="1921" w:author="DIANA.01" w:date="2019-03-10T16:33:00Z">
        <w:r>
          <w:t xml:space="preserve">new </w:t>
        </w:r>
      </w:ins>
      <w:ins w:id="1922" w:author="DIANA.01" w:date="2019-03-10T16:32:00Z">
        <w:r>
          <w:t>employee</w:t>
        </w:r>
      </w:ins>
      <w:ins w:id="1923" w:author="DIANA.01" w:date="2019-03-10T16:33:00Z">
        <w:r>
          <w:t xml:space="preserve"> to the database</w:t>
        </w:r>
      </w:ins>
      <w:ins w:id="1924" w:author="DIANA.01" w:date="2019-03-10T16:32:00Z">
        <w:r>
          <w:t>.</w:t>
        </w:r>
        <w:r w:rsidRPr="00B143DE">
          <w:rPr>
            <w:u w:val="single"/>
          </w:rPr>
          <w:t xml:space="preserve"> </w:t>
        </w:r>
        <w:r w:rsidRPr="002E7358">
          <w:rPr>
            <w:u w:val="single"/>
          </w:rPr>
          <w:t>A feature only available to administrators.</w:t>
        </w:r>
      </w:ins>
    </w:p>
    <w:p w:rsidR="00584F03" w:rsidRDefault="00584F03" w:rsidP="00584F03">
      <w:pPr>
        <w:pStyle w:val="level3text"/>
        <w:numPr>
          <w:ilvl w:val="12"/>
          <w:numId w:val="0"/>
        </w:numPr>
        <w:ind w:left="1350" w:hanging="716"/>
        <w:rPr>
          <w:ins w:id="1925" w:author="DIANA.01" w:date="2019-03-10T16:32:00Z"/>
        </w:rPr>
      </w:pPr>
      <w:ins w:id="1926" w:author="DIANA.01" w:date="2019-03-10T16:32:00Z">
        <w:r>
          <w:t>Medium priority.</w:t>
        </w:r>
      </w:ins>
    </w:p>
    <w:p w:rsidR="00584F03" w:rsidRDefault="00584F03" w:rsidP="00584F03">
      <w:pPr>
        <w:pStyle w:val="level4"/>
        <w:rPr>
          <w:ins w:id="1927" w:author="DIANA.01" w:date="2019-03-10T16:32:00Z"/>
        </w:rPr>
      </w:pPr>
      <w:ins w:id="1928" w:author="DIANA.01" w:date="2019-03-10T16:32:00Z">
        <w:r>
          <w:t>4.</w:t>
        </w:r>
      </w:ins>
      <w:r w:rsidR="00924593">
        <w:t>5</w:t>
      </w:r>
      <w:ins w:id="1929" w:author="DIANA.01" w:date="2019-03-10T16:32:00Z">
        <w:r>
          <w:t>.2</w:t>
        </w:r>
        <w:r>
          <w:tab/>
          <w:t>Stimulus/Response Sequences</w:t>
        </w:r>
      </w:ins>
    </w:p>
    <w:p w:rsidR="00584F03" w:rsidRDefault="00584F03" w:rsidP="00584F03">
      <w:pPr>
        <w:pStyle w:val="level3text"/>
        <w:numPr>
          <w:ilvl w:val="12"/>
          <w:numId w:val="0"/>
        </w:numPr>
        <w:ind w:left="1350" w:hanging="716"/>
        <w:rPr>
          <w:ins w:id="1930" w:author="DIANA.01" w:date="2019-03-10T16:32:00Z"/>
        </w:rPr>
      </w:pPr>
      <w:ins w:id="1931" w:author="DIANA.01" w:date="2019-03-10T16:32:00Z">
        <w:r>
          <w:t>Input: Employee’s full name, telephone, PID, address, employment, salary, a button that redirects to the employees’ list view, a submit button.</w:t>
        </w:r>
      </w:ins>
    </w:p>
    <w:p w:rsidR="00584F03" w:rsidRDefault="00584F03" w:rsidP="00584F03">
      <w:pPr>
        <w:pStyle w:val="level3text"/>
        <w:numPr>
          <w:ilvl w:val="12"/>
          <w:numId w:val="0"/>
        </w:numPr>
        <w:ind w:left="1350" w:hanging="716"/>
        <w:rPr>
          <w:ins w:id="1932" w:author="DIANA.01" w:date="2019-03-10T16:32:00Z"/>
        </w:rPr>
      </w:pPr>
      <w:ins w:id="1933" w:author="DIANA.01" w:date="2019-03-10T16:32:00Z">
        <w:r>
          <w:t xml:space="preserve">Output: </w:t>
        </w:r>
      </w:ins>
      <w:ins w:id="1934" w:author="DIANA.01" w:date="2019-03-10T16:34:00Z">
        <w:r>
          <w:t>Add employee confirmation.</w:t>
        </w:r>
      </w:ins>
    </w:p>
    <w:p w:rsidR="00584F03" w:rsidRPr="002E7358" w:rsidRDefault="00584F03" w:rsidP="00584F03">
      <w:pPr>
        <w:pStyle w:val="level4"/>
        <w:rPr>
          <w:ins w:id="1935" w:author="DIANA.01" w:date="2019-03-10T16:32:00Z"/>
        </w:rPr>
      </w:pPr>
      <w:ins w:id="1936" w:author="DIANA.01" w:date="2019-03-10T16:32:00Z">
        <w:r>
          <w:t>4.</w:t>
        </w:r>
      </w:ins>
      <w:r w:rsidR="00924593">
        <w:t>5</w:t>
      </w:r>
      <w:ins w:id="1937" w:author="DIANA.01" w:date="2019-03-10T16:32:00Z">
        <w:r>
          <w:t>.3</w:t>
        </w:r>
        <w:r>
          <w:tab/>
          <w:t>Functional Requirements</w:t>
        </w:r>
      </w:ins>
    </w:p>
    <w:p w:rsidR="00584F03" w:rsidRDefault="00584F03" w:rsidP="00584F03">
      <w:pPr>
        <w:pStyle w:val="requirement"/>
        <w:rPr>
          <w:ins w:id="1938" w:author="DIANA.01" w:date="2019-03-10T16:32:00Z"/>
        </w:rPr>
      </w:pPr>
      <w:ins w:id="1939" w:author="DIANA.01" w:date="2019-03-10T16:32:00Z">
        <w:r>
          <w:t>REQ-</w:t>
        </w:r>
      </w:ins>
      <w:r w:rsidR="00924593">
        <w:t>22</w:t>
      </w:r>
      <w:ins w:id="1940" w:author="DIANA.01" w:date="2019-03-10T16:32:00Z">
        <w:r>
          <w:t>: Full Name input textbox</w:t>
        </w:r>
      </w:ins>
    </w:p>
    <w:p w:rsidR="00584F03" w:rsidRDefault="00584F03" w:rsidP="00584F03">
      <w:pPr>
        <w:ind w:left="634" w:firstLine="720"/>
        <w:rPr>
          <w:ins w:id="1941" w:author="DIANA.01" w:date="2019-03-10T16:32:00Z"/>
        </w:rPr>
      </w:pPr>
      <w:ins w:id="1942" w:author="DIANA.01" w:date="2019-03-10T16:32:00Z">
        <w:r>
          <w:t>REQ-</w:t>
        </w:r>
      </w:ins>
      <w:r w:rsidR="00924593">
        <w:t>23</w:t>
      </w:r>
      <w:ins w:id="1943" w:author="DIANA.01" w:date="2019-03-10T16:32:00Z">
        <w:r>
          <w:t>: Telephone input textbox</w:t>
        </w:r>
      </w:ins>
    </w:p>
    <w:p w:rsidR="00584F03" w:rsidRDefault="00584F03" w:rsidP="00584F03">
      <w:pPr>
        <w:ind w:left="634" w:firstLine="720"/>
        <w:rPr>
          <w:ins w:id="1944" w:author="DIANA.01" w:date="2019-03-10T16:32:00Z"/>
        </w:rPr>
      </w:pPr>
      <w:ins w:id="1945" w:author="DIANA.01" w:date="2019-03-10T16:32:00Z">
        <w:r>
          <w:t>REQ-</w:t>
        </w:r>
      </w:ins>
      <w:r w:rsidR="00924593">
        <w:t>24</w:t>
      </w:r>
      <w:ins w:id="1946" w:author="DIANA.01" w:date="2019-03-10T16:32:00Z">
        <w:r>
          <w:t>: PID input textbox</w:t>
        </w:r>
      </w:ins>
    </w:p>
    <w:p w:rsidR="00584F03" w:rsidRDefault="00584F03" w:rsidP="00584F03">
      <w:pPr>
        <w:ind w:left="634" w:firstLine="720"/>
        <w:rPr>
          <w:ins w:id="1947" w:author="DIANA.01" w:date="2019-03-10T16:32:00Z"/>
        </w:rPr>
      </w:pPr>
      <w:ins w:id="1948" w:author="DIANA.01" w:date="2019-03-10T16:32:00Z">
        <w:r>
          <w:t>REQ-</w:t>
        </w:r>
      </w:ins>
      <w:r w:rsidR="00924593">
        <w:t>25</w:t>
      </w:r>
      <w:ins w:id="1949" w:author="DIANA.01" w:date="2019-03-10T16:32:00Z">
        <w:r>
          <w:t>: Address input textbox</w:t>
        </w:r>
      </w:ins>
    </w:p>
    <w:p w:rsidR="00584F03" w:rsidRDefault="00584F03" w:rsidP="00584F03">
      <w:pPr>
        <w:ind w:left="634" w:firstLine="720"/>
        <w:rPr>
          <w:ins w:id="1950" w:author="DIANA.01" w:date="2019-03-10T16:32:00Z"/>
        </w:rPr>
      </w:pPr>
      <w:ins w:id="1951" w:author="DIANA.01" w:date="2019-03-10T16:32:00Z">
        <w:r>
          <w:t>REQ-2</w:t>
        </w:r>
      </w:ins>
      <w:r w:rsidR="00924593">
        <w:t>6</w:t>
      </w:r>
      <w:ins w:id="1952" w:author="DIANA.01" w:date="2019-03-10T16:32:00Z">
        <w:r>
          <w:t>: Employment input textbox</w:t>
        </w:r>
      </w:ins>
    </w:p>
    <w:p w:rsidR="00584F03" w:rsidRDefault="00584F03" w:rsidP="00584F03">
      <w:pPr>
        <w:ind w:left="634" w:firstLine="720"/>
        <w:rPr>
          <w:ins w:id="1953" w:author="DIANA.01" w:date="2019-03-10T16:32:00Z"/>
        </w:rPr>
      </w:pPr>
      <w:ins w:id="1954" w:author="DIANA.01" w:date="2019-03-10T16:32:00Z">
        <w:r>
          <w:t>REQ-2</w:t>
        </w:r>
      </w:ins>
      <w:r w:rsidR="00924593">
        <w:t>7</w:t>
      </w:r>
      <w:ins w:id="1955" w:author="DIANA.01" w:date="2019-03-10T16:32:00Z">
        <w:r>
          <w:t>: Salary input textbox</w:t>
        </w:r>
      </w:ins>
    </w:p>
    <w:p w:rsidR="00584F03" w:rsidRDefault="00584F03" w:rsidP="00584F03">
      <w:pPr>
        <w:ind w:left="634" w:firstLine="720"/>
        <w:rPr>
          <w:ins w:id="1956" w:author="DIANA.01" w:date="2019-03-10T16:32:00Z"/>
        </w:rPr>
      </w:pPr>
      <w:ins w:id="1957" w:author="DIANA.01" w:date="2019-03-10T16:32:00Z">
        <w:r>
          <w:t>REQ-2</w:t>
        </w:r>
      </w:ins>
      <w:r w:rsidR="00924593">
        <w:t>8</w:t>
      </w:r>
      <w:ins w:id="1958" w:author="DIANA.01" w:date="2019-03-10T16:32:00Z">
        <w:r>
          <w:t>: Back button</w:t>
        </w:r>
      </w:ins>
    </w:p>
    <w:p w:rsidR="00584F03" w:rsidRDefault="00584F03" w:rsidP="00584F03">
      <w:pPr>
        <w:ind w:left="634" w:firstLine="720"/>
        <w:rPr>
          <w:ins w:id="1959" w:author="DIANA.01" w:date="2019-03-10T16:32:00Z"/>
        </w:rPr>
      </w:pPr>
      <w:ins w:id="1960" w:author="DIANA.01" w:date="2019-03-10T16:32:00Z">
        <w:r>
          <w:t>REQ-2</w:t>
        </w:r>
      </w:ins>
      <w:r w:rsidR="00924593">
        <w:t>9</w:t>
      </w:r>
      <w:ins w:id="1961" w:author="DIANA.01" w:date="2019-03-10T16:32:00Z">
        <w:r>
          <w:t>: Submit button</w:t>
        </w:r>
      </w:ins>
    </w:p>
    <w:p w:rsidR="00584F03" w:rsidRDefault="00584F03" w:rsidP="00584F03">
      <w:pPr>
        <w:ind w:left="634" w:firstLine="720"/>
        <w:rPr>
          <w:ins w:id="1962" w:author="DIANA.01" w:date="2019-03-10T16:29:00Z"/>
        </w:rPr>
      </w:pPr>
    </w:p>
    <w:p w:rsidR="00584F03" w:rsidRDefault="00584F03" w:rsidP="00B143DE">
      <w:pPr>
        <w:ind w:left="634" w:firstLine="720"/>
        <w:rPr>
          <w:ins w:id="1963" w:author="DIANA.01" w:date="2019-03-10T16:20:00Z"/>
        </w:rPr>
      </w:pPr>
    </w:p>
    <w:p w:rsidR="00E24FD4" w:rsidRDefault="00E24FD4" w:rsidP="00E24FD4">
      <w:pPr>
        <w:pStyle w:val="Heading2"/>
        <w:rPr>
          <w:ins w:id="1964" w:author="DIANA.01" w:date="2019-03-10T16:36:00Z"/>
        </w:rPr>
      </w:pPr>
      <w:bookmarkStart w:id="1965" w:name="_Toc13083470"/>
      <w:ins w:id="1966" w:author="DIANA.01" w:date="2019-03-10T16:36:00Z">
        <w:r>
          <w:t>Owners list</w:t>
        </w:r>
        <w:bookmarkEnd w:id="1965"/>
      </w:ins>
    </w:p>
    <w:p w:rsidR="00E24FD4" w:rsidRDefault="00E24FD4" w:rsidP="00E24FD4">
      <w:pPr>
        <w:pStyle w:val="level4"/>
        <w:rPr>
          <w:ins w:id="1967" w:author="DIANA.01" w:date="2019-03-10T16:36:00Z"/>
        </w:rPr>
      </w:pPr>
      <w:ins w:id="1968" w:author="DIANA.01" w:date="2019-03-10T16:36:00Z">
        <w:r>
          <w:t>4.</w:t>
        </w:r>
      </w:ins>
      <w:r w:rsidR="00924593">
        <w:t>6</w:t>
      </w:r>
      <w:ins w:id="1969" w:author="DIANA.01" w:date="2019-03-10T16:36:00Z">
        <w:r>
          <w:t>.1</w:t>
        </w:r>
        <w:r>
          <w:tab/>
          <w:t>Description and Priority</w:t>
        </w:r>
      </w:ins>
    </w:p>
    <w:p w:rsidR="00E24FD4" w:rsidRPr="002E7358" w:rsidRDefault="00E24FD4" w:rsidP="00E24FD4">
      <w:pPr>
        <w:pStyle w:val="level3text"/>
        <w:numPr>
          <w:ilvl w:val="12"/>
          <w:numId w:val="0"/>
        </w:numPr>
        <w:ind w:left="1350" w:hanging="716"/>
        <w:rPr>
          <w:ins w:id="1970" w:author="DIANA.01" w:date="2019-03-10T16:36:00Z"/>
        </w:rPr>
      </w:pPr>
      <w:ins w:id="1971" w:author="DIANA.01" w:date="2019-03-10T16:36:00Z">
        <w:r>
          <w:t>Medium priority.</w:t>
        </w:r>
      </w:ins>
      <w:ins w:id="1972" w:author="DIANA.01" w:date="2019-03-10T16:38:00Z">
        <w:r w:rsidRPr="00E24FD4">
          <w:rPr>
            <w:szCs w:val="22"/>
          </w:rPr>
          <w:t xml:space="preserve"> </w:t>
        </w:r>
        <w:r>
          <w:rPr>
            <w:szCs w:val="22"/>
          </w:rPr>
          <w:t xml:space="preserve">Provides a </w:t>
        </w:r>
        <w:r w:rsidRPr="00EE0424">
          <w:rPr>
            <w:szCs w:val="22"/>
          </w:rPr>
          <w:t>report of amounts to be cashed from every owner of the association</w:t>
        </w:r>
        <w:r>
          <w:rPr>
            <w:szCs w:val="22"/>
          </w:rPr>
          <w:t xml:space="preserve"> and every property owner’s information.</w:t>
        </w:r>
      </w:ins>
      <w:ins w:id="1973" w:author="DIANA.01" w:date="2019-03-10T16:39:00Z">
        <w:r>
          <w:rPr>
            <w:szCs w:val="22"/>
          </w:rPr>
          <w:t xml:space="preserve"> High priority.</w:t>
        </w:r>
      </w:ins>
    </w:p>
    <w:p w:rsidR="00E24FD4" w:rsidRDefault="00E24FD4" w:rsidP="00E24FD4">
      <w:pPr>
        <w:pStyle w:val="level4"/>
        <w:rPr>
          <w:ins w:id="1974" w:author="DIANA.01" w:date="2019-03-10T16:40:00Z"/>
        </w:rPr>
      </w:pPr>
      <w:ins w:id="1975" w:author="DIANA.01" w:date="2019-03-10T16:36:00Z">
        <w:r>
          <w:t>4.</w:t>
        </w:r>
      </w:ins>
      <w:r w:rsidR="00924593">
        <w:t>6</w:t>
      </w:r>
      <w:ins w:id="1976" w:author="DIANA.01" w:date="2019-03-10T16:36:00Z">
        <w:r>
          <w:t>.2</w:t>
        </w:r>
        <w:r>
          <w:tab/>
          <w:t>Stimulus/Response Sequences</w:t>
        </w:r>
      </w:ins>
    </w:p>
    <w:p w:rsidR="00E24FD4" w:rsidRDefault="00E24FD4" w:rsidP="00E24FD4">
      <w:pPr>
        <w:pStyle w:val="level4"/>
        <w:ind w:left="1354" w:firstLine="86"/>
        <w:rPr>
          <w:ins w:id="1977" w:author="DIANA.01" w:date="2019-03-10T16:40:00Z"/>
        </w:rPr>
        <w:pPrChange w:id="1978" w:author="DIANA.01" w:date="2019-03-10T16:40:00Z">
          <w:pPr>
            <w:pStyle w:val="level4"/>
          </w:pPr>
        </w:pPrChange>
      </w:pPr>
      <w:ins w:id="1979" w:author="DIANA.01" w:date="2019-03-10T16:40:00Z">
        <w:r>
          <w:t>Different views for each type of user logged in.</w:t>
        </w:r>
      </w:ins>
    </w:p>
    <w:p w:rsidR="00E24FD4" w:rsidRDefault="00E24FD4" w:rsidP="00E24FD4">
      <w:pPr>
        <w:pStyle w:val="level4"/>
        <w:numPr>
          <w:ilvl w:val="0"/>
          <w:numId w:val="29"/>
        </w:numPr>
        <w:rPr>
          <w:ins w:id="1980" w:author="DIANA.01" w:date="2019-03-10T16:40:00Z"/>
        </w:rPr>
      </w:pPr>
      <w:ins w:id="1981" w:author="DIANA.01" w:date="2019-03-10T16:40:00Z">
        <w:r>
          <w:t>Administrator:</w:t>
        </w:r>
      </w:ins>
    </w:p>
    <w:p w:rsidR="00E24FD4" w:rsidRDefault="00E24FD4" w:rsidP="00364832">
      <w:pPr>
        <w:pStyle w:val="level3text"/>
        <w:numPr>
          <w:ilvl w:val="12"/>
          <w:numId w:val="0"/>
        </w:numPr>
        <w:ind w:left="1350" w:hanging="716"/>
        <w:rPr>
          <w:ins w:id="1982" w:author="DIANA.01" w:date="2019-03-10T16:40:00Z"/>
        </w:rPr>
      </w:pPr>
      <w:ins w:id="1983" w:author="DIANA.01" w:date="2019-03-10T16:40:00Z">
        <w:r>
          <w:tab/>
        </w:r>
        <w:r>
          <w:tab/>
          <w:t>Input: A button that redirects to the main page, a button to add a new owner to the database</w:t>
        </w:r>
      </w:ins>
      <w:ins w:id="1984" w:author="DIANA.01" w:date="2019-03-10T16:41:00Z">
        <w:r>
          <w:t xml:space="preserve">, delete </w:t>
        </w:r>
      </w:ins>
      <w:ins w:id="1985" w:author="DIANA.01" w:date="2019-03-10T16:40:00Z">
        <w:r>
          <w:t>buttons</w:t>
        </w:r>
      </w:ins>
      <w:ins w:id="1986" w:author="DIANA.01" w:date="2019-03-10T16:41:00Z">
        <w:r>
          <w:t xml:space="preserve"> </w:t>
        </w:r>
      </w:ins>
      <w:ins w:id="1987" w:author="DIANA.01" w:date="2019-03-10T16:40:00Z">
        <w:r>
          <w:t xml:space="preserve">for every </w:t>
        </w:r>
      </w:ins>
      <w:ins w:id="1988" w:author="DIANA.01" w:date="2019-03-10T16:41:00Z">
        <w:r>
          <w:t>owner account</w:t>
        </w:r>
      </w:ins>
      <w:ins w:id="1989" w:author="DIANA.01" w:date="2019-03-10T16:40:00Z">
        <w:r>
          <w:t xml:space="preserve"> detai</w:t>
        </w:r>
      </w:ins>
      <w:ins w:id="1990" w:author="DIANA.01" w:date="2019-03-10T16:45:00Z">
        <w:r>
          <w:t xml:space="preserve">ls, </w:t>
        </w:r>
      </w:ins>
      <w:ins w:id="1991" w:author="DIANA.01" w:date="2019-03-10T16:41:00Z">
        <w:r>
          <w:t>and a button for edit</w:t>
        </w:r>
      </w:ins>
      <w:ins w:id="1992" w:author="DIANA.01" w:date="2019-03-10T16:42:00Z">
        <w:r>
          <w:t>ing personal account information.</w:t>
        </w:r>
      </w:ins>
    </w:p>
    <w:p w:rsidR="00E24FD4" w:rsidRDefault="00E24FD4" w:rsidP="00E24FD4">
      <w:pPr>
        <w:pStyle w:val="level3text"/>
        <w:numPr>
          <w:ilvl w:val="12"/>
          <w:numId w:val="0"/>
        </w:numPr>
        <w:ind w:left="2070" w:hanging="630"/>
        <w:rPr>
          <w:ins w:id="1993" w:author="DIANA.01" w:date="2019-03-10T16:40:00Z"/>
        </w:rPr>
      </w:pPr>
      <w:ins w:id="1994" w:author="DIANA.01" w:date="2019-03-10T16:40:00Z">
        <w:r>
          <w:t>Output: A list with</w:t>
        </w:r>
      </w:ins>
      <w:ins w:id="1995" w:author="DIANA.01" w:date="2019-03-10T16:42:00Z">
        <w:r>
          <w:t xml:space="preserve"> owners</w:t>
        </w:r>
      </w:ins>
      <w:ins w:id="1996" w:author="DIANA.01" w:date="2019-03-10T16:40:00Z">
        <w:r>
          <w:t xml:space="preserve">’ information – </w:t>
        </w:r>
      </w:ins>
      <w:ins w:id="1997" w:author="DIANA.01" w:date="2019-03-10T16:42:00Z">
        <w:r>
          <w:t>full name</w:t>
        </w:r>
      </w:ins>
      <w:ins w:id="1998" w:author="DIANA.01" w:date="2019-03-10T16:40:00Z">
        <w:r>
          <w:t xml:space="preserve">, </w:t>
        </w:r>
      </w:ins>
      <w:ins w:id="1999" w:author="DIANA.01" w:date="2019-03-10T16:42:00Z">
        <w:r>
          <w:t>telephone</w:t>
        </w:r>
      </w:ins>
      <w:ins w:id="2000" w:author="DIANA.01" w:date="2019-03-10T16:40:00Z">
        <w:r>
          <w:t xml:space="preserve">, </w:t>
        </w:r>
      </w:ins>
      <w:ins w:id="2001" w:author="DIANA.01" w:date="2019-03-10T16:42:00Z">
        <w:r>
          <w:t>email</w:t>
        </w:r>
      </w:ins>
      <w:ins w:id="2002" w:author="DIANA.01" w:date="2019-03-10T16:40:00Z">
        <w:r>
          <w:t>, total payment amount for</w:t>
        </w:r>
      </w:ins>
      <w:ins w:id="2003" w:author="DIANA.01" w:date="2019-03-10T16:43:00Z">
        <w:r>
          <w:t xml:space="preserve"> owned apartments</w:t>
        </w:r>
      </w:ins>
      <w:ins w:id="2004" w:author="DIANA.01" w:date="2019-03-10T16:40:00Z">
        <w:r>
          <w:t>.</w:t>
        </w:r>
      </w:ins>
    </w:p>
    <w:p w:rsidR="00E24FD4" w:rsidRDefault="00E24FD4" w:rsidP="00E24FD4">
      <w:pPr>
        <w:pStyle w:val="level4"/>
        <w:numPr>
          <w:ilvl w:val="0"/>
          <w:numId w:val="29"/>
        </w:numPr>
        <w:rPr>
          <w:ins w:id="2005" w:author="DIANA.01" w:date="2019-03-10T16:40:00Z"/>
        </w:rPr>
      </w:pPr>
      <w:ins w:id="2006" w:author="DIANA.01" w:date="2019-03-10T16:40:00Z">
        <w:r>
          <w:t>Typical user:</w:t>
        </w:r>
      </w:ins>
    </w:p>
    <w:p w:rsidR="00E24FD4" w:rsidRDefault="00E24FD4" w:rsidP="00E24FD4">
      <w:pPr>
        <w:pStyle w:val="level3text"/>
        <w:numPr>
          <w:ilvl w:val="12"/>
          <w:numId w:val="0"/>
        </w:numPr>
        <w:ind w:left="1350" w:hanging="716"/>
        <w:rPr>
          <w:ins w:id="2007" w:author="DIANA.01" w:date="2019-03-10T16:43:00Z"/>
        </w:rPr>
      </w:pPr>
      <w:ins w:id="2008" w:author="DIANA.01" w:date="2019-03-10T16:40:00Z">
        <w:r>
          <w:tab/>
        </w:r>
        <w:r>
          <w:tab/>
        </w:r>
      </w:ins>
      <w:ins w:id="2009" w:author="DIANA.01" w:date="2019-03-10T16:43:00Z">
        <w:r>
          <w:t>Input: A button that redirects to the main page and a button for editing personal account information.</w:t>
        </w:r>
      </w:ins>
    </w:p>
    <w:p w:rsidR="00E24FD4" w:rsidRDefault="00E24FD4" w:rsidP="00E24FD4">
      <w:pPr>
        <w:pStyle w:val="level3text"/>
        <w:numPr>
          <w:ilvl w:val="12"/>
          <w:numId w:val="0"/>
        </w:numPr>
        <w:ind w:left="2070" w:hanging="630"/>
        <w:rPr>
          <w:ins w:id="2010" w:author="DIANA.01" w:date="2019-03-10T16:36:00Z"/>
        </w:rPr>
        <w:pPrChange w:id="2011" w:author="DIANA.01" w:date="2019-03-10T16:44:00Z">
          <w:pPr>
            <w:pStyle w:val="level4"/>
          </w:pPr>
        </w:pPrChange>
      </w:pPr>
      <w:ins w:id="2012" w:author="DIANA.01" w:date="2019-03-10T16:43:00Z">
        <w:r>
          <w:t>Output: A list with owners’ information – full name, telephone, email, total payment amount for owned apartments.</w:t>
        </w:r>
      </w:ins>
    </w:p>
    <w:p w:rsidR="00E24FD4" w:rsidRPr="002E7358" w:rsidRDefault="00E24FD4" w:rsidP="00E24FD4">
      <w:pPr>
        <w:pStyle w:val="level4"/>
        <w:rPr>
          <w:ins w:id="2013" w:author="DIANA.01" w:date="2019-03-10T16:36:00Z"/>
        </w:rPr>
      </w:pPr>
      <w:ins w:id="2014" w:author="DIANA.01" w:date="2019-03-10T16:36:00Z">
        <w:r>
          <w:t>4.</w:t>
        </w:r>
      </w:ins>
      <w:r w:rsidR="00924593">
        <w:t>6</w:t>
      </w:r>
      <w:ins w:id="2015" w:author="DIANA.01" w:date="2019-03-10T16:36:00Z">
        <w:r>
          <w:t>.3</w:t>
        </w:r>
        <w:r>
          <w:tab/>
          <w:t>Functional Requirements</w:t>
        </w:r>
      </w:ins>
    </w:p>
    <w:p w:rsidR="00E24FD4" w:rsidRDefault="00E24FD4" w:rsidP="00E24FD4">
      <w:pPr>
        <w:pStyle w:val="requirement"/>
        <w:rPr>
          <w:ins w:id="2016" w:author="DIANA.01" w:date="2019-03-10T16:36:00Z"/>
        </w:rPr>
      </w:pPr>
      <w:ins w:id="2017" w:author="DIANA.01" w:date="2019-03-10T16:36:00Z">
        <w:r>
          <w:t>REQ-</w:t>
        </w:r>
      </w:ins>
      <w:r w:rsidR="00924593">
        <w:t>30</w:t>
      </w:r>
      <w:ins w:id="2018" w:author="DIANA.01" w:date="2019-03-10T16:36:00Z">
        <w:r>
          <w:t>: Back to Main Page button</w:t>
        </w:r>
      </w:ins>
    </w:p>
    <w:p w:rsidR="00E24FD4" w:rsidRDefault="00E24FD4" w:rsidP="00E24FD4">
      <w:pPr>
        <w:ind w:left="634" w:firstLine="720"/>
        <w:rPr>
          <w:ins w:id="2019" w:author="DIANA.01" w:date="2019-03-10T16:36:00Z"/>
        </w:rPr>
      </w:pPr>
      <w:ins w:id="2020" w:author="DIANA.01" w:date="2019-03-10T16:36:00Z">
        <w:r>
          <w:t>REQ-</w:t>
        </w:r>
      </w:ins>
      <w:r w:rsidR="00924593">
        <w:t>31</w:t>
      </w:r>
      <w:ins w:id="2021" w:author="DIANA.01" w:date="2019-03-10T16:36:00Z">
        <w:r>
          <w:t xml:space="preserve">: Add </w:t>
        </w:r>
      </w:ins>
      <w:ins w:id="2022" w:author="DIANA.01" w:date="2019-03-10T16:45:00Z">
        <w:r>
          <w:t xml:space="preserve">Owner </w:t>
        </w:r>
      </w:ins>
      <w:ins w:id="2023" w:author="DIANA.01" w:date="2019-03-10T16:36:00Z">
        <w:r>
          <w:t xml:space="preserve">button </w:t>
        </w:r>
      </w:ins>
    </w:p>
    <w:p w:rsidR="00E24FD4" w:rsidRDefault="00E24FD4" w:rsidP="00E24FD4">
      <w:pPr>
        <w:ind w:left="634" w:firstLine="720"/>
        <w:rPr>
          <w:ins w:id="2024" w:author="DIANA.01" w:date="2019-03-10T16:36:00Z"/>
        </w:rPr>
      </w:pPr>
      <w:ins w:id="2025" w:author="DIANA.01" w:date="2019-03-10T16:36:00Z">
        <w:r>
          <w:t>REQ-</w:t>
        </w:r>
      </w:ins>
      <w:r w:rsidR="00924593">
        <w:t>32</w:t>
      </w:r>
      <w:ins w:id="2026" w:author="DIANA.01" w:date="2019-03-10T16:36:00Z">
        <w:r>
          <w:t xml:space="preserve">: A button for each listed </w:t>
        </w:r>
      </w:ins>
      <w:ins w:id="2027" w:author="DIANA.01" w:date="2019-03-10T16:46:00Z">
        <w:r w:rsidR="00A24D4A">
          <w:t>owner’</w:t>
        </w:r>
      </w:ins>
      <w:ins w:id="2028" w:author="DIANA.01" w:date="2019-03-10T16:36:00Z">
        <w:r>
          <w:t>s de</w:t>
        </w:r>
      </w:ins>
      <w:ins w:id="2029" w:author="DIANA.01" w:date="2019-03-10T16:46:00Z">
        <w:r w:rsidR="00A24D4A">
          <w:t>letion (</w:t>
        </w:r>
      </w:ins>
      <w:ins w:id="2030" w:author="DIANA.01" w:date="2019-03-10T16:47:00Z">
        <w:r w:rsidR="00A24D4A">
          <w:t>Delete)</w:t>
        </w:r>
      </w:ins>
    </w:p>
    <w:p w:rsidR="00E24FD4" w:rsidRDefault="00E24FD4" w:rsidP="00E24FD4">
      <w:pPr>
        <w:ind w:left="634" w:firstLine="720"/>
        <w:rPr>
          <w:ins w:id="2031" w:author="DIANA.01" w:date="2019-03-10T16:48:00Z"/>
        </w:rPr>
      </w:pPr>
      <w:ins w:id="2032" w:author="DIANA.01" w:date="2019-03-10T16:36:00Z">
        <w:r>
          <w:t>REQ-</w:t>
        </w:r>
      </w:ins>
      <w:r w:rsidR="00924593">
        <w:t>33</w:t>
      </w:r>
      <w:ins w:id="2033" w:author="DIANA.01" w:date="2019-03-10T16:36:00Z">
        <w:r>
          <w:t xml:space="preserve">: A button for </w:t>
        </w:r>
      </w:ins>
      <w:ins w:id="2034" w:author="DIANA.01" w:date="2019-03-10T16:46:00Z">
        <w:r w:rsidR="00A24D4A">
          <w:t>editing personal account information (Edit)</w:t>
        </w:r>
      </w:ins>
    </w:p>
    <w:p w:rsidR="00A24D4A" w:rsidRDefault="00A24D4A" w:rsidP="00E24FD4">
      <w:pPr>
        <w:ind w:left="634" w:firstLine="720"/>
        <w:rPr>
          <w:ins w:id="2035" w:author="DIANA.01" w:date="2019-03-10T16:48:00Z"/>
        </w:rPr>
      </w:pPr>
    </w:p>
    <w:p w:rsidR="00A24D4A" w:rsidRDefault="00A24D4A" w:rsidP="00A24D4A">
      <w:pPr>
        <w:pStyle w:val="Heading2"/>
        <w:rPr>
          <w:ins w:id="2036" w:author="DIANA.01" w:date="2019-03-10T16:48:00Z"/>
        </w:rPr>
      </w:pPr>
      <w:ins w:id="2037" w:author="DIANA.01" w:date="2019-03-10T16:48:00Z">
        <w:r>
          <w:lastRenderedPageBreak/>
          <w:tab/>
        </w:r>
        <w:bookmarkStart w:id="2038" w:name="_Toc13083471"/>
        <w:r>
          <w:t xml:space="preserve">Edit </w:t>
        </w:r>
      </w:ins>
      <w:ins w:id="2039" w:author="DIANA.01" w:date="2019-03-10T16:51:00Z">
        <w:r>
          <w:t>owner</w:t>
        </w:r>
      </w:ins>
      <w:bookmarkEnd w:id="2038"/>
    </w:p>
    <w:p w:rsidR="00A24D4A" w:rsidRDefault="00A24D4A" w:rsidP="00A24D4A">
      <w:pPr>
        <w:pStyle w:val="level4"/>
        <w:rPr>
          <w:ins w:id="2040" w:author="DIANA.01" w:date="2019-03-10T16:48:00Z"/>
        </w:rPr>
      </w:pPr>
      <w:ins w:id="2041" w:author="DIANA.01" w:date="2019-03-10T16:48:00Z">
        <w:r>
          <w:t>4.</w:t>
        </w:r>
      </w:ins>
      <w:r w:rsidR="00924593">
        <w:t>7</w:t>
      </w:r>
      <w:ins w:id="2042" w:author="DIANA.01" w:date="2019-03-10T16:48:00Z">
        <w:r>
          <w:t>.1</w:t>
        </w:r>
        <w:r>
          <w:tab/>
          <w:t>Description and Priority</w:t>
        </w:r>
      </w:ins>
    </w:p>
    <w:p w:rsidR="00A24D4A" w:rsidRDefault="00A24D4A" w:rsidP="00A24D4A">
      <w:pPr>
        <w:pStyle w:val="level3text"/>
        <w:numPr>
          <w:ilvl w:val="12"/>
          <w:numId w:val="0"/>
        </w:numPr>
        <w:ind w:left="1350" w:hanging="716"/>
        <w:rPr>
          <w:ins w:id="2043" w:author="DIANA.01" w:date="2019-03-10T16:48:00Z"/>
          <w:u w:val="single"/>
        </w:rPr>
      </w:pPr>
      <w:ins w:id="2044" w:author="DIANA.01" w:date="2019-03-10T16:48:00Z">
        <w:r>
          <w:t>Edit</w:t>
        </w:r>
      </w:ins>
      <w:ins w:id="2045" w:author="DIANA.01" w:date="2019-03-10T16:51:00Z">
        <w:r>
          <w:t xml:space="preserve"> account information</w:t>
        </w:r>
      </w:ins>
      <w:ins w:id="2046" w:author="DIANA.01" w:date="2019-03-10T16:48:00Z">
        <w:r>
          <w:t>.</w:t>
        </w:r>
        <w:r w:rsidRPr="00B143DE">
          <w:rPr>
            <w:u w:val="single"/>
          </w:rPr>
          <w:t xml:space="preserve"> </w:t>
        </w:r>
        <w:r w:rsidRPr="002E7358">
          <w:rPr>
            <w:u w:val="single"/>
          </w:rPr>
          <w:t xml:space="preserve">A feature available to </w:t>
        </w:r>
      </w:ins>
      <w:ins w:id="2047" w:author="DIANA.01" w:date="2019-03-10T16:51:00Z">
        <w:r>
          <w:rPr>
            <w:u w:val="single"/>
          </w:rPr>
          <w:t xml:space="preserve">both </w:t>
        </w:r>
      </w:ins>
      <w:ins w:id="2048" w:author="DIANA.01" w:date="2019-03-10T16:48:00Z">
        <w:r w:rsidRPr="002E7358">
          <w:rPr>
            <w:u w:val="single"/>
          </w:rPr>
          <w:t>administrators</w:t>
        </w:r>
      </w:ins>
      <w:ins w:id="2049" w:author="DIANA.01" w:date="2019-03-10T16:51:00Z">
        <w:r>
          <w:rPr>
            <w:u w:val="single"/>
          </w:rPr>
          <w:t xml:space="preserve"> and typical users.</w:t>
        </w:r>
      </w:ins>
    </w:p>
    <w:p w:rsidR="00A24D4A" w:rsidRDefault="00A24D4A" w:rsidP="00A24D4A">
      <w:pPr>
        <w:pStyle w:val="level3text"/>
        <w:numPr>
          <w:ilvl w:val="12"/>
          <w:numId w:val="0"/>
        </w:numPr>
        <w:ind w:left="1350" w:hanging="716"/>
        <w:rPr>
          <w:ins w:id="2050" w:author="DIANA.01" w:date="2019-03-10T16:48:00Z"/>
        </w:rPr>
      </w:pPr>
      <w:ins w:id="2051" w:author="DIANA.01" w:date="2019-03-10T16:51:00Z">
        <w:r>
          <w:t xml:space="preserve">Low </w:t>
        </w:r>
      </w:ins>
      <w:ins w:id="2052" w:author="DIANA.01" w:date="2019-03-10T16:48:00Z">
        <w:r>
          <w:t>priority.</w:t>
        </w:r>
      </w:ins>
    </w:p>
    <w:p w:rsidR="00A24D4A" w:rsidRDefault="00A24D4A" w:rsidP="00A24D4A">
      <w:pPr>
        <w:pStyle w:val="level4"/>
        <w:rPr>
          <w:ins w:id="2053" w:author="DIANA.01" w:date="2019-03-10T16:48:00Z"/>
        </w:rPr>
      </w:pPr>
      <w:ins w:id="2054" w:author="DIANA.01" w:date="2019-03-10T16:48:00Z">
        <w:r>
          <w:t>4.</w:t>
        </w:r>
      </w:ins>
      <w:r w:rsidR="00924593">
        <w:t>7</w:t>
      </w:r>
      <w:ins w:id="2055" w:author="DIANA.01" w:date="2019-03-10T16:48:00Z">
        <w:r>
          <w:t>.2</w:t>
        </w:r>
        <w:r>
          <w:tab/>
          <w:t>Stimulus/Response Sequences</w:t>
        </w:r>
      </w:ins>
    </w:p>
    <w:p w:rsidR="00A24D4A" w:rsidRDefault="00A24D4A" w:rsidP="00A24D4A">
      <w:pPr>
        <w:pStyle w:val="level3text"/>
        <w:numPr>
          <w:ilvl w:val="12"/>
          <w:numId w:val="0"/>
        </w:numPr>
        <w:ind w:left="1350" w:hanging="716"/>
        <w:rPr>
          <w:ins w:id="2056" w:author="DIANA.01" w:date="2019-03-10T16:48:00Z"/>
        </w:rPr>
      </w:pPr>
      <w:ins w:id="2057" w:author="DIANA.01" w:date="2019-03-10T16:48:00Z">
        <w:r>
          <w:t>Input:</w:t>
        </w:r>
      </w:ins>
      <w:ins w:id="2058" w:author="DIANA.01" w:date="2019-03-10T16:52:00Z">
        <w:r>
          <w:t xml:space="preserve"> Owner</w:t>
        </w:r>
      </w:ins>
      <w:ins w:id="2059" w:author="DIANA.01" w:date="2019-03-10T16:48:00Z">
        <w:r>
          <w:t>’s full name,</w:t>
        </w:r>
      </w:ins>
      <w:ins w:id="2060" w:author="DIANA.01" w:date="2019-03-10T16:52:00Z">
        <w:r>
          <w:t xml:space="preserve"> username,</w:t>
        </w:r>
      </w:ins>
      <w:ins w:id="2061" w:author="DIANA.01" w:date="2019-03-10T16:48:00Z">
        <w:r>
          <w:t xml:space="preserve"> </w:t>
        </w:r>
      </w:ins>
      <w:ins w:id="2062" w:author="DIANA.01" w:date="2019-03-10T16:52:00Z">
        <w:r>
          <w:t>password</w:t>
        </w:r>
      </w:ins>
      <w:ins w:id="2063" w:author="DIANA.01" w:date="2019-03-10T16:48:00Z">
        <w:r>
          <w:t xml:space="preserve">, </w:t>
        </w:r>
      </w:ins>
      <w:ins w:id="2064" w:author="DIANA.01" w:date="2019-03-10T16:52:00Z">
        <w:r>
          <w:t>telephone</w:t>
        </w:r>
      </w:ins>
      <w:ins w:id="2065" w:author="DIANA.01" w:date="2019-03-10T16:48:00Z">
        <w:r>
          <w:t>,</w:t>
        </w:r>
      </w:ins>
      <w:ins w:id="2066" w:author="DIANA.01" w:date="2019-03-10T16:55:00Z">
        <w:r>
          <w:t xml:space="preserve"> </w:t>
        </w:r>
      </w:ins>
      <w:ins w:id="2067" w:author="DIANA.01" w:date="2019-03-10T16:53:00Z">
        <w:r>
          <w:t>emai</w:t>
        </w:r>
      </w:ins>
      <w:ins w:id="2068" w:author="DIANA.01" w:date="2019-03-10T16:55:00Z">
        <w:r>
          <w:t xml:space="preserve">l, </w:t>
        </w:r>
      </w:ins>
      <w:ins w:id="2069" w:author="DIANA.01" w:date="2019-03-10T16:48:00Z">
        <w:r>
          <w:t>a button that redirects to the</w:t>
        </w:r>
      </w:ins>
      <w:ins w:id="2070" w:author="DIANA.01" w:date="2019-03-10T16:53:00Z">
        <w:r>
          <w:t xml:space="preserve"> owners</w:t>
        </w:r>
      </w:ins>
      <w:ins w:id="2071" w:author="DIANA.01" w:date="2019-03-10T16:48:00Z">
        <w:r>
          <w:t>’ list view, a submit button.</w:t>
        </w:r>
      </w:ins>
    </w:p>
    <w:p w:rsidR="00A24D4A" w:rsidRDefault="00A24D4A" w:rsidP="00A24D4A">
      <w:pPr>
        <w:pStyle w:val="level3text"/>
        <w:numPr>
          <w:ilvl w:val="12"/>
          <w:numId w:val="0"/>
        </w:numPr>
        <w:ind w:left="1350" w:hanging="716"/>
        <w:rPr>
          <w:ins w:id="2072" w:author="DIANA.01" w:date="2019-03-10T16:48:00Z"/>
        </w:rPr>
      </w:pPr>
      <w:ins w:id="2073" w:author="DIANA.01" w:date="2019-03-10T16:48:00Z">
        <w:r>
          <w:t xml:space="preserve">Output: </w:t>
        </w:r>
      </w:ins>
      <w:ins w:id="2074" w:author="DIANA.01" w:date="2019-03-10T16:53:00Z">
        <w:r>
          <w:t xml:space="preserve">Edit owner account </w:t>
        </w:r>
      </w:ins>
      <w:ins w:id="2075" w:author="DIANA.01" w:date="2019-03-10T16:48:00Z">
        <w:r>
          <w:t>confirmation.</w:t>
        </w:r>
      </w:ins>
    </w:p>
    <w:p w:rsidR="00A24D4A" w:rsidRPr="002E7358" w:rsidRDefault="00A24D4A" w:rsidP="00A24D4A">
      <w:pPr>
        <w:pStyle w:val="level4"/>
        <w:rPr>
          <w:ins w:id="2076" w:author="DIANA.01" w:date="2019-03-10T16:48:00Z"/>
        </w:rPr>
      </w:pPr>
      <w:ins w:id="2077" w:author="DIANA.01" w:date="2019-03-10T16:48:00Z">
        <w:r>
          <w:t>4.</w:t>
        </w:r>
      </w:ins>
      <w:r w:rsidR="00924593">
        <w:t>7</w:t>
      </w:r>
      <w:ins w:id="2078" w:author="DIANA.01" w:date="2019-03-10T16:48:00Z">
        <w:r>
          <w:t>.3</w:t>
        </w:r>
        <w:r>
          <w:tab/>
          <w:t>Functional Requirements</w:t>
        </w:r>
      </w:ins>
    </w:p>
    <w:p w:rsidR="00A24D4A" w:rsidRDefault="00A24D4A" w:rsidP="00A24D4A">
      <w:pPr>
        <w:pStyle w:val="requirement"/>
        <w:rPr>
          <w:ins w:id="2079" w:author="DIANA.01" w:date="2019-03-10T16:48:00Z"/>
        </w:rPr>
      </w:pPr>
      <w:ins w:id="2080" w:author="DIANA.01" w:date="2019-03-10T16:48:00Z">
        <w:r>
          <w:t>REQ-</w:t>
        </w:r>
      </w:ins>
      <w:r w:rsidR="00924593">
        <w:t>34</w:t>
      </w:r>
      <w:ins w:id="2081" w:author="DIANA.01" w:date="2019-03-10T16:48:00Z">
        <w:r>
          <w:t>: Full Name input</w:t>
        </w:r>
      </w:ins>
      <w:ins w:id="2082" w:author="DIANA.01" w:date="2019-03-10T17:11:00Z">
        <w:r w:rsidR="00D71488">
          <w:t>-output</w:t>
        </w:r>
      </w:ins>
      <w:ins w:id="2083" w:author="DIANA.01" w:date="2019-03-10T16:48:00Z">
        <w:r>
          <w:t xml:space="preserve"> textbox</w:t>
        </w:r>
      </w:ins>
    </w:p>
    <w:p w:rsidR="00A24D4A" w:rsidRDefault="00A24D4A" w:rsidP="00A24D4A">
      <w:pPr>
        <w:ind w:left="634" w:firstLine="720"/>
        <w:rPr>
          <w:ins w:id="2084" w:author="DIANA.01" w:date="2019-03-10T16:48:00Z"/>
        </w:rPr>
      </w:pPr>
      <w:ins w:id="2085" w:author="DIANA.01" w:date="2019-03-10T16:48:00Z">
        <w:r>
          <w:t>REQ-</w:t>
        </w:r>
      </w:ins>
      <w:ins w:id="2086" w:author="DIANA.01" w:date="2019-03-10T16:55:00Z">
        <w:r>
          <w:t>3</w:t>
        </w:r>
      </w:ins>
      <w:r w:rsidR="00924593">
        <w:t>5</w:t>
      </w:r>
      <w:ins w:id="2087" w:author="DIANA.01" w:date="2019-03-10T16:48:00Z">
        <w:r>
          <w:t xml:space="preserve">: </w:t>
        </w:r>
      </w:ins>
      <w:ins w:id="2088" w:author="DIANA.01" w:date="2019-03-10T16:53:00Z">
        <w:r>
          <w:t>U</w:t>
        </w:r>
      </w:ins>
      <w:ins w:id="2089" w:author="DIANA.01" w:date="2019-03-10T16:54:00Z">
        <w:r>
          <w:t xml:space="preserve">sername </w:t>
        </w:r>
      </w:ins>
      <w:ins w:id="2090" w:author="DIANA.01" w:date="2019-03-10T16:48:00Z">
        <w:r>
          <w:t>input</w:t>
        </w:r>
      </w:ins>
      <w:ins w:id="2091" w:author="DIANA.01" w:date="2019-03-10T17:11:00Z">
        <w:r w:rsidR="00D71488">
          <w:t>-output</w:t>
        </w:r>
      </w:ins>
      <w:ins w:id="2092" w:author="DIANA.01" w:date="2019-03-10T16:48:00Z">
        <w:r>
          <w:t xml:space="preserve"> textbox</w:t>
        </w:r>
      </w:ins>
    </w:p>
    <w:p w:rsidR="00A24D4A" w:rsidRDefault="00A24D4A" w:rsidP="00A24D4A">
      <w:pPr>
        <w:ind w:left="634" w:firstLine="720"/>
        <w:rPr>
          <w:ins w:id="2093" w:author="DIANA.01" w:date="2019-03-10T16:48:00Z"/>
        </w:rPr>
      </w:pPr>
      <w:ins w:id="2094" w:author="DIANA.01" w:date="2019-03-10T16:48:00Z">
        <w:r>
          <w:t>REQ-</w:t>
        </w:r>
      </w:ins>
      <w:ins w:id="2095" w:author="DIANA.01" w:date="2019-03-10T16:55:00Z">
        <w:r>
          <w:t>3</w:t>
        </w:r>
      </w:ins>
      <w:r w:rsidR="00924593">
        <w:t>6</w:t>
      </w:r>
      <w:ins w:id="2096" w:author="DIANA.01" w:date="2019-03-10T16:48:00Z">
        <w:r>
          <w:t xml:space="preserve">: </w:t>
        </w:r>
      </w:ins>
      <w:ins w:id="2097" w:author="DIANA.01" w:date="2019-03-10T16:54:00Z">
        <w:r>
          <w:t xml:space="preserve">Password </w:t>
        </w:r>
      </w:ins>
      <w:ins w:id="2098" w:author="DIANA.01" w:date="2019-03-10T16:48:00Z">
        <w:r>
          <w:t>input</w:t>
        </w:r>
      </w:ins>
      <w:ins w:id="2099" w:author="DIANA.01" w:date="2019-03-10T17:11:00Z">
        <w:r w:rsidR="00D71488">
          <w:t>-output</w:t>
        </w:r>
      </w:ins>
      <w:ins w:id="2100" w:author="DIANA.01" w:date="2019-03-10T16:48:00Z">
        <w:r>
          <w:t xml:space="preserve"> textbox</w:t>
        </w:r>
      </w:ins>
    </w:p>
    <w:p w:rsidR="00A24D4A" w:rsidRDefault="00A24D4A" w:rsidP="00A24D4A">
      <w:pPr>
        <w:ind w:left="634" w:firstLine="720"/>
        <w:rPr>
          <w:ins w:id="2101" w:author="DIANA.01" w:date="2019-03-10T16:48:00Z"/>
        </w:rPr>
      </w:pPr>
      <w:ins w:id="2102" w:author="DIANA.01" w:date="2019-03-10T16:48:00Z">
        <w:r>
          <w:t>REQ-</w:t>
        </w:r>
      </w:ins>
      <w:ins w:id="2103" w:author="DIANA.01" w:date="2019-03-10T16:55:00Z">
        <w:r>
          <w:t>3</w:t>
        </w:r>
      </w:ins>
      <w:r w:rsidR="00924593">
        <w:t>7</w:t>
      </w:r>
      <w:ins w:id="2104" w:author="DIANA.01" w:date="2019-03-10T16:48:00Z">
        <w:r>
          <w:t xml:space="preserve">: </w:t>
        </w:r>
      </w:ins>
      <w:ins w:id="2105" w:author="DIANA.01" w:date="2019-03-10T16:54:00Z">
        <w:r>
          <w:t xml:space="preserve">Telephone </w:t>
        </w:r>
      </w:ins>
      <w:ins w:id="2106" w:author="DIANA.01" w:date="2019-03-10T16:48:00Z">
        <w:r>
          <w:t>input</w:t>
        </w:r>
      </w:ins>
      <w:ins w:id="2107" w:author="DIANA.01" w:date="2019-03-10T17:11:00Z">
        <w:r w:rsidR="00D71488">
          <w:t>-output</w:t>
        </w:r>
      </w:ins>
      <w:ins w:id="2108" w:author="DIANA.01" w:date="2019-03-10T16:48:00Z">
        <w:r>
          <w:t xml:space="preserve"> textbox</w:t>
        </w:r>
      </w:ins>
    </w:p>
    <w:p w:rsidR="00A24D4A" w:rsidRDefault="00A24D4A" w:rsidP="00A24D4A">
      <w:pPr>
        <w:ind w:left="634" w:firstLine="720"/>
        <w:rPr>
          <w:ins w:id="2109" w:author="DIANA.01" w:date="2019-03-10T16:48:00Z"/>
        </w:rPr>
      </w:pPr>
      <w:ins w:id="2110" w:author="DIANA.01" w:date="2019-03-10T16:48:00Z">
        <w:r>
          <w:t>REQ-</w:t>
        </w:r>
      </w:ins>
      <w:ins w:id="2111" w:author="DIANA.01" w:date="2019-03-10T16:55:00Z">
        <w:r>
          <w:t>3</w:t>
        </w:r>
      </w:ins>
      <w:r w:rsidR="00924593">
        <w:t>8</w:t>
      </w:r>
      <w:ins w:id="2112" w:author="DIANA.01" w:date="2019-03-10T16:48:00Z">
        <w:r>
          <w:t>: Em</w:t>
        </w:r>
      </w:ins>
      <w:ins w:id="2113" w:author="DIANA.01" w:date="2019-03-10T16:54:00Z">
        <w:r>
          <w:t>ail</w:t>
        </w:r>
      </w:ins>
      <w:ins w:id="2114" w:author="DIANA.01" w:date="2019-03-10T16:48:00Z">
        <w:r>
          <w:t xml:space="preserve"> input</w:t>
        </w:r>
      </w:ins>
      <w:ins w:id="2115" w:author="DIANA.01" w:date="2019-03-10T17:11:00Z">
        <w:r w:rsidR="00D71488">
          <w:t>-output</w:t>
        </w:r>
      </w:ins>
      <w:ins w:id="2116" w:author="DIANA.01" w:date="2019-03-10T16:48:00Z">
        <w:r>
          <w:t xml:space="preserve"> textbox</w:t>
        </w:r>
      </w:ins>
    </w:p>
    <w:p w:rsidR="00A24D4A" w:rsidRDefault="00A24D4A" w:rsidP="00A24D4A">
      <w:pPr>
        <w:ind w:left="634" w:firstLine="720"/>
        <w:rPr>
          <w:ins w:id="2117" w:author="DIANA.01" w:date="2019-03-10T16:48:00Z"/>
        </w:rPr>
      </w:pPr>
      <w:ins w:id="2118" w:author="DIANA.01" w:date="2019-03-10T16:48:00Z">
        <w:r>
          <w:t>REQ-</w:t>
        </w:r>
      </w:ins>
      <w:ins w:id="2119" w:author="DIANA.01" w:date="2019-03-10T16:55:00Z">
        <w:r>
          <w:t>3</w:t>
        </w:r>
      </w:ins>
      <w:r w:rsidR="00924593">
        <w:t>9</w:t>
      </w:r>
      <w:ins w:id="2120" w:author="DIANA.01" w:date="2019-03-10T16:48:00Z">
        <w:r>
          <w:t>: Back button</w:t>
        </w:r>
      </w:ins>
    </w:p>
    <w:p w:rsidR="00A24D4A" w:rsidRDefault="00A24D4A" w:rsidP="00A24D4A">
      <w:pPr>
        <w:ind w:left="634" w:firstLine="720"/>
        <w:rPr>
          <w:ins w:id="2121" w:author="DIANA.01" w:date="2019-03-10T16:48:00Z"/>
        </w:rPr>
      </w:pPr>
      <w:ins w:id="2122" w:author="DIANA.01" w:date="2019-03-10T16:48:00Z">
        <w:r>
          <w:t>REQ-</w:t>
        </w:r>
      </w:ins>
      <w:r w:rsidR="00924593">
        <w:t>40</w:t>
      </w:r>
      <w:ins w:id="2123" w:author="DIANA.01" w:date="2019-03-10T16:48:00Z">
        <w:r>
          <w:t>: Submit button</w:t>
        </w:r>
      </w:ins>
    </w:p>
    <w:p w:rsidR="00A24D4A" w:rsidRDefault="00A24D4A" w:rsidP="00E24FD4">
      <w:pPr>
        <w:ind w:left="634" w:firstLine="720"/>
        <w:rPr>
          <w:ins w:id="2124" w:author="DIANA.01" w:date="2019-03-10T16:36:00Z"/>
        </w:rPr>
      </w:pPr>
    </w:p>
    <w:p w:rsidR="00A24D4A" w:rsidRDefault="00A24D4A" w:rsidP="00A24D4A">
      <w:pPr>
        <w:pStyle w:val="Heading2"/>
        <w:rPr>
          <w:ins w:id="2125" w:author="DIANA.01" w:date="2019-03-10T16:56:00Z"/>
        </w:rPr>
      </w:pPr>
      <w:ins w:id="2126" w:author="DIANA.01" w:date="2019-03-10T16:56:00Z">
        <w:r>
          <w:tab/>
        </w:r>
        <w:bookmarkStart w:id="2127" w:name="_Toc13083472"/>
        <w:r>
          <w:t>Add owner</w:t>
        </w:r>
        <w:bookmarkEnd w:id="2127"/>
      </w:ins>
    </w:p>
    <w:p w:rsidR="00A24D4A" w:rsidRDefault="00A24D4A" w:rsidP="00A24D4A">
      <w:pPr>
        <w:pStyle w:val="level4"/>
        <w:rPr>
          <w:ins w:id="2128" w:author="DIANA.01" w:date="2019-03-10T16:56:00Z"/>
        </w:rPr>
      </w:pPr>
      <w:ins w:id="2129" w:author="DIANA.01" w:date="2019-03-10T16:56:00Z">
        <w:r>
          <w:t>4.</w:t>
        </w:r>
      </w:ins>
      <w:r w:rsidR="00924593">
        <w:t>8</w:t>
      </w:r>
      <w:ins w:id="2130" w:author="DIANA.01" w:date="2019-03-10T16:56:00Z">
        <w:r>
          <w:t>.1</w:t>
        </w:r>
        <w:r>
          <w:tab/>
          <w:t>Description and Priority</w:t>
        </w:r>
      </w:ins>
    </w:p>
    <w:p w:rsidR="00A24D4A" w:rsidRDefault="00A24D4A" w:rsidP="00A24D4A">
      <w:pPr>
        <w:pStyle w:val="level3text"/>
        <w:numPr>
          <w:ilvl w:val="12"/>
          <w:numId w:val="0"/>
        </w:numPr>
        <w:ind w:left="1350" w:hanging="716"/>
        <w:rPr>
          <w:ins w:id="2131" w:author="DIANA.01" w:date="2019-03-10T16:56:00Z"/>
          <w:u w:val="single"/>
        </w:rPr>
      </w:pPr>
      <w:ins w:id="2132" w:author="DIANA.01" w:date="2019-03-10T16:56:00Z">
        <w:r>
          <w:t>Add a new owner account to the database.</w:t>
        </w:r>
        <w:r w:rsidRPr="00B143DE">
          <w:rPr>
            <w:u w:val="single"/>
          </w:rPr>
          <w:t xml:space="preserve"> </w:t>
        </w:r>
        <w:r w:rsidRPr="002E7358">
          <w:rPr>
            <w:u w:val="single"/>
          </w:rPr>
          <w:t>A feature only available to</w:t>
        </w:r>
      </w:ins>
      <w:ins w:id="2133" w:author="DIANA.01" w:date="2019-03-10T16:57:00Z">
        <w:r w:rsidR="006B21E1">
          <w:rPr>
            <w:u w:val="single"/>
          </w:rPr>
          <w:t xml:space="preserve"> </w:t>
        </w:r>
      </w:ins>
      <w:ins w:id="2134" w:author="DIANA.01" w:date="2019-03-10T16:56:00Z">
        <w:r w:rsidRPr="002E7358">
          <w:rPr>
            <w:u w:val="single"/>
          </w:rPr>
          <w:t>administrators</w:t>
        </w:r>
        <w:r>
          <w:rPr>
            <w:u w:val="single"/>
          </w:rPr>
          <w:t>.</w:t>
        </w:r>
      </w:ins>
    </w:p>
    <w:p w:rsidR="00A24D4A" w:rsidRDefault="006B21E1" w:rsidP="00A24D4A">
      <w:pPr>
        <w:pStyle w:val="level3text"/>
        <w:numPr>
          <w:ilvl w:val="12"/>
          <w:numId w:val="0"/>
        </w:numPr>
        <w:ind w:left="1350" w:hanging="716"/>
        <w:rPr>
          <w:ins w:id="2135" w:author="DIANA.01" w:date="2019-03-10T16:56:00Z"/>
        </w:rPr>
      </w:pPr>
      <w:ins w:id="2136" w:author="DIANA.01" w:date="2019-03-10T16:57:00Z">
        <w:r>
          <w:t xml:space="preserve">Medium </w:t>
        </w:r>
      </w:ins>
      <w:ins w:id="2137" w:author="DIANA.01" w:date="2019-03-10T16:56:00Z">
        <w:r w:rsidR="00A24D4A">
          <w:t>priority.</w:t>
        </w:r>
      </w:ins>
    </w:p>
    <w:p w:rsidR="00A24D4A" w:rsidRDefault="00A24D4A" w:rsidP="00A24D4A">
      <w:pPr>
        <w:pStyle w:val="level4"/>
        <w:rPr>
          <w:ins w:id="2138" w:author="DIANA.01" w:date="2019-03-10T16:56:00Z"/>
        </w:rPr>
      </w:pPr>
      <w:ins w:id="2139" w:author="DIANA.01" w:date="2019-03-10T16:56:00Z">
        <w:r>
          <w:t>4.</w:t>
        </w:r>
      </w:ins>
      <w:r w:rsidR="00924593">
        <w:t>8</w:t>
      </w:r>
      <w:ins w:id="2140" w:author="DIANA.01" w:date="2019-03-10T16:56:00Z">
        <w:r>
          <w:t>.2</w:t>
        </w:r>
        <w:r>
          <w:tab/>
          <w:t>Stimulus/Response Sequences</w:t>
        </w:r>
      </w:ins>
    </w:p>
    <w:p w:rsidR="00A24D4A" w:rsidRDefault="00A24D4A" w:rsidP="00A24D4A">
      <w:pPr>
        <w:pStyle w:val="level3text"/>
        <w:numPr>
          <w:ilvl w:val="12"/>
          <w:numId w:val="0"/>
        </w:numPr>
        <w:ind w:left="1350" w:hanging="716"/>
        <w:rPr>
          <w:ins w:id="2141" w:author="DIANA.01" w:date="2019-03-10T16:56:00Z"/>
        </w:rPr>
      </w:pPr>
      <w:ins w:id="2142" w:author="DIANA.01" w:date="2019-03-10T16:56:00Z">
        <w:r>
          <w:t>Input: Owner’s full name, username, password, telephone, email, a button that redirects to the owners’ list view, a submit button.</w:t>
        </w:r>
      </w:ins>
    </w:p>
    <w:p w:rsidR="00A24D4A" w:rsidRDefault="00A24D4A" w:rsidP="00A24D4A">
      <w:pPr>
        <w:pStyle w:val="level3text"/>
        <w:numPr>
          <w:ilvl w:val="12"/>
          <w:numId w:val="0"/>
        </w:numPr>
        <w:ind w:left="1350" w:hanging="716"/>
        <w:rPr>
          <w:ins w:id="2143" w:author="DIANA.01" w:date="2019-03-10T16:56:00Z"/>
        </w:rPr>
      </w:pPr>
      <w:ins w:id="2144" w:author="DIANA.01" w:date="2019-03-10T16:56:00Z">
        <w:r>
          <w:t xml:space="preserve">Output: </w:t>
        </w:r>
      </w:ins>
      <w:ins w:id="2145" w:author="DIANA.01" w:date="2019-03-10T16:57:00Z">
        <w:r w:rsidR="006B21E1">
          <w:t xml:space="preserve">Add </w:t>
        </w:r>
      </w:ins>
      <w:ins w:id="2146" w:author="DIANA.01" w:date="2019-03-10T16:56:00Z">
        <w:r>
          <w:t>owner account confirmation.</w:t>
        </w:r>
      </w:ins>
    </w:p>
    <w:p w:rsidR="00A24D4A" w:rsidRPr="002E7358" w:rsidRDefault="00A24D4A" w:rsidP="00A24D4A">
      <w:pPr>
        <w:pStyle w:val="level4"/>
        <w:rPr>
          <w:ins w:id="2147" w:author="DIANA.01" w:date="2019-03-10T16:56:00Z"/>
        </w:rPr>
      </w:pPr>
      <w:ins w:id="2148" w:author="DIANA.01" w:date="2019-03-10T16:56:00Z">
        <w:r>
          <w:t>4.</w:t>
        </w:r>
      </w:ins>
      <w:r w:rsidR="00924593">
        <w:t>8</w:t>
      </w:r>
      <w:ins w:id="2149" w:author="DIANA.01" w:date="2019-03-10T16:56:00Z">
        <w:r>
          <w:t>.3</w:t>
        </w:r>
        <w:r>
          <w:tab/>
          <w:t>Functional Requirements</w:t>
        </w:r>
      </w:ins>
    </w:p>
    <w:p w:rsidR="00A24D4A" w:rsidRDefault="00A24D4A" w:rsidP="00A24D4A">
      <w:pPr>
        <w:pStyle w:val="requirement"/>
        <w:rPr>
          <w:ins w:id="2150" w:author="DIANA.01" w:date="2019-03-10T16:56:00Z"/>
        </w:rPr>
      </w:pPr>
      <w:ins w:id="2151" w:author="DIANA.01" w:date="2019-03-10T16:56:00Z">
        <w:r>
          <w:t>REQ-</w:t>
        </w:r>
      </w:ins>
      <w:r w:rsidR="00924593">
        <w:t>41</w:t>
      </w:r>
      <w:ins w:id="2152" w:author="DIANA.01" w:date="2019-03-10T16:56:00Z">
        <w:r>
          <w:t>: Full Name input textbox</w:t>
        </w:r>
      </w:ins>
    </w:p>
    <w:p w:rsidR="00A24D4A" w:rsidRDefault="00A24D4A" w:rsidP="00A24D4A">
      <w:pPr>
        <w:ind w:left="634" w:firstLine="720"/>
        <w:rPr>
          <w:ins w:id="2153" w:author="DIANA.01" w:date="2019-03-10T16:56:00Z"/>
        </w:rPr>
      </w:pPr>
      <w:ins w:id="2154" w:author="DIANA.01" w:date="2019-03-10T16:56:00Z">
        <w:r>
          <w:t>REQ-</w:t>
        </w:r>
      </w:ins>
      <w:r w:rsidR="00924593">
        <w:t>42</w:t>
      </w:r>
      <w:ins w:id="2155" w:author="DIANA.01" w:date="2019-03-10T16:56:00Z">
        <w:r>
          <w:t>: Username input textbox</w:t>
        </w:r>
      </w:ins>
    </w:p>
    <w:p w:rsidR="00A24D4A" w:rsidRDefault="00A24D4A" w:rsidP="00A24D4A">
      <w:pPr>
        <w:ind w:left="634" w:firstLine="720"/>
        <w:rPr>
          <w:ins w:id="2156" w:author="DIANA.01" w:date="2019-03-10T16:56:00Z"/>
        </w:rPr>
      </w:pPr>
      <w:ins w:id="2157" w:author="DIANA.01" w:date="2019-03-10T16:56:00Z">
        <w:r>
          <w:t>REQ-</w:t>
        </w:r>
      </w:ins>
      <w:r w:rsidR="00924593">
        <w:t>43</w:t>
      </w:r>
      <w:ins w:id="2158" w:author="DIANA.01" w:date="2019-03-10T16:56:00Z">
        <w:r>
          <w:t>: Password input textbox</w:t>
        </w:r>
      </w:ins>
    </w:p>
    <w:p w:rsidR="00A24D4A" w:rsidRDefault="00A24D4A" w:rsidP="00A24D4A">
      <w:pPr>
        <w:ind w:left="634" w:firstLine="720"/>
        <w:rPr>
          <w:ins w:id="2159" w:author="DIANA.01" w:date="2019-03-10T16:56:00Z"/>
        </w:rPr>
      </w:pPr>
      <w:ins w:id="2160" w:author="DIANA.01" w:date="2019-03-10T16:56:00Z">
        <w:r>
          <w:t>REQ-</w:t>
        </w:r>
      </w:ins>
      <w:r w:rsidR="00924593">
        <w:t>44</w:t>
      </w:r>
      <w:ins w:id="2161" w:author="DIANA.01" w:date="2019-03-10T16:56:00Z">
        <w:r>
          <w:t>: Telephone input textbox</w:t>
        </w:r>
      </w:ins>
    </w:p>
    <w:p w:rsidR="00A24D4A" w:rsidRDefault="00A24D4A" w:rsidP="00A24D4A">
      <w:pPr>
        <w:ind w:left="634" w:firstLine="720"/>
        <w:rPr>
          <w:ins w:id="2162" w:author="DIANA.01" w:date="2019-03-10T16:56:00Z"/>
        </w:rPr>
      </w:pPr>
      <w:ins w:id="2163" w:author="DIANA.01" w:date="2019-03-10T16:56:00Z">
        <w:r>
          <w:t>REQ-</w:t>
        </w:r>
      </w:ins>
      <w:ins w:id="2164" w:author="DIANA.01" w:date="2019-03-10T16:58:00Z">
        <w:r w:rsidR="006B21E1">
          <w:t>4</w:t>
        </w:r>
      </w:ins>
      <w:r w:rsidR="00924593">
        <w:t>5</w:t>
      </w:r>
      <w:ins w:id="2165" w:author="DIANA.01" w:date="2019-03-10T16:56:00Z">
        <w:r>
          <w:t>: Email input textbox</w:t>
        </w:r>
      </w:ins>
    </w:p>
    <w:p w:rsidR="00A24D4A" w:rsidRDefault="00A24D4A" w:rsidP="00A24D4A">
      <w:pPr>
        <w:ind w:left="634" w:firstLine="720"/>
        <w:rPr>
          <w:ins w:id="2166" w:author="DIANA.01" w:date="2019-03-10T16:56:00Z"/>
        </w:rPr>
      </w:pPr>
      <w:ins w:id="2167" w:author="DIANA.01" w:date="2019-03-10T16:56:00Z">
        <w:r>
          <w:t>REQ-</w:t>
        </w:r>
      </w:ins>
      <w:ins w:id="2168" w:author="DIANA.01" w:date="2019-03-10T16:58:00Z">
        <w:r w:rsidR="006B21E1">
          <w:t>4</w:t>
        </w:r>
      </w:ins>
      <w:r w:rsidR="00924593">
        <w:t>6</w:t>
      </w:r>
      <w:ins w:id="2169" w:author="DIANA.01" w:date="2019-03-10T16:56:00Z">
        <w:r>
          <w:t>: Back button</w:t>
        </w:r>
      </w:ins>
    </w:p>
    <w:p w:rsidR="00A24D4A" w:rsidRDefault="00A24D4A" w:rsidP="00A24D4A">
      <w:pPr>
        <w:ind w:left="634" w:firstLine="720"/>
        <w:rPr>
          <w:ins w:id="2170" w:author="DIANA.01" w:date="2019-03-10T16:59:00Z"/>
        </w:rPr>
      </w:pPr>
      <w:ins w:id="2171" w:author="DIANA.01" w:date="2019-03-10T16:56:00Z">
        <w:r>
          <w:t>REQ-</w:t>
        </w:r>
      </w:ins>
      <w:ins w:id="2172" w:author="DIANA.01" w:date="2019-03-10T16:58:00Z">
        <w:r w:rsidR="006B21E1">
          <w:t>4</w:t>
        </w:r>
      </w:ins>
      <w:r w:rsidR="00924593">
        <w:t>7</w:t>
      </w:r>
      <w:ins w:id="2173" w:author="DIANA.01" w:date="2019-03-10T16:56:00Z">
        <w:r>
          <w:t>: Submit button</w:t>
        </w:r>
      </w:ins>
    </w:p>
    <w:p w:rsidR="006B21E1" w:rsidRDefault="006B21E1" w:rsidP="00A24D4A">
      <w:pPr>
        <w:ind w:left="634" w:firstLine="720"/>
        <w:rPr>
          <w:ins w:id="2174" w:author="DIANA.01" w:date="2019-03-10T16:59:00Z"/>
        </w:rPr>
      </w:pPr>
    </w:p>
    <w:p w:rsidR="006B21E1" w:rsidRDefault="006B21E1" w:rsidP="006B21E1">
      <w:pPr>
        <w:pStyle w:val="Heading2"/>
        <w:rPr>
          <w:ins w:id="2175" w:author="DIANA.01" w:date="2019-03-10T16:59:00Z"/>
        </w:rPr>
      </w:pPr>
      <w:ins w:id="2176" w:author="DIANA.01" w:date="2019-03-10T16:59:00Z">
        <w:r>
          <w:tab/>
        </w:r>
        <w:bookmarkStart w:id="2177" w:name="_Toc13083473"/>
        <w:r>
          <w:t>Apartment details</w:t>
        </w:r>
        <w:bookmarkEnd w:id="2177"/>
      </w:ins>
    </w:p>
    <w:p w:rsidR="006B21E1" w:rsidRDefault="006B21E1" w:rsidP="006B21E1">
      <w:pPr>
        <w:pStyle w:val="level4"/>
        <w:rPr>
          <w:ins w:id="2178" w:author="DIANA.01" w:date="2019-03-10T16:59:00Z"/>
        </w:rPr>
      </w:pPr>
      <w:ins w:id="2179" w:author="DIANA.01" w:date="2019-03-10T16:59:00Z">
        <w:r>
          <w:t>4.</w:t>
        </w:r>
      </w:ins>
      <w:r w:rsidR="00924593">
        <w:t>9</w:t>
      </w:r>
      <w:ins w:id="2180" w:author="DIANA.01" w:date="2019-03-10T16:59:00Z">
        <w:r>
          <w:t>.1</w:t>
        </w:r>
        <w:r>
          <w:tab/>
          <w:t>Description and Priority</w:t>
        </w:r>
      </w:ins>
    </w:p>
    <w:p w:rsidR="006B21E1" w:rsidRDefault="006B21E1" w:rsidP="006B21E1">
      <w:pPr>
        <w:pStyle w:val="level3text"/>
        <w:numPr>
          <w:ilvl w:val="12"/>
          <w:numId w:val="0"/>
        </w:numPr>
        <w:ind w:left="1350" w:hanging="716"/>
        <w:rPr>
          <w:ins w:id="2181" w:author="DIANA.01" w:date="2019-03-10T16:59:00Z"/>
          <w:u w:val="single"/>
        </w:rPr>
      </w:pPr>
      <w:ins w:id="2182" w:author="DIANA.01" w:date="2019-03-10T16:59:00Z">
        <w:r>
          <w:t>View a specific apartment’s information.</w:t>
        </w:r>
        <w:r w:rsidRPr="00B143DE">
          <w:rPr>
            <w:u w:val="single"/>
          </w:rPr>
          <w:t xml:space="preserve"> </w:t>
        </w:r>
        <w:r w:rsidRPr="002E7358">
          <w:rPr>
            <w:u w:val="single"/>
          </w:rPr>
          <w:t>A feature available to</w:t>
        </w:r>
        <w:r>
          <w:rPr>
            <w:u w:val="single"/>
          </w:rPr>
          <w:t xml:space="preserve"> </w:t>
        </w:r>
      </w:ins>
      <w:ins w:id="2183" w:author="DIANA.01" w:date="2019-03-10T17:00:00Z">
        <w:r>
          <w:rPr>
            <w:u w:val="single"/>
          </w:rPr>
          <w:t xml:space="preserve">both </w:t>
        </w:r>
      </w:ins>
      <w:ins w:id="2184" w:author="DIANA.01" w:date="2019-03-10T16:59:00Z">
        <w:r w:rsidRPr="002E7358">
          <w:rPr>
            <w:u w:val="single"/>
          </w:rPr>
          <w:t>administrators</w:t>
        </w:r>
      </w:ins>
      <w:ins w:id="2185" w:author="DIANA.01" w:date="2019-03-10T17:00:00Z">
        <w:r>
          <w:rPr>
            <w:u w:val="single"/>
          </w:rPr>
          <w:t xml:space="preserve"> and typical users</w:t>
        </w:r>
      </w:ins>
      <w:ins w:id="2186" w:author="DIANA.01" w:date="2019-03-10T16:59:00Z">
        <w:r>
          <w:rPr>
            <w:u w:val="single"/>
          </w:rPr>
          <w:t>.</w:t>
        </w:r>
      </w:ins>
    </w:p>
    <w:p w:rsidR="006B21E1" w:rsidRDefault="006B21E1" w:rsidP="006B21E1">
      <w:pPr>
        <w:pStyle w:val="level3text"/>
        <w:numPr>
          <w:ilvl w:val="12"/>
          <w:numId w:val="0"/>
        </w:numPr>
        <w:ind w:left="1350" w:hanging="716"/>
      </w:pPr>
      <w:ins w:id="2187" w:author="DIANA.01" w:date="2019-03-10T17:00:00Z">
        <w:r>
          <w:t xml:space="preserve">Low </w:t>
        </w:r>
      </w:ins>
      <w:ins w:id="2188" w:author="DIANA.01" w:date="2019-03-10T16:59:00Z">
        <w:r>
          <w:t>priority.</w:t>
        </w:r>
      </w:ins>
    </w:p>
    <w:p w:rsidR="00924593" w:rsidRDefault="00924593" w:rsidP="006B21E1">
      <w:pPr>
        <w:pStyle w:val="level3text"/>
        <w:numPr>
          <w:ilvl w:val="12"/>
          <w:numId w:val="0"/>
        </w:numPr>
        <w:ind w:left="1350" w:hanging="716"/>
        <w:rPr>
          <w:ins w:id="2189" w:author="DIANA.01" w:date="2019-03-10T16:59:00Z"/>
        </w:rPr>
      </w:pPr>
    </w:p>
    <w:p w:rsidR="006B21E1" w:rsidRDefault="006B21E1" w:rsidP="006B21E1">
      <w:pPr>
        <w:pStyle w:val="level4"/>
        <w:rPr>
          <w:ins w:id="2190" w:author="DIANA.01" w:date="2019-03-10T16:59:00Z"/>
        </w:rPr>
      </w:pPr>
      <w:ins w:id="2191" w:author="DIANA.01" w:date="2019-03-10T16:59:00Z">
        <w:r>
          <w:lastRenderedPageBreak/>
          <w:t>4.</w:t>
        </w:r>
      </w:ins>
      <w:r w:rsidR="00924593">
        <w:t>9</w:t>
      </w:r>
      <w:ins w:id="2192" w:author="DIANA.01" w:date="2019-03-10T16:59:00Z">
        <w:r>
          <w:t>.2</w:t>
        </w:r>
        <w:r>
          <w:tab/>
          <w:t>Stimulus/Response Sequences</w:t>
        </w:r>
      </w:ins>
    </w:p>
    <w:p w:rsidR="006B21E1" w:rsidRDefault="006B21E1" w:rsidP="006B21E1">
      <w:pPr>
        <w:pStyle w:val="level3text"/>
        <w:numPr>
          <w:ilvl w:val="12"/>
          <w:numId w:val="0"/>
        </w:numPr>
        <w:ind w:left="1350" w:hanging="716"/>
        <w:rPr>
          <w:ins w:id="2193" w:author="DIANA.01" w:date="2019-03-10T16:59:00Z"/>
        </w:rPr>
      </w:pPr>
      <w:ins w:id="2194" w:author="DIANA.01" w:date="2019-03-10T16:59:00Z">
        <w:r>
          <w:t xml:space="preserve">Input: </w:t>
        </w:r>
      </w:ins>
      <w:ins w:id="2195" w:author="DIANA.01" w:date="2019-03-10T17:00:00Z">
        <w:r>
          <w:t xml:space="preserve">A </w:t>
        </w:r>
      </w:ins>
      <w:ins w:id="2196" w:author="DIANA.01" w:date="2019-03-10T16:59:00Z">
        <w:r>
          <w:t>button that redirects to the</w:t>
        </w:r>
      </w:ins>
      <w:ins w:id="2197" w:author="DIANA.01" w:date="2019-03-10T17:00:00Z">
        <w:r>
          <w:t xml:space="preserve"> main page.</w:t>
        </w:r>
      </w:ins>
    </w:p>
    <w:p w:rsidR="006B21E1" w:rsidRDefault="006B21E1" w:rsidP="006B21E1">
      <w:pPr>
        <w:pStyle w:val="level3text"/>
        <w:numPr>
          <w:ilvl w:val="12"/>
          <w:numId w:val="0"/>
        </w:numPr>
        <w:ind w:left="1350" w:hanging="716"/>
        <w:rPr>
          <w:ins w:id="2198" w:author="DIANA.01" w:date="2019-03-10T16:59:00Z"/>
        </w:rPr>
      </w:pPr>
      <w:ins w:id="2199" w:author="DIANA.01" w:date="2019-03-10T16:59:00Z">
        <w:r>
          <w:t xml:space="preserve">Output: </w:t>
        </w:r>
      </w:ins>
      <w:ins w:id="2200" w:author="DIANA.01" w:date="2019-03-10T17:01:00Z">
        <w:r>
          <w:t>A list of selected apartment’s detailed information – owner’s name, apartment address, no. of tenants i</w:t>
        </w:r>
      </w:ins>
      <w:ins w:id="2201" w:author="DIANA.01" w:date="2019-03-10T17:02:00Z">
        <w:r>
          <w:t>n the apartment, payment amount for the current month, debt from previous months, total payment amount.</w:t>
        </w:r>
      </w:ins>
    </w:p>
    <w:p w:rsidR="006B21E1" w:rsidRPr="002E7358" w:rsidRDefault="006B21E1" w:rsidP="006B21E1">
      <w:pPr>
        <w:pStyle w:val="level4"/>
        <w:rPr>
          <w:ins w:id="2202" w:author="DIANA.01" w:date="2019-03-10T16:59:00Z"/>
        </w:rPr>
      </w:pPr>
      <w:ins w:id="2203" w:author="DIANA.01" w:date="2019-03-10T16:59:00Z">
        <w:r>
          <w:t>4.</w:t>
        </w:r>
      </w:ins>
      <w:r w:rsidR="00924593">
        <w:t>9</w:t>
      </w:r>
      <w:ins w:id="2204" w:author="DIANA.01" w:date="2019-03-10T16:59:00Z">
        <w:r>
          <w:t>.3</w:t>
        </w:r>
        <w:r>
          <w:tab/>
          <w:t>Functional Requirements</w:t>
        </w:r>
      </w:ins>
    </w:p>
    <w:p w:rsidR="004B4BA3" w:rsidRDefault="006B21E1" w:rsidP="006B21E1">
      <w:pPr>
        <w:pStyle w:val="requirement"/>
        <w:rPr>
          <w:ins w:id="2205" w:author="DIANA.01" w:date="2019-03-10T17:04:00Z"/>
        </w:rPr>
      </w:pPr>
      <w:ins w:id="2206" w:author="DIANA.01" w:date="2019-03-10T16:59:00Z">
        <w:r>
          <w:t>REQ-</w:t>
        </w:r>
      </w:ins>
      <w:ins w:id="2207" w:author="DIANA.01" w:date="2019-03-10T17:02:00Z">
        <w:r>
          <w:t>4</w:t>
        </w:r>
      </w:ins>
      <w:r w:rsidR="00924593">
        <w:t>8</w:t>
      </w:r>
      <w:ins w:id="2208" w:author="DIANA.01" w:date="2019-03-10T16:59:00Z">
        <w:r>
          <w:t xml:space="preserve">: </w:t>
        </w:r>
      </w:ins>
      <w:ins w:id="2209" w:author="DIANA.01" w:date="2019-03-10T17:02:00Z">
        <w:r>
          <w:t>Back to Main Page button</w:t>
        </w:r>
      </w:ins>
    </w:p>
    <w:p w:rsidR="006B21E1" w:rsidRDefault="006B21E1" w:rsidP="006B21E1">
      <w:pPr>
        <w:pStyle w:val="Heading2"/>
        <w:rPr>
          <w:ins w:id="2210" w:author="DIANA.01" w:date="2019-03-10T17:04:00Z"/>
        </w:rPr>
      </w:pPr>
      <w:ins w:id="2211" w:author="DIANA.01" w:date="2019-03-10T17:04:00Z">
        <w:r>
          <w:tab/>
        </w:r>
        <w:bookmarkStart w:id="2212" w:name="_Toc13083474"/>
        <w:r>
          <w:t>Apartments owned list</w:t>
        </w:r>
        <w:bookmarkEnd w:id="2212"/>
      </w:ins>
    </w:p>
    <w:p w:rsidR="006B21E1" w:rsidRDefault="006B21E1" w:rsidP="006B21E1">
      <w:pPr>
        <w:pStyle w:val="level4"/>
        <w:rPr>
          <w:ins w:id="2213" w:author="DIANA.01" w:date="2019-03-10T17:04:00Z"/>
        </w:rPr>
      </w:pPr>
      <w:ins w:id="2214" w:author="DIANA.01" w:date="2019-03-10T17:04:00Z">
        <w:r>
          <w:t>4.1</w:t>
        </w:r>
      </w:ins>
      <w:r w:rsidR="00924593">
        <w:t>0</w:t>
      </w:r>
      <w:ins w:id="2215" w:author="DIANA.01" w:date="2019-03-10T17:04:00Z">
        <w:r>
          <w:t>.1</w:t>
        </w:r>
        <w:r>
          <w:tab/>
          <w:t>Description and Priority</w:t>
        </w:r>
      </w:ins>
    </w:p>
    <w:p w:rsidR="006B21E1" w:rsidRDefault="006B21E1" w:rsidP="006B21E1">
      <w:pPr>
        <w:pStyle w:val="level3text"/>
        <w:numPr>
          <w:ilvl w:val="12"/>
          <w:numId w:val="0"/>
        </w:numPr>
        <w:ind w:left="1350" w:hanging="716"/>
        <w:rPr>
          <w:ins w:id="2216" w:author="DIANA.01" w:date="2019-03-10T17:04:00Z"/>
          <w:u w:val="single"/>
        </w:rPr>
      </w:pPr>
      <w:ins w:id="2217" w:author="DIANA.01" w:date="2019-03-10T17:05:00Z">
        <w:r>
          <w:t>Provides a list of all apartments owned by a logged user and CRUD oper</w:t>
        </w:r>
      </w:ins>
      <w:ins w:id="2218" w:author="DIANA.01" w:date="2019-03-10T17:06:00Z">
        <w:r>
          <w:t>ations on their information</w:t>
        </w:r>
      </w:ins>
      <w:ins w:id="2219" w:author="DIANA.01" w:date="2019-03-10T17:04:00Z">
        <w:r>
          <w:t>.</w:t>
        </w:r>
        <w:r w:rsidRPr="00B143DE">
          <w:rPr>
            <w:u w:val="single"/>
          </w:rPr>
          <w:t xml:space="preserve"> </w:t>
        </w:r>
        <w:r w:rsidRPr="002E7358">
          <w:rPr>
            <w:u w:val="single"/>
          </w:rPr>
          <w:t>A feature available to</w:t>
        </w:r>
        <w:r>
          <w:rPr>
            <w:u w:val="single"/>
          </w:rPr>
          <w:t xml:space="preserve"> both </w:t>
        </w:r>
        <w:r w:rsidRPr="002E7358">
          <w:rPr>
            <w:u w:val="single"/>
          </w:rPr>
          <w:t>administrators</w:t>
        </w:r>
        <w:r>
          <w:rPr>
            <w:u w:val="single"/>
          </w:rPr>
          <w:t xml:space="preserve"> and typical users.</w:t>
        </w:r>
      </w:ins>
    </w:p>
    <w:p w:rsidR="006B21E1" w:rsidRDefault="006B21E1" w:rsidP="006B21E1">
      <w:pPr>
        <w:pStyle w:val="level3text"/>
        <w:numPr>
          <w:ilvl w:val="12"/>
          <w:numId w:val="0"/>
        </w:numPr>
        <w:ind w:left="1350" w:hanging="716"/>
        <w:rPr>
          <w:ins w:id="2220" w:author="DIANA.01" w:date="2019-03-10T17:04:00Z"/>
        </w:rPr>
      </w:pPr>
      <w:ins w:id="2221" w:author="DIANA.01" w:date="2019-03-10T17:06:00Z">
        <w:r>
          <w:t xml:space="preserve">High </w:t>
        </w:r>
      </w:ins>
      <w:ins w:id="2222" w:author="DIANA.01" w:date="2019-03-10T17:04:00Z">
        <w:r>
          <w:t>priority.</w:t>
        </w:r>
      </w:ins>
    </w:p>
    <w:p w:rsidR="006B21E1" w:rsidRDefault="006B21E1" w:rsidP="006B21E1">
      <w:pPr>
        <w:pStyle w:val="level4"/>
        <w:rPr>
          <w:ins w:id="2223" w:author="DIANA.01" w:date="2019-03-10T17:04:00Z"/>
        </w:rPr>
      </w:pPr>
      <w:ins w:id="2224" w:author="DIANA.01" w:date="2019-03-10T17:04:00Z">
        <w:r>
          <w:t>4.1</w:t>
        </w:r>
      </w:ins>
      <w:r w:rsidR="00924593">
        <w:t>0</w:t>
      </w:r>
      <w:ins w:id="2225" w:author="DIANA.01" w:date="2019-03-10T17:04:00Z">
        <w:r>
          <w:t>.2</w:t>
        </w:r>
        <w:r>
          <w:tab/>
          <w:t>Stimulus/Response Sequences</w:t>
        </w:r>
      </w:ins>
    </w:p>
    <w:p w:rsidR="006B21E1" w:rsidRDefault="006B21E1" w:rsidP="006B21E1">
      <w:pPr>
        <w:pStyle w:val="level3text"/>
        <w:numPr>
          <w:ilvl w:val="12"/>
          <w:numId w:val="0"/>
        </w:numPr>
        <w:ind w:left="1350" w:hanging="716"/>
        <w:rPr>
          <w:ins w:id="2226" w:author="DIANA.01" w:date="2019-03-10T17:04:00Z"/>
        </w:rPr>
      </w:pPr>
      <w:ins w:id="2227" w:author="DIANA.01" w:date="2019-03-10T17:04:00Z">
        <w:r>
          <w:t>Input: A button that redirects to the main page</w:t>
        </w:r>
      </w:ins>
      <w:ins w:id="2228" w:author="DIANA.01" w:date="2019-03-10T17:06:00Z">
        <w:r>
          <w:t>, a button to add a new apartment</w:t>
        </w:r>
        <w:r w:rsidR="00D71488">
          <w:t xml:space="preserve"> to the list, </w:t>
        </w:r>
      </w:ins>
      <w:ins w:id="2229" w:author="DIANA.01" w:date="2019-03-10T17:07:00Z">
        <w:r w:rsidR="00D71488">
          <w:t>input-output boxes for editing apartments</w:t>
        </w:r>
      </w:ins>
      <w:ins w:id="2230" w:author="DIANA.01" w:date="2019-03-10T17:08:00Z">
        <w:r w:rsidR="00D71488">
          <w:t>’</w:t>
        </w:r>
      </w:ins>
      <w:ins w:id="2231" w:author="DIANA.01" w:date="2019-03-10T17:07:00Z">
        <w:r w:rsidR="00D71488">
          <w:t xml:space="preserve"> data (</w:t>
        </w:r>
      </w:ins>
      <w:ins w:id="2232" w:author="DIANA.01" w:date="2019-03-10T17:08:00Z">
        <w:r w:rsidR="00D71488">
          <w:t>b</w:t>
        </w:r>
      </w:ins>
      <w:ins w:id="2233" w:author="DIANA.01" w:date="2019-03-10T17:07:00Z">
        <w:r w:rsidR="00D71488">
          <w:t xml:space="preserve">uilding, </w:t>
        </w:r>
      </w:ins>
      <w:ins w:id="2234" w:author="DIANA.01" w:date="2019-03-10T17:08:00Z">
        <w:r w:rsidR="00D71488">
          <w:t>s</w:t>
        </w:r>
      </w:ins>
      <w:ins w:id="2235" w:author="DIANA.01" w:date="2019-03-10T17:07:00Z">
        <w:r w:rsidR="00D71488">
          <w:t>treet, fla</w:t>
        </w:r>
      </w:ins>
      <w:ins w:id="2236" w:author="DIANA.01" w:date="2019-03-10T17:08:00Z">
        <w:r w:rsidR="00D71488">
          <w:t xml:space="preserve">t number, number of tenants) </w:t>
        </w:r>
      </w:ins>
      <w:ins w:id="2237" w:author="DIANA.01" w:date="2019-03-10T17:07:00Z">
        <w:r w:rsidR="00D71488">
          <w:t>and a save button for saving it</w:t>
        </w:r>
      </w:ins>
      <w:ins w:id="2238" w:author="DIANA.01" w:date="2019-03-10T17:08:00Z">
        <w:r w:rsidR="00D71488">
          <w:t>, a delete button, button</w:t>
        </w:r>
      </w:ins>
      <w:ins w:id="2239" w:author="DIANA.01" w:date="2019-03-10T17:09:00Z">
        <w:r w:rsidR="00D71488">
          <w:t>s</w:t>
        </w:r>
      </w:ins>
      <w:ins w:id="2240" w:author="DIANA.01" w:date="2019-03-10T17:08:00Z">
        <w:r w:rsidR="00D71488">
          <w:t xml:space="preserve"> for adding water </w:t>
        </w:r>
      </w:ins>
      <w:ins w:id="2241" w:author="DIANA.01" w:date="2019-03-10T17:09:00Z">
        <w:r w:rsidR="00D71488">
          <w:t>consumption and adding payment receipts for all owned apartments in the list.</w:t>
        </w:r>
      </w:ins>
    </w:p>
    <w:p w:rsidR="006B21E1" w:rsidRDefault="006B21E1" w:rsidP="00364832">
      <w:pPr>
        <w:pStyle w:val="level3text"/>
        <w:numPr>
          <w:ilvl w:val="12"/>
          <w:numId w:val="0"/>
        </w:numPr>
        <w:ind w:left="1350" w:hanging="716"/>
        <w:rPr>
          <w:ins w:id="2242" w:author="DIANA.01" w:date="2019-03-10T17:04:00Z"/>
        </w:rPr>
      </w:pPr>
      <w:ins w:id="2243" w:author="DIANA.01" w:date="2019-03-10T17:04:00Z">
        <w:r>
          <w:t xml:space="preserve">Output: </w:t>
        </w:r>
      </w:ins>
      <w:ins w:id="2244" w:author="DIANA.01" w:date="2019-03-10T17:09:00Z">
        <w:r w:rsidR="00D71488">
          <w:t>Input-output boxes for editing apartments’ data</w:t>
        </w:r>
      </w:ins>
      <w:ins w:id="2245" w:author="DIANA.01" w:date="2019-03-10T17:15:00Z">
        <w:r w:rsidR="00D71488">
          <w:t xml:space="preserve">, </w:t>
        </w:r>
      </w:ins>
      <w:ins w:id="2246" w:author="DIANA.01" w:date="2019-03-10T17:10:00Z">
        <w:r w:rsidR="00D71488">
          <w:t xml:space="preserve">edit </w:t>
        </w:r>
      </w:ins>
      <w:ins w:id="2247" w:author="DIANA.01" w:date="2019-03-10T17:16:00Z">
        <w:r w:rsidR="00D71488">
          <w:t>apartment confirmation.</w:t>
        </w:r>
      </w:ins>
    </w:p>
    <w:p w:rsidR="006B21E1" w:rsidRPr="002E7358" w:rsidRDefault="006B21E1" w:rsidP="006B21E1">
      <w:pPr>
        <w:pStyle w:val="level4"/>
        <w:rPr>
          <w:ins w:id="2248" w:author="DIANA.01" w:date="2019-03-10T17:04:00Z"/>
        </w:rPr>
      </w:pPr>
      <w:ins w:id="2249" w:author="DIANA.01" w:date="2019-03-10T17:04:00Z">
        <w:r>
          <w:t>4.1</w:t>
        </w:r>
      </w:ins>
      <w:r w:rsidR="00924593">
        <w:t>0</w:t>
      </w:r>
      <w:ins w:id="2250" w:author="DIANA.01" w:date="2019-03-10T17:04:00Z">
        <w:r>
          <w:t>.3</w:t>
        </w:r>
        <w:r>
          <w:tab/>
          <w:t>Functional Requirements</w:t>
        </w:r>
      </w:ins>
    </w:p>
    <w:p w:rsidR="006B21E1" w:rsidRDefault="006B21E1" w:rsidP="006B21E1">
      <w:pPr>
        <w:pStyle w:val="requirement"/>
        <w:rPr>
          <w:ins w:id="2251" w:author="DIANA.01" w:date="2019-03-10T17:10:00Z"/>
        </w:rPr>
      </w:pPr>
      <w:ins w:id="2252" w:author="DIANA.01" w:date="2019-03-10T17:04:00Z">
        <w:r>
          <w:t>REQ-4</w:t>
        </w:r>
      </w:ins>
      <w:r w:rsidR="00924593">
        <w:t>9</w:t>
      </w:r>
      <w:ins w:id="2253" w:author="DIANA.01" w:date="2019-03-10T17:04:00Z">
        <w:r>
          <w:t>: Back to Main Page button</w:t>
        </w:r>
      </w:ins>
    </w:p>
    <w:p w:rsidR="00D71488" w:rsidRDefault="00D71488" w:rsidP="00D71488">
      <w:pPr>
        <w:pStyle w:val="requirement"/>
        <w:rPr>
          <w:ins w:id="2254" w:author="DIANA.01" w:date="2019-03-10T17:13:00Z"/>
        </w:rPr>
      </w:pPr>
      <w:ins w:id="2255" w:author="DIANA.01" w:date="2019-03-10T17:10:00Z">
        <w:r>
          <w:t>REQ-</w:t>
        </w:r>
      </w:ins>
      <w:r w:rsidR="00924593">
        <w:t>50</w:t>
      </w:r>
      <w:ins w:id="2256" w:author="DIANA.01" w:date="2019-03-10T17:10:00Z">
        <w:r>
          <w:t xml:space="preserve">: </w:t>
        </w:r>
      </w:ins>
      <w:ins w:id="2257" w:author="DIANA.01" w:date="2019-03-10T17:13:00Z">
        <w:r>
          <w:t xml:space="preserve">Add Apartment </w:t>
        </w:r>
      </w:ins>
      <w:ins w:id="2258" w:author="DIANA.01" w:date="2019-03-10T17:10:00Z">
        <w:r>
          <w:t>button</w:t>
        </w:r>
      </w:ins>
    </w:p>
    <w:p w:rsidR="00D71488" w:rsidRDefault="00D71488" w:rsidP="00D71488">
      <w:pPr>
        <w:pStyle w:val="requirement"/>
        <w:rPr>
          <w:ins w:id="2259" w:author="DIANA.01" w:date="2019-03-10T17:14:00Z"/>
        </w:rPr>
      </w:pPr>
      <w:ins w:id="2260" w:author="DIANA.01" w:date="2019-03-10T17:13:00Z">
        <w:r>
          <w:t>REQ-</w:t>
        </w:r>
      </w:ins>
      <w:r w:rsidR="00924593">
        <w:t>51</w:t>
      </w:r>
      <w:ins w:id="2261" w:author="DIANA.01" w:date="2019-03-10T17:13:00Z">
        <w:r>
          <w:t>: Building input-output textbox for every apartme</w:t>
        </w:r>
      </w:ins>
      <w:ins w:id="2262" w:author="DIANA.01" w:date="2019-03-10T17:14:00Z">
        <w:r>
          <w:t>nt in the list</w:t>
        </w:r>
      </w:ins>
    </w:p>
    <w:p w:rsidR="00D71488" w:rsidRDefault="00D71488" w:rsidP="00D71488">
      <w:pPr>
        <w:pStyle w:val="requirement"/>
        <w:rPr>
          <w:ins w:id="2263" w:author="DIANA.01" w:date="2019-03-10T17:14:00Z"/>
        </w:rPr>
      </w:pPr>
      <w:ins w:id="2264" w:author="DIANA.01" w:date="2019-03-10T17:14:00Z">
        <w:r>
          <w:t>REQ-</w:t>
        </w:r>
      </w:ins>
      <w:r w:rsidR="00924593">
        <w:t>52</w:t>
      </w:r>
      <w:ins w:id="2265" w:author="DIANA.01" w:date="2019-03-10T17:14:00Z">
        <w:r>
          <w:t>: Street input-output textbox for every apartment in the list</w:t>
        </w:r>
      </w:ins>
    </w:p>
    <w:p w:rsidR="00D71488" w:rsidRDefault="00D71488" w:rsidP="00D71488">
      <w:pPr>
        <w:pStyle w:val="requirement"/>
        <w:rPr>
          <w:ins w:id="2266" w:author="DIANA.01" w:date="2019-03-10T17:14:00Z"/>
        </w:rPr>
      </w:pPr>
      <w:ins w:id="2267" w:author="DIANA.01" w:date="2019-03-10T17:14:00Z">
        <w:r>
          <w:t>REQ-</w:t>
        </w:r>
      </w:ins>
      <w:r w:rsidR="00924593">
        <w:t>53</w:t>
      </w:r>
      <w:ins w:id="2268" w:author="DIANA.01" w:date="2019-03-10T17:14:00Z">
        <w:r>
          <w:t>: Flat No. input-output textbox for every apartment in the list</w:t>
        </w:r>
      </w:ins>
    </w:p>
    <w:p w:rsidR="00D71488" w:rsidRDefault="00D71488" w:rsidP="00D71488">
      <w:pPr>
        <w:pStyle w:val="requirement"/>
        <w:rPr>
          <w:ins w:id="2269" w:author="DIANA.01" w:date="2019-03-10T17:14:00Z"/>
        </w:rPr>
      </w:pPr>
      <w:ins w:id="2270" w:author="DIANA.01" w:date="2019-03-10T17:14:00Z">
        <w:r>
          <w:t>REQ-</w:t>
        </w:r>
      </w:ins>
      <w:r w:rsidR="00924593">
        <w:t>54</w:t>
      </w:r>
      <w:ins w:id="2271" w:author="DIANA.01" w:date="2019-03-10T17:14:00Z">
        <w:r>
          <w:t>: Tenants input-output textbox for every apartment in the list</w:t>
        </w:r>
      </w:ins>
    </w:p>
    <w:p w:rsidR="00D71488" w:rsidRDefault="00D71488" w:rsidP="00D71488">
      <w:pPr>
        <w:pStyle w:val="requirement"/>
        <w:rPr>
          <w:ins w:id="2272" w:author="DIANA.01" w:date="2019-03-10T17:15:00Z"/>
        </w:rPr>
      </w:pPr>
      <w:ins w:id="2273" w:author="DIANA.01" w:date="2019-03-10T17:14:00Z">
        <w:r>
          <w:t>REQ-</w:t>
        </w:r>
      </w:ins>
      <w:r w:rsidR="00924593">
        <w:t>55</w:t>
      </w:r>
      <w:ins w:id="2274" w:author="DIANA.01" w:date="2019-03-10T17:14:00Z">
        <w:r>
          <w:t xml:space="preserve">: </w:t>
        </w:r>
      </w:ins>
      <w:ins w:id="2275" w:author="DIANA.01" w:date="2019-03-10T17:15:00Z">
        <w:r>
          <w:t xml:space="preserve">Save button </w:t>
        </w:r>
      </w:ins>
      <w:ins w:id="2276" w:author="DIANA.01" w:date="2019-03-10T17:14:00Z">
        <w:r>
          <w:t>for every apartment in the list</w:t>
        </w:r>
      </w:ins>
    </w:p>
    <w:p w:rsidR="00D71488" w:rsidRDefault="00D71488" w:rsidP="00D71488">
      <w:pPr>
        <w:pStyle w:val="requirement"/>
        <w:rPr>
          <w:ins w:id="2277" w:author="DIANA.01" w:date="2019-03-10T17:16:00Z"/>
        </w:rPr>
      </w:pPr>
      <w:ins w:id="2278" w:author="DIANA.01" w:date="2019-03-10T17:15:00Z">
        <w:r>
          <w:t>REQ-5</w:t>
        </w:r>
      </w:ins>
      <w:r w:rsidR="00924593">
        <w:t>6</w:t>
      </w:r>
      <w:ins w:id="2279" w:author="DIANA.01" w:date="2019-03-10T17:15:00Z">
        <w:r>
          <w:t>: Delete button for every apartment in the list</w:t>
        </w:r>
      </w:ins>
    </w:p>
    <w:p w:rsidR="00D71488" w:rsidRDefault="00D71488" w:rsidP="00D71488">
      <w:pPr>
        <w:pStyle w:val="requirement"/>
        <w:rPr>
          <w:ins w:id="2280" w:author="DIANA.01" w:date="2019-03-10T17:16:00Z"/>
        </w:rPr>
      </w:pPr>
      <w:ins w:id="2281" w:author="DIANA.01" w:date="2019-03-10T17:16:00Z">
        <w:r>
          <w:t>REQ-5</w:t>
        </w:r>
      </w:ins>
      <w:r w:rsidR="00924593">
        <w:t>7</w:t>
      </w:r>
      <w:ins w:id="2282" w:author="DIANA.01" w:date="2019-03-10T17:16:00Z">
        <w:r>
          <w:t xml:space="preserve">: </w:t>
        </w:r>
        <w:r w:rsidR="001D534A">
          <w:t xml:space="preserve">Add Water Consumption </w:t>
        </w:r>
        <w:r>
          <w:t>button for every apartment in the list</w:t>
        </w:r>
      </w:ins>
    </w:p>
    <w:p w:rsidR="001D534A" w:rsidRDefault="001D534A" w:rsidP="00D71488">
      <w:pPr>
        <w:pStyle w:val="requirement"/>
        <w:rPr>
          <w:ins w:id="2283" w:author="DIANA.01" w:date="2019-03-10T17:17:00Z"/>
        </w:rPr>
      </w:pPr>
      <w:ins w:id="2284" w:author="DIANA.01" w:date="2019-03-10T17:17:00Z">
        <w:r>
          <w:t>REQ-5</w:t>
        </w:r>
      </w:ins>
      <w:r w:rsidR="00924593">
        <w:t>8</w:t>
      </w:r>
      <w:ins w:id="2285" w:author="DIANA.01" w:date="2019-03-10T17:17:00Z">
        <w:r>
          <w:t>: Add Payment Receipt button for every apartment in the list</w:t>
        </w:r>
      </w:ins>
    </w:p>
    <w:p w:rsidR="001D534A" w:rsidRDefault="001D534A" w:rsidP="001D534A">
      <w:pPr>
        <w:pStyle w:val="Heading2"/>
        <w:rPr>
          <w:ins w:id="2286" w:author="DIANA.01" w:date="2019-03-10T17:17:00Z"/>
        </w:rPr>
      </w:pPr>
      <w:ins w:id="2287" w:author="DIANA.01" w:date="2019-03-10T17:17:00Z">
        <w:r>
          <w:tab/>
        </w:r>
        <w:bookmarkStart w:id="2288" w:name="_Toc13083475"/>
        <w:r>
          <w:t>Add payment receipt</w:t>
        </w:r>
        <w:bookmarkEnd w:id="2288"/>
        <w:r>
          <w:t xml:space="preserve"> </w:t>
        </w:r>
      </w:ins>
    </w:p>
    <w:p w:rsidR="001D534A" w:rsidRDefault="001D534A" w:rsidP="001D534A">
      <w:pPr>
        <w:pStyle w:val="level4"/>
        <w:rPr>
          <w:ins w:id="2289" w:author="DIANA.01" w:date="2019-03-10T17:17:00Z"/>
        </w:rPr>
      </w:pPr>
      <w:ins w:id="2290" w:author="DIANA.01" w:date="2019-03-10T17:17:00Z">
        <w:r>
          <w:t>4.1</w:t>
        </w:r>
      </w:ins>
      <w:r w:rsidR="00924593">
        <w:t>1</w:t>
      </w:r>
      <w:ins w:id="2291" w:author="DIANA.01" w:date="2019-03-10T17:17:00Z">
        <w:r>
          <w:t>.1</w:t>
        </w:r>
        <w:r>
          <w:tab/>
          <w:t>Description and Priority</w:t>
        </w:r>
      </w:ins>
    </w:p>
    <w:p w:rsidR="001D534A" w:rsidRDefault="001D534A" w:rsidP="001D534A">
      <w:pPr>
        <w:pStyle w:val="level3text"/>
        <w:numPr>
          <w:ilvl w:val="12"/>
          <w:numId w:val="0"/>
        </w:numPr>
        <w:ind w:left="1350" w:hanging="716"/>
        <w:rPr>
          <w:ins w:id="2292" w:author="DIANA.01" w:date="2019-03-10T17:17:00Z"/>
          <w:u w:val="single"/>
        </w:rPr>
      </w:pPr>
      <w:ins w:id="2293" w:author="DIANA.01" w:date="2019-03-10T17:18:00Z">
        <w:r>
          <w:t>Add a payment receipt for a specific apartment owned by a logged in user</w:t>
        </w:r>
      </w:ins>
      <w:ins w:id="2294" w:author="DIANA.01" w:date="2019-03-10T17:17:00Z">
        <w:r>
          <w:t>.</w:t>
        </w:r>
        <w:r w:rsidRPr="00B143DE">
          <w:rPr>
            <w:u w:val="single"/>
          </w:rPr>
          <w:t xml:space="preserve"> </w:t>
        </w:r>
        <w:r w:rsidRPr="002E7358">
          <w:rPr>
            <w:u w:val="single"/>
          </w:rPr>
          <w:t>A feature available to</w:t>
        </w:r>
        <w:r>
          <w:rPr>
            <w:u w:val="single"/>
          </w:rPr>
          <w:t xml:space="preserve"> both </w:t>
        </w:r>
        <w:r w:rsidRPr="002E7358">
          <w:rPr>
            <w:u w:val="single"/>
          </w:rPr>
          <w:t>administrators</w:t>
        </w:r>
        <w:r>
          <w:rPr>
            <w:u w:val="single"/>
          </w:rPr>
          <w:t xml:space="preserve"> and typical users.</w:t>
        </w:r>
      </w:ins>
    </w:p>
    <w:p w:rsidR="001D534A" w:rsidRDefault="001D534A" w:rsidP="001D534A">
      <w:pPr>
        <w:pStyle w:val="level3text"/>
        <w:numPr>
          <w:ilvl w:val="12"/>
          <w:numId w:val="0"/>
        </w:numPr>
        <w:ind w:left="1350" w:hanging="716"/>
        <w:rPr>
          <w:ins w:id="2295" w:author="DIANA.01" w:date="2019-03-10T17:17:00Z"/>
        </w:rPr>
      </w:pPr>
      <w:ins w:id="2296" w:author="DIANA.01" w:date="2019-03-10T17:18:00Z">
        <w:r>
          <w:t>High</w:t>
        </w:r>
      </w:ins>
      <w:ins w:id="2297" w:author="DIANA.01" w:date="2019-03-10T17:17:00Z">
        <w:r>
          <w:t xml:space="preserve"> priority.</w:t>
        </w:r>
      </w:ins>
    </w:p>
    <w:p w:rsidR="001D534A" w:rsidRDefault="001D534A" w:rsidP="001D534A">
      <w:pPr>
        <w:pStyle w:val="level4"/>
        <w:rPr>
          <w:ins w:id="2298" w:author="DIANA.01" w:date="2019-03-10T17:17:00Z"/>
        </w:rPr>
      </w:pPr>
      <w:ins w:id="2299" w:author="DIANA.01" w:date="2019-03-10T17:17:00Z">
        <w:r>
          <w:t>4.1</w:t>
        </w:r>
      </w:ins>
      <w:r w:rsidR="00924593">
        <w:t>1</w:t>
      </w:r>
      <w:ins w:id="2300" w:author="DIANA.01" w:date="2019-03-10T17:17:00Z">
        <w:r>
          <w:t>.2</w:t>
        </w:r>
        <w:r>
          <w:tab/>
          <w:t>Stimulus/Response Sequences</w:t>
        </w:r>
      </w:ins>
    </w:p>
    <w:p w:rsidR="001D534A" w:rsidRDefault="001D534A" w:rsidP="001D534A">
      <w:pPr>
        <w:pStyle w:val="level3text"/>
        <w:numPr>
          <w:ilvl w:val="12"/>
          <w:numId w:val="0"/>
        </w:numPr>
        <w:ind w:left="1350" w:hanging="716"/>
        <w:rPr>
          <w:ins w:id="2301" w:author="DIANA.01" w:date="2019-03-10T17:17:00Z"/>
        </w:rPr>
      </w:pPr>
      <w:ins w:id="2302" w:author="DIANA.01" w:date="2019-03-10T17:17:00Z">
        <w:r>
          <w:t>Input: A button that redirects to the</w:t>
        </w:r>
      </w:ins>
      <w:ins w:id="2303" w:author="DIANA.01" w:date="2019-03-10T17:19:00Z">
        <w:r>
          <w:t xml:space="preserve"> owned apartments’ list, date of the receipt, and amount payed, a submit button</w:t>
        </w:r>
      </w:ins>
      <w:ins w:id="2304" w:author="DIANA.01" w:date="2019-03-10T17:17:00Z">
        <w:r>
          <w:t>.</w:t>
        </w:r>
      </w:ins>
    </w:p>
    <w:p w:rsidR="001D534A" w:rsidRDefault="001D534A" w:rsidP="001D534A">
      <w:pPr>
        <w:pStyle w:val="level3text"/>
        <w:numPr>
          <w:ilvl w:val="12"/>
          <w:numId w:val="0"/>
        </w:numPr>
        <w:ind w:left="1350" w:hanging="716"/>
        <w:rPr>
          <w:ins w:id="2305" w:author="DIANA.01" w:date="2019-03-10T17:17:00Z"/>
        </w:rPr>
      </w:pPr>
      <w:ins w:id="2306" w:author="DIANA.01" w:date="2019-03-10T17:17:00Z">
        <w:r>
          <w:t xml:space="preserve">Output: </w:t>
        </w:r>
      </w:ins>
      <w:ins w:id="2307" w:author="DIANA.01" w:date="2019-03-10T17:19:00Z">
        <w:r>
          <w:t xml:space="preserve">Add new </w:t>
        </w:r>
      </w:ins>
      <w:ins w:id="2308" w:author="DIANA.01" w:date="2019-03-10T17:20:00Z">
        <w:r>
          <w:t>receipt confirmation.</w:t>
        </w:r>
      </w:ins>
    </w:p>
    <w:p w:rsidR="001D534A" w:rsidRPr="002E7358" w:rsidRDefault="001D534A" w:rsidP="001D534A">
      <w:pPr>
        <w:pStyle w:val="level4"/>
        <w:rPr>
          <w:ins w:id="2309" w:author="DIANA.01" w:date="2019-03-10T17:17:00Z"/>
        </w:rPr>
      </w:pPr>
      <w:ins w:id="2310" w:author="DIANA.01" w:date="2019-03-10T17:17:00Z">
        <w:r>
          <w:t>4.1</w:t>
        </w:r>
      </w:ins>
      <w:r w:rsidR="00924593">
        <w:t>1</w:t>
      </w:r>
      <w:ins w:id="2311" w:author="DIANA.01" w:date="2019-03-10T17:17:00Z">
        <w:r>
          <w:t>.3</w:t>
        </w:r>
        <w:r>
          <w:tab/>
          <w:t>Functional Requirements</w:t>
        </w:r>
      </w:ins>
    </w:p>
    <w:p w:rsidR="001D534A" w:rsidRDefault="001D534A" w:rsidP="001D534A">
      <w:pPr>
        <w:pStyle w:val="requirement"/>
        <w:rPr>
          <w:ins w:id="2312" w:author="DIANA.01" w:date="2019-03-10T17:20:00Z"/>
        </w:rPr>
      </w:pPr>
      <w:ins w:id="2313" w:author="DIANA.01" w:date="2019-03-10T17:17:00Z">
        <w:r>
          <w:t>REQ-</w:t>
        </w:r>
      </w:ins>
      <w:ins w:id="2314" w:author="DIANA.01" w:date="2019-03-10T17:20:00Z">
        <w:r>
          <w:t>5</w:t>
        </w:r>
      </w:ins>
      <w:r w:rsidR="00924593">
        <w:t>9</w:t>
      </w:r>
      <w:ins w:id="2315" w:author="DIANA.01" w:date="2019-03-10T17:17:00Z">
        <w:r>
          <w:t>: Back button</w:t>
        </w:r>
      </w:ins>
    </w:p>
    <w:p w:rsidR="001D534A" w:rsidRDefault="001D534A" w:rsidP="001D534A">
      <w:pPr>
        <w:pStyle w:val="requirement"/>
        <w:rPr>
          <w:ins w:id="2316" w:author="DIANA.01" w:date="2019-03-10T17:20:00Z"/>
        </w:rPr>
      </w:pPr>
      <w:ins w:id="2317" w:author="DIANA.01" w:date="2019-03-10T17:20:00Z">
        <w:r>
          <w:t>REQ-</w:t>
        </w:r>
      </w:ins>
      <w:r w:rsidR="00924593">
        <w:t>60</w:t>
      </w:r>
      <w:ins w:id="2318" w:author="DIANA.01" w:date="2019-03-10T17:20:00Z">
        <w:r>
          <w:t>: Date input textbox</w:t>
        </w:r>
      </w:ins>
    </w:p>
    <w:p w:rsidR="001D534A" w:rsidRDefault="001D534A" w:rsidP="001D534A">
      <w:pPr>
        <w:pStyle w:val="requirement"/>
        <w:rPr>
          <w:ins w:id="2319" w:author="DIANA.01" w:date="2019-03-10T17:20:00Z"/>
        </w:rPr>
      </w:pPr>
      <w:ins w:id="2320" w:author="DIANA.01" w:date="2019-03-10T17:20:00Z">
        <w:r>
          <w:lastRenderedPageBreak/>
          <w:t>REQ-</w:t>
        </w:r>
      </w:ins>
      <w:r w:rsidR="00924593">
        <w:t>61</w:t>
      </w:r>
      <w:ins w:id="2321" w:author="DIANA.01" w:date="2019-03-10T17:20:00Z">
        <w:r>
          <w:t>: Amount input textbox</w:t>
        </w:r>
      </w:ins>
    </w:p>
    <w:p w:rsidR="001D534A" w:rsidRDefault="001D534A" w:rsidP="001D534A">
      <w:pPr>
        <w:pStyle w:val="requirement"/>
        <w:rPr>
          <w:ins w:id="2322" w:author="DIANA.01" w:date="2019-03-10T17:22:00Z"/>
        </w:rPr>
      </w:pPr>
      <w:ins w:id="2323" w:author="DIANA.01" w:date="2019-03-10T17:20:00Z">
        <w:r>
          <w:t>REQ-</w:t>
        </w:r>
      </w:ins>
      <w:r w:rsidR="00924593">
        <w:t>62</w:t>
      </w:r>
      <w:ins w:id="2324" w:author="DIANA.01" w:date="2019-03-10T17:20:00Z">
        <w:r>
          <w:t>: Submit button</w:t>
        </w:r>
      </w:ins>
    </w:p>
    <w:p w:rsidR="001D534A" w:rsidRDefault="001D534A" w:rsidP="001D534A">
      <w:pPr>
        <w:pStyle w:val="Heading2"/>
        <w:rPr>
          <w:ins w:id="2325" w:author="DIANA.01" w:date="2019-03-10T17:22:00Z"/>
        </w:rPr>
      </w:pPr>
      <w:ins w:id="2326" w:author="DIANA.01" w:date="2019-03-10T17:22:00Z">
        <w:r>
          <w:tab/>
        </w:r>
        <w:bookmarkStart w:id="2327" w:name="_Toc13083476"/>
        <w:r>
          <w:t xml:space="preserve">Add water </w:t>
        </w:r>
      </w:ins>
      <w:ins w:id="2328" w:author="DIANA.01" w:date="2019-03-10T17:23:00Z">
        <w:r>
          <w:t>consumption</w:t>
        </w:r>
      </w:ins>
      <w:bookmarkEnd w:id="2327"/>
    </w:p>
    <w:p w:rsidR="001D534A" w:rsidRDefault="001D534A" w:rsidP="001D534A">
      <w:pPr>
        <w:pStyle w:val="level4"/>
        <w:rPr>
          <w:ins w:id="2329" w:author="DIANA.01" w:date="2019-03-10T17:22:00Z"/>
        </w:rPr>
      </w:pPr>
      <w:ins w:id="2330" w:author="DIANA.01" w:date="2019-03-10T17:22:00Z">
        <w:r>
          <w:t>4.1</w:t>
        </w:r>
      </w:ins>
      <w:r w:rsidR="00924593">
        <w:t>2</w:t>
      </w:r>
      <w:ins w:id="2331" w:author="DIANA.01" w:date="2019-03-10T17:22:00Z">
        <w:r>
          <w:t>.1</w:t>
        </w:r>
        <w:r>
          <w:tab/>
          <w:t>Description and Priority</w:t>
        </w:r>
      </w:ins>
    </w:p>
    <w:p w:rsidR="001D534A" w:rsidRDefault="001D534A" w:rsidP="001D534A">
      <w:pPr>
        <w:pStyle w:val="level3text"/>
        <w:numPr>
          <w:ilvl w:val="12"/>
          <w:numId w:val="0"/>
        </w:numPr>
        <w:ind w:left="1350" w:hanging="716"/>
        <w:rPr>
          <w:ins w:id="2332" w:author="DIANA.01" w:date="2019-03-10T17:22:00Z"/>
          <w:u w:val="single"/>
        </w:rPr>
      </w:pPr>
      <w:ins w:id="2333" w:author="DIANA.01" w:date="2019-03-10T17:22:00Z">
        <w:r>
          <w:t xml:space="preserve">Add </w:t>
        </w:r>
      </w:ins>
      <w:ins w:id="2334" w:author="DIANA.01" w:date="2019-03-10T17:23:00Z">
        <w:r>
          <w:t xml:space="preserve">water consumption </w:t>
        </w:r>
      </w:ins>
      <w:ins w:id="2335" w:author="DIANA.01" w:date="2019-03-10T17:22:00Z">
        <w:r>
          <w:t>for a specific apartment owned by a logged in user.</w:t>
        </w:r>
        <w:r w:rsidRPr="00B143DE">
          <w:rPr>
            <w:u w:val="single"/>
          </w:rPr>
          <w:t xml:space="preserve"> </w:t>
        </w:r>
        <w:r w:rsidRPr="002E7358">
          <w:rPr>
            <w:u w:val="single"/>
          </w:rPr>
          <w:t>A feature available to</w:t>
        </w:r>
        <w:r>
          <w:rPr>
            <w:u w:val="single"/>
          </w:rPr>
          <w:t xml:space="preserve"> both </w:t>
        </w:r>
        <w:r w:rsidRPr="002E7358">
          <w:rPr>
            <w:u w:val="single"/>
          </w:rPr>
          <w:t>administrators</w:t>
        </w:r>
        <w:r>
          <w:rPr>
            <w:u w:val="single"/>
          </w:rPr>
          <w:t xml:space="preserve"> and typical users.</w:t>
        </w:r>
      </w:ins>
    </w:p>
    <w:p w:rsidR="001D534A" w:rsidRDefault="001D534A" w:rsidP="001D534A">
      <w:pPr>
        <w:pStyle w:val="level3text"/>
        <w:numPr>
          <w:ilvl w:val="12"/>
          <w:numId w:val="0"/>
        </w:numPr>
        <w:ind w:left="1350" w:hanging="716"/>
        <w:rPr>
          <w:ins w:id="2336" w:author="DIANA.01" w:date="2019-03-10T17:22:00Z"/>
        </w:rPr>
      </w:pPr>
      <w:ins w:id="2337" w:author="DIANA.01" w:date="2019-03-10T17:22:00Z">
        <w:r>
          <w:t>High priority.</w:t>
        </w:r>
      </w:ins>
    </w:p>
    <w:p w:rsidR="001D534A" w:rsidRDefault="001D534A" w:rsidP="001D534A">
      <w:pPr>
        <w:pStyle w:val="level4"/>
        <w:rPr>
          <w:ins w:id="2338" w:author="DIANA.01" w:date="2019-03-10T17:22:00Z"/>
        </w:rPr>
      </w:pPr>
      <w:ins w:id="2339" w:author="DIANA.01" w:date="2019-03-10T17:22:00Z">
        <w:r>
          <w:t>4.1</w:t>
        </w:r>
      </w:ins>
      <w:r w:rsidR="00924593">
        <w:t>2</w:t>
      </w:r>
      <w:ins w:id="2340" w:author="DIANA.01" w:date="2019-03-10T17:22:00Z">
        <w:r>
          <w:t>.2</w:t>
        </w:r>
        <w:r>
          <w:tab/>
          <w:t>Stimulus/Response Sequences</w:t>
        </w:r>
      </w:ins>
    </w:p>
    <w:p w:rsidR="001D534A" w:rsidRDefault="001D534A" w:rsidP="001D534A">
      <w:pPr>
        <w:pStyle w:val="level3text"/>
        <w:numPr>
          <w:ilvl w:val="12"/>
          <w:numId w:val="0"/>
        </w:numPr>
        <w:ind w:left="1350" w:hanging="716"/>
        <w:rPr>
          <w:ins w:id="2341" w:author="DIANA.01" w:date="2019-03-10T17:22:00Z"/>
        </w:rPr>
      </w:pPr>
      <w:ins w:id="2342" w:author="DIANA.01" w:date="2019-03-10T17:22:00Z">
        <w:r>
          <w:t>Input: A button that redirects to the owned apartments’ list, dat</w:t>
        </w:r>
      </w:ins>
      <w:ins w:id="2343" w:author="DIANA.01" w:date="2019-03-10T17:23:00Z">
        <w:r>
          <w:t xml:space="preserve">e, cold water and warm water consumed </w:t>
        </w:r>
      </w:ins>
      <w:ins w:id="2344" w:author="DIANA.01" w:date="2019-03-10T17:24:00Z">
        <w:r>
          <w:t>(units)</w:t>
        </w:r>
      </w:ins>
      <w:ins w:id="2345" w:author="DIANA.01" w:date="2019-03-10T17:22:00Z">
        <w:r>
          <w:t>, a submit button.</w:t>
        </w:r>
      </w:ins>
    </w:p>
    <w:p w:rsidR="001D534A" w:rsidRDefault="001D534A" w:rsidP="001D534A">
      <w:pPr>
        <w:pStyle w:val="level3text"/>
        <w:numPr>
          <w:ilvl w:val="12"/>
          <w:numId w:val="0"/>
        </w:numPr>
        <w:ind w:left="1350" w:hanging="716"/>
        <w:rPr>
          <w:ins w:id="2346" w:author="DIANA.01" w:date="2019-03-10T17:22:00Z"/>
        </w:rPr>
      </w:pPr>
      <w:ins w:id="2347" w:author="DIANA.01" w:date="2019-03-10T17:22:00Z">
        <w:r>
          <w:t xml:space="preserve">Output: Add </w:t>
        </w:r>
      </w:ins>
      <w:ins w:id="2348" w:author="DIANA.01" w:date="2019-03-10T17:24:00Z">
        <w:r>
          <w:t xml:space="preserve">water consumption </w:t>
        </w:r>
      </w:ins>
      <w:ins w:id="2349" w:author="DIANA.01" w:date="2019-03-10T17:22:00Z">
        <w:r>
          <w:t>confirmation.</w:t>
        </w:r>
      </w:ins>
    </w:p>
    <w:p w:rsidR="001D534A" w:rsidRPr="002E7358" w:rsidRDefault="001D534A" w:rsidP="001D534A">
      <w:pPr>
        <w:pStyle w:val="level4"/>
        <w:rPr>
          <w:ins w:id="2350" w:author="DIANA.01" w:date="2019-03-10T17:22:00Z"/>
        </w:rPr>
      </w:pPr>
      <w:ins w:id="2351" w:author="DIANA.01" w:date="2019-03-10T17:22:00Z">
        <w:r>
          <w:t>4.1</w:t>
        </w:r>
      </w:ins>
      <w:r w:rsidR="00924593">
        <w:t>2</w:t>
      </w:r>
      <w:ins w:id="2352" w:author="DIANA.01" w:date="2019-03-10T17:22:00Z">
        <w:r>
          <w:t>.3</w:t>
        </w:r>
        <w:r>
          <w:tab/>
          <w:t>Functional Requirements</w:t>
        </w:r>
      </w:ins>
    </w:p>
    <w:p w:rsidR="001D534A" w:rsidRDefault="001D534A" w:rsidP="001D534A">
      <w:pPr>
        <w:pStyle w:val="requirement"/>
        <w:rPr>
          <w:ins w:id="2353" w:author="DIANA.01" w:date="2019-03-10T17:22:00Z"/>
        </w:rPr>
      </w:pPr>
      <w:ins w:id="2354" w:author="DIANA.01" w:date="2019-03-10T17:22:00Z">
        <w:r>
          <w:t>REQ-</w:t>
        </w:r>
      </w:ins>
      <w:r w:rsidR="00456BC7">
        <w:t>63</w:t>
      </w:r>
      <w:ins w:id="2355" w:author="DIANA.01" w:date="2019-03-10T17:22:00Z">
        <w:r>
          <w:t>: Back button</w:t>
        </w:r>
      </w:ins>
    </w:p>
    <w:p w:rsidR="001D534A" w:rsidRDefault="001D534A" w:rsidP="001D534A">
      <w:pPr>
        <w:pStyle w:val="requirement"/>
        <w:rPr>
          <w:ins w:id="2356" w:author="DIANA.01" w:date="2019-03-10T17:22:00Z"/>
        </w:rPr>
      </w:pPr>
      <w:ins w:id="2357" w:author="DIANA.01" w:date="2019-03-10T17:22:00Z">
        <w:r>
          <w:t>REQ-</w:t>
        </w:r>
      </w:ins>
      <w:r w:rsidR="00456BC7">
        <w:t>64</w:t>
      </w:r>
      <w:ins w:id="2358" w:author="DIANA.01" w:date="2019-03-10T17:22:00Z">
        <w:r>
          <w:t xml:space="preserve">: </w:t>
        </w:r>
      </w:ins>
      <w:ins w:id="2359" w:author="DIANA.01" w:date="2019-03-10T17:24:00Z">
        <w:r>
          <w:t>Warm water</w:t>
        </w:r>
      </w:ins>
      <w:ins w:id="2360" w:author="DIANA.01" w:date="2019-03-10T17:22:00Z">
        <w:r>
          <w:t xml:space="preserve"> input textbox</w:t>
        </w:r>
      </w:ins>
      <w:ins w:id="2361" w:author="DIANA.01" w:date="2019-03-10T17:24:00Z">
        <w:r>
          <w:t xml:space="preserve"> (</w:t>
        </w:r>
      </w:ins>
      <w:ins w:id="2362" w:author="DIANA.01" w:date="2019-03-10T17:25:00Z">
        <w:r>
          <w:t>units)</w:t>
        </w:r>
      </w:ins>
    </w:p>
    <w:p w:rsidR="001D534A" w:rsidRDefault="001D534A" w:rsidP="001D534A">
      <w:pPr>
        <w:pStyle w:val="requirement"/>
        <w:rPr>
          <w:ins w:id="2363" w:author="DIANA.01" w:date="2019-03-10T17:22:00Z"/>
        </w:rPr>
      </w:pPr>
      <w:ins w:id="2364" w:author="DIANA.01" w:date="2019-03-10T17:22:00Z">
        <w:r>
          <w:t>REQ-</w:t>
        </w:r>
      </w:ins>
      <w:ins w:id="2365" w:author="DIANA.01" w:date="2019-03-10T17:25:00Z">
        <w:r>
          <w:t>6</w:t>
        </w:r>
      </w:ins>
      <w:r w:rsidR="00456BC7">
        <w:t>5</w:t>
      </w:r>
      <w:ins w:id="2366" w:author="DIANA.01" w:date="2019-03-10T17:22:00Z">
        <w:r>
          <w:t xml:space="preserve">: </w:t>
        </w:r>
      </w:ins>
      <w:ins w:id="2367" w:author="DIANA.01" w:date="2019-03-10T17:24:00Z">
        <w:r>
          <w:t>Cold water input</w:t>
        </w:r>
      </w:ins>
      <w:ins w:id="2368" w:author="DIANA.01" w:date="2019-03-10T17:22:00Z">
        <w:r>
          <w:t xml:space="preserve"> textbox</w:t>
        </w:r>
      </w:ins>
      <w:ins w:id="2369" w:author="DIANA.01" w:date="2019-03-10T17:25:00Z">
        <w:r>
          <w:t xml:space="preserve"> (units)</w:t>
        </w:r>
      </w:ins>
    </w:p>
    <w:p w:rsidR="006B21E1" w:rsidRDefault="001D534A" w:rsidP="001D534A">
      <w:pPr>
        <w:pStyle w:val="requirement"/>
        <w:rPr>
          <w:ins w:id="2370" w:author="DIANA.01" w:date="2019-03-10T17:25:00Z"/>
        </w:rPr>
      </w:pPr>
      <w:ins w:id="2371" w:author="DIANA.01" w:date="2019-03-10T17:22:00Z">
        <w:r>
          <w:t>REQ-</w:t>
        </w:r>
      </w:ins>
      <w:ins w:id="2372" w:author="DIANA.01" w:date="2019-03-10T17:25:00Z">
        <w:r>
          <w:t>6</w:t>
        </w:r>
      </w:ins>
      <w:r w:rsidR="00456BC7">
        <w:t>6</w:t>
      </w:r>
      <w:ins w:id="2373" w:author="DIANA.01" w:date="2019-03-10T17:22:00Z">
        <w:r>
          <w:t xml:space="preserve">: </w:t>
        </w:r>
      </w:ins>
      <w:ins w:id="2374" w:author="DIANA.01" w:date="2019-03-10T17:25:00Z">
        <w:r>
          <w:t>Date input textbox</w:t>
        </w:r>
      </w:ins>
    </w:p>
    <w:p w:rsidR="001D534A" w:rsidRDefault="001D534A" w:rsidP="001D534A">
      <w:pPr>
        <w:pStyle w:val="requirement"/>
        <w:rPr>
          <w:ins w:id="2375" w:author="DIANA.01" w:date="2019-03-10T17:26:00Z"/>
        </w:rPr>
      </w:pPr>
      <w:ins w:id="2376" w:author="DIANA.01" w:date="2019-03-10T17:25:00Z">
        <w:r>
          <w:t>REQ-6</w:t>
        </w:r>
      </w:ins>
      <w:r w:rsidR="00456BC7">
        <w:t>7</w:t>
      </w:r>
      <w:ins w:id="2377" w:author="DIANA.01" w:date="2019-03-10T17:25:00Z">
        <w:r>
          <w:t>: Submit button</w:t>
        </w:r>
      </w:ins>
    </w:p>
    <w:p w:rsidR="001D534A" w:rsidRDefault="001D534A" w:rsidP="001D534A">
      <w:pPr>
        <w:pStyle w:val="Heading2"/>
        <w:rPr>
          <w:ins w:id="2378" w:author="DIANA.01" w:date="2019-03-10T17:26:00Z"/>
        </w:rPr>
      </w:pPr>
      <w:ins w:id="2379" w:author="DIANA.01" w:date="2019-03-10T17:26:00Z">
        <w:r>
          <w:tab/>
        </w:r>
        <w:bookmarkStart w:id="2380" w:name="_Toc13083477"/>
        <w:r>
          <w:t>Add apartment</w:t>
        </w:r>
        <w:bookmarkEnd w:id="2380"/>
      </w:ins>
    </w:p>
    <w:p w:rsidR="001D534A" w:rsidRDefault="001D534A" w:rsidP="001D534A">
      <w:pPr>
        <w:pStyle w:val="level4"/>
        <w:rPr>
          <w:ins w:id="2381" w:author="DIANA.01" w:date="2019-03-10T17:26:00Z"/>
        </w:rPr>
      </w:pPr>
      <w:ins w:id="2382" w:author="DIANA.01" w:date="2019-03-10T17:26:00Z">
        <w:r>
          <w:t>4.1</w:t>
        </w:r>
      </w:ins>
      <w:r w:rsidR="00456BC7">
        <w:t>3</w:t>
      </w:r>
      <w:ins w:id="2383" w:author="DIANA.01" w:date="2019-03-10T17:26:00Z">
        <w:r>
          <w:t>.1</w:t>
        </w:r>
        <w:r>
          <w:tab/>
          <w:t>Description and Priority</w:t>
        </w:r>
      </w:ins>
    </w:p>
    <w:p w:rsidR="001D534A" w:rsidRDefault="001D534A" w:rsidP="001D534A">
      <w:pPr>
        <w:pStyle w:val="level3text"/>
        <w:numPr>
          <w:ilvl w:val="12"/>
          <w:numId w:val="0"/>
        </w:numPr>
        <w:ind w:left="1350" w:hanging="716"/>
        <w:rPr>
          <w:ins w:id="2384" w:author="DIANA.01" w:date="2019-03-10T17:26:00Z"/>
          <w:u w:val="single"/>
        </w:rPr>
      </w:pPr>
      <w:ins w:id="2385" w:author="DIANA.01" w:date="2019-03-10T17:26:00Z">
        <w:r>
          <w:t xml:space="preserve">Add a new apartment </w:t>
        </w:r>
        <w:r w:rsidR="00534521">
          <w:t xml:space="preserve">to the list of apartments </w:t>
        </w:r>
        <w:r>
          <w:t>owned by a logged in user.</w:t>
        </w:r>
        <w:r w:rsidRPr="00B143DE">
          <w:rPr>
            <w:u w:val="single"/>
          </w:rPr>
          <w:t xml:space="preserve"> </w:t>
        </w:r>
        <w:r w:rsidRPr="002E7358">
          <w:rPr>
            <w:u w:val="single"/>
          </w:rPr>
          <w:t>A feature available to</w:t>
        </w:r>
        <w:r>
          <w:rPr>
            <w:u w:val="single"/>
          </w:rPr>
          <w:t xml:space="preserve"> both </w:t>
        </w:r>
        <w:r w:rsidRPr="002E7358">
          <w:rPr>
            <w:u w:val="single"/>
          </w:rPr>
          <w:t>administrators</w:t>
        </w:r>
        <w:r>
          <w:rPr>
            <w:u w:val="single"/>
          </w:rPr>
          <w:t xml:space="preserve"> and typical users.</w:t>
        </w:r>
      </w:ins>
    </w:p>
    <w:p w:rsidR="001D534A" w:rsidRDefault="001D534A" w:rsidP="001D534A">
      <w:pPr>
        <w:pStyle w:val="level3text"/>
        <w:numPr>
          <w:ilvl w:val="12"/>
          <w:numId w:val="0"/>
        </w:numPr>
        <w:ind w:left="1350" w:hanging="716"/>
        <w:rPr>
          <w:ins w:id="2386" w:author="DIANA.01" w:date="2019-03-10T17:26:00Z"/>
        </w:rPr>
      </w:pPr>
      <w:ins w:id="2387" w:author="DIANA.01" w:date="2019-03-10T17:26:00Z">
        <w:r>
          <w:t>High priority.</w:t>
        </w:r>
      </w:ins>
    </w:p>
    <w:p w:rsidR="001D534A" w:rsidRDefault="001D534A" w:rsidP="001D534A">
      <w:pPr>
        <w:pStyle w:val="level4"/>
        <w:rPr>
          <w:ins w:id="2388" w:author="DIANA.01" w:date="2019-03-10T17:26:00Z"/>
        </w:rPr>
      </w:pPr>
      <w:ins w:id="2389" w:author="DIANA.01" w:date="2019-03-10T17:26:00Z">
        <w:r>
          <w:t>4.1</w:t>
        </w:r>
      </w:ins>
      <w:r w:rsidR="00456BC7">
        <w:t>3</w:t>
      </w:r>
      <w:ins w:id="2390" w:author="DIANA.01" w:date="2019-03-10T17:26:00Z">
        <w:r>
          <w:t>.2</w:t>
        </w:r>
        <w:r>
          <w:tab/>
          <w:t>Stimulus/Response Sequences</w:t>
        </w:r>
      </w:ins>
    </w:p>
    <w:p w:rsidR="001D534A" w:rsidRDefault="001D534A" w:rsidP="001D534A">
      <w:pPr>
        <w:pStyle w:val="level3text"/>
        <w:numPr>
          <w:ilvl w:val="12"/>
          <w:numId w:val="0"/>
        </w:numPr>
        <w:ind w:left="1350" w:hanging="716"/>
        <w:rPr>
          <w:ins w:id="2391" w:author="DIANA.01" w:date="2019-03-10T17:26:00Z"/>
        </w:rPr>
      </w:pPr>
      <w:ins w:id="2392" w:author="DIANA.01" w:date="2019-03-10T17:26:00Z">
        <w:r>
          <w:t xml:space="preserve">Input: A button that redirects to the owned apartments’ list, </w:t>
        </w:r>
      </w:ins>
      <w:ins w:id="2393" w:author="DIANA.01" w:date="2019-03-10T17:27:00Z">
        <w:r w:rsidR="00534521">
          <w:t xml:space="preserve">building, street, flat number, number of tenants, </w:t>
        </w:r>
      </w:ins>
      <w:ins w:id="2394" w:author="DIANA.01" w:date="2019-03-10T17:26:00Z">
        <w:r>
          <w:t>a submit button.</w:t>
        </w:r>
      </w:ins>
    </w:p>
    <w:p w:rsidR="001D534A" w:rsidRDefault="001D534A" w:rsidP="001D534A">
      <w:pPr>
        <w:pStyle w:val="level3text"/>
        <w:numPr>
          <w:ilvl w:val="12"/>
          <w:numId w:val="0"/>
        </w:numPr>
        <w:ind w:left="1350" w:hanging="716"/>
        <w:rPr>
          <w:ins w:id="2395" w:author="DIANA.01" w:date="2019-03-10T17:26:00Z"/>
        </w:rPr>
      </w:pPr>
      <w:ins w:id="2396" w:author="DIANA.01" w:date="2019-03-10T17:26:00Z">
        <w:r>
          <w:t xml:space="preserve">Output: Add </w:t>
        </w:r>
      </w:ins>
      <w:ins w:id="2397" w:author="DIANA.01" w:date="2019-03-10T17:27:00Z">
        <w:r w:rsidR="00534521">
          <w:t xml:space="preserve">new apartment </w:t>
        </w:r>
      </w:ins>
      <w:ins w:id="2398" w:author="DIANA.01" w:date="2019-03-10T17:26:00Z">
        <w:r>
          <w:t>confirmation.</w:t>
        </w:r>
      </w:ins>
    </w:p>
    <w:p w:rsidR="001D534A" w:rsidRPr="002E7358" w:rsidRDefault="001D534A" w:rsidP="001D534A">
      <w:pPr>
        <w:pStyle w:val="level4"/>
        <w:rPr>
          <w:ins w:id="2399" w:author="DIANA.01" w:date="2019-03-10T17:26:00Z"/>
        </w:rPr>
      </w:pPr>
      <w:ins w:id="2400" w:author="DIANA.01" w:date="2019-03-10T17:26:00Z">
        <w:r>
          <w:t>4.1</w:t>
        </w:r>
      </w:ins>
      <w:r w:rsidR="00456BC7">
        <w:t>3</w:t>
      </w:r>
      <w:ins w:id="2401" w:author="DIANA.01" w:date="2019-03-10T17:26:00Z">
        <w:r>
          <w:t>.3</w:t>
        </w:r>
        <w:r>
          <w:tab/>
          <w:t>Functional Requirements</w:t>
        </w:r>
      </w:ins>
    </w:p>
    <w:p w:rsidR="001D534A" w:rsidRDefault="001D534A" w:rsidP="001D534A">
      <w:pPr>
        <w:pStyle w:val="requirement"/>
        <w:rPr>
          <w:ins w:id="2402" w:author="DIANA.01" w:date="2019-03-10T17:26:00Z"/>
        </w:rPr>
      </w:pPr>
      <w:ins w:id="2403" w:author="DIANA.01" w:date="2019-03-10T17:26:00Z">
        <w:r>
          <w:t>REQ-</w:t>
        </w:r>
      </w:ins>
      <w:ins w:id="2404" w:author="DIANA.01" w:date="2019-03-10T17:28:00Z">
        <w:r w:rsidR="00534521">
          <w:t>6</w:t>
        </w:r>
      </w:ins>
      <w:r w:rsidR="00456BC7">
        <w:t>8</w:t>
      </w:r>
      <w:ins w:id="2405" w:author="DIANA.01" w:date="2019-03-10T17:26:00Z">
        <w:r>
          <w:t>: Back button</w:t>
        </w:r>
      </w:ins>
    </w:p>
    <w:p w:rsidR="001D534A" w:rsidRDefault="001D534A" w:rsidP="001D534A">
      <w:pPr>
        <w:pStyle w:val="requirement"/>
        <w:rPr>
          <w:ins w:id="2406" w:author="DIANA.01" w:date="2019-03-10T17:26:00Z"/>
        </w:rPr>
      </w:pPr>
      <w:ins w:id="2407" w:author="DIANA.01" w:date="2019-03-10T17:26:00Z">
        <w:r>
          <w:t>REQ-</w:t>
        </w:r>
      </w:ins>
      <w:ins w:id="2408" w:author="DIANA.01" w:date="2019-03-10T17:28:00Z">
        <w:r w:rsidR="00534521">
          <w:t>6</w:t>
        </w:r>
      </w:ins>
      <w:r w:rsidR="00456BC7">
        <w:t>9</w:t>
      </w:r>
      <w:ins w:id="2409" w:author="DIANA.01" w:date="2019-03-10T17:26:00Z">
        <w:r>
          <w:t xml:space="preserve">: </w:t>
        </w:r>
      </w:ins>
      <w:ins w:id="2410" w:author="DIANA.01" w:date="2019-03-10T17:28:00Z">
        <w:r w:rsidR="00534521">
          <w:t xml:space="preserve">Building </w:t>
        </w:r>
      </w:ins>
      <w:ins w:id="2411" w:author="DIANA.01" w:date="2019-03-10T17:26:00Z">
        <w:r>
          <w:t>input textbox</w:t>
        </w:r>
      </w:ins>
    </w:p>
    <w:p w:rsidR="001D534A" w:rsidRDefault="001D534A" w:rsidP="001D534A">
      <w:pPr>
        <w:pStyle w:val="requirement"/>
        <w:rPr>
          <w:ins w:id="2412" w:author="DIANA.01" w:date="2019-03-10T17:26:00Z"/>
        </w:rPr>
      </w:pPr>
      <w:ins w:id="2413" w:author="DIANA.01" w:date="2019-03-10T17:26:00Z">
        <w:r>
          <w:t>REQ-</w:t>
        </w:r>
      </w:ins>
      <w:r w:rsidR="00456BC7">
        <w:t>70</w:t>
      </w:r>
      <w:ins w:id="2414" w:author="DIANA.01" w:date="2019-03-10T17:26:00Z">
        <w:r>
          <w:t xml:space="preserve">: </w:t>
        </w:r>
      </w:ins>
      <w:ins w:id="2415" w:author="DIANA.01" w:date="2019-03-10T17:28:00Z">
        <w:r w:rsidR="00534521">
          <w:t xml:space="preserve">Street </w:t>
        </w:r>
      </w:ins>
      <w:ins w:id="2416" w:author="DIANA.01" w:date="2019-03-10T17:26:00Z">
        <w:r>
          <w:t xml:space="preserve">input textbox </w:t>
        </w:r>
      </w:ins>
    </w:p>
    <w:p w:rsidR="001D534A" w:rsidRDefault="001D534A" w:rsidP="001D534A">
      <w:pPr>
        <w:pStyle w:val="requirement"/>
        <w:rPr>
          <w:ins w:id="2417" w:author="DIANA.01" w:date="2019-03-10T17:29:00Z"/>
        </w:rPr>
      </w:pPr>
      <w:ins w:id="2418" w:author="DIANA.01" w:date="2019-03-10T17:26:00Z">
        <w:r>
          <w:t>REQ-</w:t>
        </w:r>
      </w:ins>
      <w:r w:rsidR="00456BC7">
        <w:t>71</w:t>
      </w:r>
      <w:ins w:id="2419" w:author="DIANA.01" w:date="2019-03-10T17:26:00Z">
        <w:r>
          <w:t xml:space="preserve">: </w:t>
        </w:r>
      </w:ins>
      <w:ins w:id="2420" w:author="DIANA.01" w:date="2019-03-10T17:28:00Z">
        <w:r w:rsidR="00534521">
          <w:t xml:space="preserve">Flat No. </w:t>
        </w:r>
      </w:ins>
      <w:ins w:id="2421" w:author="DIANA.01" w:date="2019-03-10T17:26:00Z">
        <w:r>
          <w:t>input textbox</w:t>
        </w:r>
      </w:ins>
    </w:p>
    <w:p w:rsidR="00534521" w:rsidRDefault="00534521" w:rsidP="00364832">
      <w:pPr>
        <w:pStyle w:val="requirement"/>
        <w:rPr>
          <w:ins w:id="2422" w:author="DIANA.01" w:date="2019-03-10T17:26:00Z"/>
        </w:rPr>
      </w:pPr>
      <w:ins w:id="2423" w:author="DIANA.01" w:date="2019-03-10T17:29:00Z">
        <w:r>
          <w:t>REQ-</w:t>
        </w:r>
      </w:ins>
      <w:r w:rsidR="00456BC7">
        <w:t>72</w:t>
      </w:r>
      <w:ins w:id="2424" w:author="DIANA.01" w:date="2019-03-10T17:29:00Z">
        <w:r>
          <w:t>: Tenants input textbox</w:t>
        </w:r>
      </w:ins>
    </w:p>
    <w:p w:rsidR="001D534A" w:rsidRDefault="001D534A" w:rsidP="001D534A">
      <w:pPr>
        <w:pStyle w:val="requirement"/>
        <w:rPr>
          <w:ins w:id="2425" w:author="DIANA.01" w:date="2019-03-10T17:30:00Z"/>
        </w:rPr>
      </w:pPr>
      <w:ins w:id="2426" w:author="DIANA.01" w:date="2019-03-10T17:26:00Z">
        <w:r>
          <w:t>REQ-</w:t>
        </w:r>
      </w:ins>
      <w:r w:rsidR="00456BC7">
        <w:t>73</w:t>
      </w:r>
      <w:ins w:id="2427" w:author="DIANA.01" w:date="2019-03-10T17:26:00Z">
        <w:r>
          <w:t>: Submit button</w:t>
        </w:r>
      </w:ins>
    </w:p>
    <w:p w:rsidR="00534521" w:rsidRDefault="00534521" w:rsidP="001D534A">
      <w:pPr>
        <w:pStyle w:val="requirement"/>
        <w:rPr>
          <w:ins w:id="2428" w:author="DIANA.01" w:date="2019-03-10T17:30:00Z"/>
        </w:rPr>
      </w:pPr>
    </w:p>
    <w:p w:rsidR="00534521" w:rsidRDefault="00534521" w:rsidP="00534521">
      <w:pPr>
        <w:pStyle w:val="Heading2"/>
        <w:rPr>
          <w:ins w:id="2429" w:author="DIANA.01" w:date="2019-03-10T17:30:00Z"/>
        </w:rPr>
      </w:pPr>
      <w:bookmarkStart w:id="2430" w:name="_Toc13083478"/>
      <w:ins w:id="2431" w:author="DIANA.01" w:date="2019-03-10T17:30:00Z">
        <w:r>
          <w:t>Cont</w:t>
        </w:r>
      </w:ins>
      <w:ins w:id="2432" w:author="DIANA.01" w:date="2019-03-10T17:31:00Z">
        <w:r>
          <w:t>racts list</w:t>
        </w:r>
      </w:ins>
      <w:bookmarkEnd w:id="2430"/>
    </w:p>
    <w:p w:rsidR="00534521" w:rsidRDefault="00534521" w:rsidP="00534521">
      <w:pPr>
        <w:pStyle w:val="level4"/>
        <w:rPr>
          <w:ins w:id="2433" w:author="DIANA.01" w:date="2019-03-10T17:30:00Z"/>
        </w:rPr>
      </w:pPr>
      <w:ins w:id="2434" w:author="DIANA.01" w:date="2019-03-10T17:30:00Z">
        <w:r>
          <w:t>4.</w:t>
        </w:r>
      </w:ins>
      <w:ins w:id="2435" w:author="DIANA.01" w:date="2019-03-10T17:31:00Z">
        <w:r>
          <w:t>1</w:t>
        </w:r>
      </w:ins>
      <w:r w:rsidR="00456BC7">
        <w:t>4</w:t>
      </w:r>
      <w:ins w:id="2436" w:author="DIANA.01" w:date="2019-03-10T17:30:00Z">
        <w:r>
          <w:t>.1</w:t>
        </w:r>
        <w:r>
          <w:tab/>
          <w:t>Description and Priority</w:t>
        </w:r>
      </w:ins>
    </w:p>
    <w:p w:rsidR="00534521" w:rsidRDefault="00534521" w:rsidP="00534521">
      <w:pPr>
        <w:pStyle w:val="level3text"/>
        <w:numPr>
          <w:ilvl w:val="12"/>
          <w:numId w:val="0"/>
        </w:numPr>
        <w:ind w:left="1350" w:hanging="716"/>
        <w:rPr>
          <w:ins w:id="2437" w:author="DIANA.01" w:date="2019-03-10T17:30:00Z"/>
        </w:rPr>
      </w:pPr>
      <w:ins w:id="2438" w:author="DIANA.01" w:date="2019-03-10T17:32:00Z">
        <w:r>
          <w:t>Provid</w:t>
        </w:r>
      </w:ins>
      <w:ins w:id="2439" w:author="DIANA.01" w:date="2019-03-10T17:33:00Z">
        <w:r>
          <w:t>es</w:t>
        </w:r>
      </w:ins>
      <w:ins w:id="2440" w:author="DIANA.01" w:date="2019-03-10T17:30:00Z">
        <w:r>
          <w:t xml:space="preserve"> </w:t>
        </w:r>
      </w:ins>
      <w:ins w:id="2441" w:author="DIANA.01" w:date="2019-03-10T17:33:00Z">
        <w:r>
          <w:t xml:space="preserve">a </w:t>
        </w:r>
      </w:ins>
      <w:ins w:id="2442" w:author="DIANA.01" w:date="2019-03-10T17:30:00Z">
        <w:r>
          <w:t>list with a</w:t>
        </w:r>
      </w:ins>
      <w:ins w:id="2443" w:author="DIANA.01" w:date="2019-03-10T17:31:00Z">
        <w:r>
          <w:t xml:space="preserve">ll available </w:t>
        </w:r>
      </w:ins>
      <w:ins w:id="2444" w:author="DIANA.01" w:date="2019-03-10T17:32:00Z">
        <w:r>
          <w:t>contracts</w:t>
        </w:r>
      </w:ins>
      <w:ins w:id="2445" w:author="DIANA.01" w:date="2019-03-10T17:33:00Z">
        <w:r>
          <w:t xml:space="preserve"> and possibility to add new contracts or finalize existing ones</w:t>
        </w:r>
      </w:ins>
      <w:ins w:id="2446" w:author="DIANA.01" w:date="2019-03-10T17:30:00Z">
        <w:r>
          <w:t>.</w:t>
        </w:r>
        <w:r w:rsidRPr="00E926BA">
          <w:rPr>
            <w:u w:val="single"/>
          </w:rPr>
          <w:t xml:space="preserve"> </w:t>
        </w:r>
        <w:r w:rsidRPr="002E7358">
          <w:rPr>
            <w:u w:val="single"/>
          </w:rPr>
          <w:t>A feature only available to administrators.</w:t>
        </w:r>
        <w:r>
          <w:t xml:space="preserve"> </w:t>
        </w:r>
      </w:ins>
    </w:p>
    <w:p w:rsidR="00534521" w:rsidRPr="002E7358" w:rsidRDefault="00534521" w:rsidP="00534521">
      <w:pPr>
        <w:pStyle w:val="level3text"/>
        <w:numPr>
          <w:ilvl w:val="12"/>
          <w:numId w:val="0"/>
        </w:numPr>
        <w:ind w:left="1350" w:hanging="716"/>
        <w:rPr>
          <w:ins w:id="2447" w:author="DIANA.01" w:date="2019-03-10T17:30:00Z"/>
        </w:rPr>
      </w:pPr>
      <w:ins w:id="2448" w:author="DIANA.01" w:date="2019-03-10T17:32:00Z">
        <w:r>
          <w:t>High priority.</w:t>
        </w:r>
      </w:ins>
    </w:p>
    <w:p w:rsidR="00534521" w:rsidRDefault="00534521" w:rsidP="00534521">
      <w:pPr>
        <w:pStyle w:val="level4"/>
        <w:rPr>
          <w:ins w:id="2449" w:author="DIANA.01" w:date="2019-03-10T17:30:00Z"/>
        </w:rPr>
      </w:pPr>
      <w:ins w:id="2450" w:author="DIANA.01" w:date="2019-03-10T17:30:00Z">
        <w:r>
          <w:lastRenderedPageBreak/>
          <w:t>4.</w:t>
        </w:r>
      </w:ins>
      <w:ins w:id="2451" w:author="DIANA.01" w:date="2019-03-10T17:31:00Z">
        <w:r>
          <w:t>1</w:t>
        </w:r>
      </w:ins>
      <w:r w:rsidR="00456BC7">
        <w:t>4</w:t>
      </w:r>
      <w:ins w:id="2452" w:author="DIANA.01" w:date="2019-03-10T17:31:00Z">
        <w:r>
          <w:t>.</w:t>
        </w:r>
      </w:ins>
      <w:ins w:id="2453" w:author="DIANA.01" w:date="2019-03-10T17:30:00Z">
        <w:r>
          <w:t>2</w:t>
        </w:r>
        <w:r>
          <w:tab/>
          <w:t>Stimulus/Response Sequences</w:t>
        </w:r>
      </w:ins>
    </w:p>
    <w:p w:rsidR="00534521" w:rsidRDefault="00534521" w:rsidP="00534521">
      <w:pPr>
        <w:pStyle w:val="level3text"/>
        <w:numPr>
          <w:ilvl w:val="12"/>
          <w:numId w:val="0"/>
        </w:numPr>
        <w:ind w:left="1350" w:hanging="716"/>
        <w:rPr>
          <w:ins w:id="2454" w:author="DIANA.01" w:date="2019-03-10T17:30:00Z"/>
        </w:rPr>
      </w:pPr>
      <w:ins w:id="2455" w:author="DIANA.01" w:date="2019-03-10T17:30:00Z">
        <w:r>
          <w:t xml:space="preserve">Input: </w:t>
        </w:r>
      </w:ins>
      <w:ins w:id="2456" w:author="DIANA.01" w:date="2019-03-10T17:33:00Z">
        <w:r>
          <w:t>A button which redirects to the main page, a button</w:t>
        </w:r>
      </w:ins>
      <w:ins w:id="2457" w:author="DIANA.01" w:date="2019-03-10T17:34:00Z">
        <w:r>
          <w:t xml:space="preserve"> for adding a new contract, details and finalize buttons for every listed contract.</w:t>
        </w:r>
      </w:ins>
    </w:p>
    <w:p w:rsidR="00534521" w:rsidRDefault="00534521" w:rsidP="00534521">
      <w:pPr>
        <w:pStyle w:val="level3text"/>
        <w:numPr>
          <w:ilvl w:val="12"/>
          <w:numId w:val="0"/>
        </w:numPr>
        <w:ind w:left="1350" w:hanging="716"/>
        <w:rPr>
          <w:ins w:id="2458" w:author="DIANA.01" w:date="2019-03-10T17:30:00Z"/>
        </w:rPr>
      </w:pPr>
      <w:ins w:id="2459" w:author="DIANA.01" w:date="2019-03-10T17:30:00Z">
        <w:r>
          <w:t xml:space="preserve">Output: A list with </w:t>
        </w:r>
      </w:ins>
      <w:ins w:id="2460" w:author="DIANA.01" w:date="2019-03-10T17:35:00Z">
        <w:r>
          <w:t>contracts’ information – date, type and provider.</w:t>
        </w:r>
      </w:ins>
    </w:p>
    <w:p w:rsidR="00534521" w:rsidRPr="002E7358" w:rsidRDefault="00534521" w:rsidP="00534521">
      <w:pPr>
        <w:pStyle w:val="level4"/>
        <w:rPr>
          <w:ins w:id="2461" w:author="DIANA.01" w:date="2019-03-10T17:30:00Z"/>
        </w:rPr>
      </w:pPr>
      <w:ins w:id="2462" w:author="DIANA.01" w:date="2019-03-10T17:30:00Z">
        <w:r>
          <w:t>4.</w:t>
        </w:r>
      </w:ins>
      <w:ins w:id="2463" w:author="DIANA.01" w:date="2019-03-10T17:31:00Z">
        <w:r>
          <w:t>1</w:t>
        </w:r>
      </w:ins>
      <w:r w:rsidR="00456BC7">
        <w:t>4</w:t>
      </w:r>
      <w:ins w:id="2464" w:author="DIANA.01" w:date="2019-03-10T17:30:00Z">
        <w:r>
          <w:t>.3</w:t>
        </w:r>
        <w:r>
          <w:tab/>
          <w:t>Functional Requirements</w:t>
        </w:r>
      </w:ins>
    </w:p>
    <w:p w:rsidR="00534521" w:rsidRDefault="00534521" w:rsidP="00534521">
      <w:pPr>
        <w:pStyle w:val="requirement"/>
        <w:rPr>
          <w:ins w:id="2465" w:author="DIANA.01" w:date="2019-03-10T17:30:00Z"/>
        </w:rPr>
      </w:pPr>
      <w:ins w:id="2466" w:author="DIANA.01" w:date="2019-03-10T17:30:00Z">
        <w:r>
          <w:t>REQ-</w:t>
        </w:r>
      </w:ins>
      <w:r w:rsidR="00456BC7">
        <w:t>74</w:t>
      </w:r>
      <w:ins w:id="2467" w:author="DIANA.01" w:date="2019-03-10T17:30:00Z">
        <w:r>
          <w:t>: Back</w:t>
        </w:r>
      </w:ins>
      <w:ins w:id="2468" w:author="DIANA.01" w:date="2019-03-10T17:36:00Z">
        <w:r>
          <w:t xml:space="preserve"> to Main Page</w:t>
        </w:r>
      </w:ins>
      <w:ins w:id="2469" w:author="DIANA.01" w:date="2019-03-10T17:30:00Z">
        <w:r>
          <w:t xml:space="preserve"> button</w:t>
        </w:r>
      </w:ins>
    </w:p>
    <w:p w:rsidR="00534521" w:rsidRDefault="00534521" w:rsidP="00534521">
      <w:pPr>
        <w:ind w:left="634" w:firstLine="720"/>
        <w:rPr>
          <w:ins w:id="2470" w:author="DIANA.01" w:date="2019-03-10T17:30:00Z"/>
        </w:rPr>
      </w:pPr>
      <w:ins w:id="2471" w:author="DIANA.01" w:date="2019-03-10T17:30:00Z">
        <w:r>
          <w:t>REQ-</w:t>
        </w:r>
      </w:ins>
      <w:ins w:id="2472" w:author="DIANA.01" w:date="2019-03-10T17:36:00Z">
        <w:r>
          <w:t>7</w:t>
        </w:r>
      </w:ins>
      <w:r w:rsidR="00456BC7">
        <w:t>5</w:t>
      </w:r>
      <w:ins w:id="2473" w:author="DIANA.01" w:date="2019-03-10T17:30:00Z">
        <w:r>
          <w:t xml:space="preserve">: </w:t>
        </w:r>
      </w:ins>
      <w:ins w:id="2474" w:author="DIANA.01" w:date="2019-03-10T17:36:00Z">
        <w:r>
          <w:t>Add Contract</w:t>
        </w:r>
      </w:ins>
      <w:ins w:id="2475" w:author="DIANA.01" w:date="2019-03-10T17:30:00Z">
        <w:r>
          <w:t xml:space="preserve"> button </w:t>
        </w:r>
      </w:ins>
    </w:p>
    <w:p w:rsidR="00534521" w:rsidRDefault="00534521" w:rsidP="00534521">
      <w:pPr>
        <w:ind w:left="634" w:firstLine="720"/>
        <w:rPr>
          <w:ins w:id="2476" w:author="DIANA.01" w:date="2019-03-10T17:36:00Z"/>
        </w:rPr>
      </w:pPr>
      <w:ins w:id="2477" w:author="DIANA.01" w:date="2019-03-10T17:30:00Z">
        <w:r>
          <w:t>REQ-</w:t>
        </w:r>
      </w:ins>
      <w:ins w:id="2478" w:author="DIANA.01" w:date="2019-03-10T17:36:00Z">
        <w:r>
          <w:t>7</w:t>
        </w:r>
      </w:ins>
      <w:r w:rsidR="00456BC7">
        <w:t>6</w:t>
      </w:r>
      <w:ins w:id="2479" w:author="DIANA.01" w:date="2019-03-10T17:30:00Z">
        <w:r>
          <w:t>: De</w:t>
        </w:r>
      </w:ins>
      <w:ins w:id="2480" w:author="DIANA.01" w:date="2019-03-10T17:36:00Z">
        <w:r>
          <w:t>tails</w:t>
        </w:r>
      </w:ins>
      <w:ins w:id="2481" w:author="DIANA.01" w:date="2019-03-10T17:30:00Z">
        <w:r>
          <w:t xml:space="preserve"> button</w:t>
        </w:r>
      </w:ins>
      <w:ins w:id="2482" w:author="DIANA.01" w:date="2019-03-10T17:36:00Z">
        <w:r>
          <w:t xml:space="preserve"> for every contract in the list</w:t>
        </w:r>
      </w:ins>
    </w:p>
    <w:p w:rsidR="00534521" w:rsidRDefault="00534521" w:rsidP="00534521">
      <w:pPr>
        <w:ind w:left="634" w:firstLine="720"/>
        <w:rPr>
          <w:ins w:id="2483" w:author="DIANA.01" w:date="2019-03-10T17:36:00Z"/>
        </w:rPr>
      </w:pPr>
      <w:ins w:id="2484" w:author="DIANA.01" w:date="2019-03-10T17:36:00Z">
        <w:r>
          <w:t>REQ-7</w:t>
        </w:r>
      </w:ins>
      <w:r w:rsidR="00456BC7">
        <w:t>7</w:t>
      </w:r>
      <w:ins w:id="2485" w:author="DIANA.01" w:date="2019-03-10T17:36:00Z">
        <w:r>
          <w:t xml:space="preserve">: </w:t>
        </w:r>
      </w:ins>
      <w:ins w:id="2486" w:author="DIANA.01" w:date="2019-03-10T17:37:00Z">
        <w:r>
          <w:t xml:space="preserve">Finalize </w:t>
        </w:r>
      </w:ins>
      <w:ins w:id="2487" w:author="DIANA.01" w:date="2019-03-10T17:36:00Z">
        <w:r>
          <w:t>button for every contract in the list</w:t>
        </w:r>
      </w:ins>
    </w:p>
    <w:p w:rsidR="00975D21" w:rsidRDefault="00975D21" w:rsidP="00975D21">
      <w:pPr>
        <w:pStyle w:val="Heading2"/>
        <w:rPr>
          <w:ins w:id="2488" w:author="DIANA.01" w:date="2019-03-10T17:37:00Z"/>
        </w:rPr>
      </w:pPr>
      <w:bookmarkStart w:id="2489" w:name="_Toc13083479"/>
      <w:ins w:id="2490" w:author="DIANA.01" w:date="2019-03-10T17:37:00Z">
        <w:r>
          <w:t>Add contract</w:t>
        </w:r>
        <w:bookmarkEnd w:id="2489"/>
      </w:ins>
    </w:p>
    <w:p w:rsidR="00975D21" w:rsidRDefault="00975D21" w:rsidP="00975D21">
      <w:pPr>
        <w:pStyle w:val="level4"/>
        <w:rPr>
          <w:ins w:id="2491" w:author="DIANA.01" w:date="2019-03-10T17:37:00Z"/>
        </w:rPr>
      </w:pPr>
      <w:ins w:id="2492" w:author="DIANA.01" w:date="2019-03-10T17:37:00Z">
        <w:r>
          <w:t>4.1</w:t>
        </w:r>
      </w:ins>
      <w:r w:rsidR="00456BC7">
        <w:t>5</w:t>
      </w:r>
      <w:ins w:id="2493" w:author="DIANA.01" w:date="2019-03-10T17:37:00Z">
        <w:r>
          <w:t>.1</w:t>
        </w:r>
        <w:r>
          <w:tab/>
          <w:t>Description and Priority</w:t>
        </w:r>
      </w:ins>
    </w:p>
    <w:p w:rsidR="00975D21" w:rsidRDefault="00975D21" w:rsidP="00975D21">
      <w:pPr>
        <w:pStyle w:val="level3text"/>
        <w:numPr>
          <w:ilvl w:val="12"/>
          <w:numId w:val="0"/>
        </w:numPr>
        <w:ind w:left="1350" w:hanging="716"/>
        <w:rPr>
          <w:ins w:id="2494" w:author="DIANA.01" w:date="2019-03-10T17:37:00Z"/>
        </w:rPr>
      </w:pPr>
      <w:ins w:id="2495" w:author="DIANA.01" w:date="2019-03-10T17:38:00Z">
        <w:r>
          <w:t>Add a new contract to the existing contracts list</w:t>
        </w:r>
      </w:ins>
      <w:ins w:id="2496" w:author="DIANA.01" w:date="2019-03-10T17:43:00Z">
        <w:r>
          <w:t>.</w:t>
        </w:r>
      </w:ins>
      <w:ins w:id="2497" w:author="DIANA.01" w:date="2019-03-10T17:37:00Z">
        <w:r w:rsidRPr="00E926BA">
          <w:rPr>
            <w:u w:val="single"/>
          </w:rPr>
          <w:t xml:space="preserve"> </w:t>
        </w:r>
        <w:r w:rsidRPr="002E7358">
          <w:rPr>
            <w:u w:val="single"/>
          </w:rPr>
          <w:t>A feature only available to administrators.</w:t>
        </w:r>
        <w:r>
          <w:t xml:space="preserve"> </w:t>
        </w:r>
      </w:ins>
    </w:p>
    <w:p w:rsidR="00975D21" w:rsidRPr="002E7358" w:rsidRDefault="00975D21" w:rsidP="00975D21">
      <w:pPr>
        <w:pStyle w:val="level3text"/>
        <w:numPr>
          <w:ilvl w:val="12"/>
          <w:numId w:val="0"/>
        </w:numPr>
        <w:ind w:left="1350" w:hanging="716"/>
        <w:rPr>
          <w:ins w:id="2498" w:author="DIANA.01" w:date="2019-03-10T17:37:00Z"/>
        </w:rPr>
      </w:pPr>
      <w:ins w:id="2499" w:author="DIANA.01" w:date="2019-03-10T17:37:00Z">
        <w:r>
          <w:t>High priority.</w:t>
        </w:r>
      </w:ins>
    </w:p>
    <w:p w:rsidR="00975D21" w:rsidRDefault="00975D21" w:rsidP="00975D21">
      <w:pPr>
        <w:pStyle w:val="level4"/>
        <w:rPr>
          <w:ins w:id="2500" w:author="DIANA.01" w:date="2019-03-10T17:37:00Z"/>
        </w:rPr>
      </w:pPr>
      <w:ins w:id="2501" w:author="DIANA.01" w:date="2019-03-10T17:37:00Z">
        <w:r>
          <w:t>4.1</w:t>
        </w:r>
      </w:ins>
      <w:r w:rsidR="00456BC7">
        <w:t>5</w:t>
      </w:r>
      <w:ins w:id="2502" w:author="DIANA.01" w:date="2019-03-10T17:37:00Z">
        <w:r>
          <w:t>.2</w:t>
        </w:r>
        <w:r>
          <w:tab/>
          <w:t>Stimulus/Response Sequences</w:t>
        </w:r>
      </w:ins>
    </w:p>
    <w:p w:rsidR="00975D21" w:rsidRDefault="00975D21" w:rsidP="00975D21">
      <w:pPr>
        <w:pStyle w:val="level3text"/>
        <w:numPr>
          <w:ilvl w:val="12"/>
          <w:numId w:val="0"/>
        </w:numPr>
        <w:ind w:left="1350" w:hanging="716"/>
        <w:rPr>
          <w:ins w:id="2503" w:author="DIANA.01" w:date="2019-03-10T17:37:00Z"/>
        </w:rPr>
      </w:pPr>
      <w:ins w:id="2504" w:author="DIANA.01" w:date="2019-03-10T17:37:00Z">
        <w:r>
          <w:t>Input: A button which redirects to the</w:t>
        </w:r>
      </w:ins>
      <w:ins w:id="2505" w:author="DIANA.01" w:date="2019-03-10T17:38:00Z">
        <w:r>
          <w:t xml:space="preserve"> contracts’ list view</w:t>
        </w:r>
      </w:ins>
      <w:ins w:id="2506" w:author="DIANA.01" w:date="2019-03-10T17:37:00Z">
        <w:r>
          <w:t>,</w:t>
        </w:r>
      </w:ins>
      <w:ins w:id="2507" w:author="DIANA.01" w:date="2019-03-10T17:39:00Z">
        <w:r>
          <w:t xml:space="preserve"> date, type, provider, price per unit, and a submit button</w:t>
        </w:r>
      </w:ins>
      <w:ins w:id="2508" w:author="DIANA.01" w:date="2019-03-10T17:45:00Z">
        <w:r>
          <w:t>.</w:t>
        </w:r>
      </w:ins>
    </w:p>
    <w:p w:rsidR="00975D21" w:rsidRDefault="00975D21" w:rsidP="00975D21">
      <w:pPr>
        <w:pStyle w:val="level3text"/>
        <w:numPr>
          <w:ilvl w:val="12"/>
          <w:numId w:val="0"/>
        </w:numPr>
        <w:ind w:left="1350" w:hanging="716"/>
        <w:rPr>
          <w:ins w:id="2509" w:author="DIANA.01" w:date="2019-03-10T17:37:00Z"/>
        </w:rPr>
      </w:pPr>
      <w:ins w:id="2510" w:author="DIANA.01" w:date="2019-03-10T17:37:00Z">
        <w:r>
          <w:t>Output: A</w:t>
        </w:r>
      </w:ins>
      <w:ins w:id="2511" w:author="DIANA.01" w:date="2019-03-10T17:39:00Z">
        <w:r>
          <w:t>dd new contract confirmation.</w:t>
        </w:r>
      </w:ins>
    </w:p>
    <w:p w:rsidR="00975D21" w:rsidRPr="002E7358" w:rsidRDefault="00975D21" w:rsidP="00975D21">
      <w:pPr>
        <w:pStyle w:val="level4"/>
        <w:rPr>
          <w:ins w:id="2512" w:author="DIANA.01" w:date="2019-03-10T17:37:00Z"/>
        </w:rPr>
      </w:pPr>
      <w:ins w:id="2513" w:author="DIANA.01" w:date="2019-03-10T17:37:00Z">
        <w:r>
          <w:t>4.1</w:t>
        </w:r>
      </w:ins>
      <w:r w:rsidR="00456BC7">
        <w:t>5</w:t>
      </w:r>
      <w:ins w:id="2514" w:author="DIANA.01" w:date="2019-03-10T17:37:00Z">
        <w:r>
          <w:t>.3</w:t>
        </w:r>
        <w:r>
          <w:tab/>
          <w:t>Functional Requirements</w:t>
        </w:r>
      </w:ins>
    </w:p>
    <w:p w:rsidR="00975D21" w:rsidRDefault="00975D21" w:rsidP="00975D21">
      <w:pPr>
        <w:pStyle w:val="requirement"/>
        <w:rPr>
          <w:ins w:id="2515" w:author="DIANA.01" w:date="2019-03-10T17:37:00Z"/>
        </w:rPr>
      </w:pPr>
      <w:ins w:id="2516" w:author="DIANA.01" w:date="2019-03-10T17:37:00Z">
        <w:r>
          <w:t>REQ-</w:t>
        </w:r>
      </w:ins>
      <w:ins w:id="2517" w:author="DIANA.01" w:date="2019-03-10T17:40:00Z">
        <w:r>
          <w:t>7</w:t>
        </w:r>
      </w:ins>
      <w:r w:rsidR="00456BC7">
        <w:t>8</w:t>
      </w:r>
      <w:ins w:id="2518" w:author="DIANA.01" w:date="2019-03-10T17:37:00Z">
        <w:r>
          <w:t xml:space="preserve">: Back </w:t>
        </w:r>
      </w:ins>
      <w:ins w:id="2519" w:author="DIANA.01" w:date="2019-03-10T17:40:00Z">
        <w:r>
          <w:t>button</w:t>
        </w:r>
      </w:ins>
    </w:p>
    <w:p w:rsidR="00975D21" w:rsidRDefault="00975D21" w:rsidP="00975D21">
      <w:pPr>
        <w:ind w:left="634" w:firstLine="720"/>
        <w:rPr>
          <w:ins w:id="2520" w:author="DIANA.01" w:date="2019-03-10T17:37:00Z"/>
        </w:rPr>
      </w:pPr>
      <w:ins w:id="2521" w:author="DIANA.01" w:date="2019-03-10T17:37:00Z">
        <w:r>
          <w:t>REQ-7</w:t>
        </w:r>
      </w:ins>
      <w:r w:rsidR="00456BC7">
        <w:t>9</w:t>
      </w:r>
      <w:ins w:id="2522" w:author="DIANA.01" w:date="2019-03-10T17:37:00Z">
        <w:r>
          <w:t xml:space="preserve">: </w:t>
        </w:r>
      </w:ins>
      <w:ins w:id="2523" w:author="DIANA.01" w:date="2019-03-10T17:40:00Z">
        <w:r>
          <w:t>Date input box</w:t>
        </w:r>
      </w:ins>
    </w:p>
    <w:p w:rsidR="00975D21" w:rsidRDefault="00975D21" w:rsidP="00975D21">
      <w:pPr>
        <w:ind w:left="634" w:firstLine="720"/>
        <w:rPr>
          <w:ins w:id="2524" w:author="DIANA.01" w:date="2019-03-10T17:37:00Z"/>
        </w:rPr>
      </w:pPr>
      <w:ins w:id="2525" w:author="DIANA.01" w:date="2019-03-10T17:37:00Z">
        <w:r>
          <w:t>REQ-</w:t>
        </w:r>
      </w:ins>
      <w:r w:rsidR="00456BC7">
        <w:t>80</w:t>
      </w:r>
      <w:ins w:id="2526" w:author="DIANA.01" w:date="2019-03-10T17:37:00Z">
        <w:r>
          <w:t xml:space="preserve">: </w:t>
        </w:r>
      </w:ins>
      <w:ins w:id="2527" w:author="DIANA.01" w:date="2019-03-10T17:40:00Z">
        <w:r>
          <w:t xml:space="preserve">Type dropdown </w:t>
        </w:r>
      </w:ins>
      <w:ins w:id="2528" w:author="DIANA.01" w:date="2019-03-10T17:41:00Z">
        <w:r>
          <w:t>(dropdown for contract category)</w:t>
        </w:r>
      </w:ins>
    </w:p>
    <w:p w:rsidR="00975D21" w:rsidRDefault="00975D21" w:rsidP="00975D21">
      <w:pPr>
        <w:ind w:left="634" w:firstLine="720"/>
        <w:rPr>
          <w:ins w:id="2529" w:author="DIANA.01" w:date="2019-03-10T17:41:00Z"/>
        </w:rPr>
      </w:pPr>
      <w:ins w:id="2530" w:author="DIANA.01" w:date="2019-03-10T17:37:00Z">
        <w:r>
          <w:t>REQ-</w:t>
        </w:r>
      </w:ins>
      <w:r w:rsidR="00456BC7">
        <w:t>81</w:t>
      </w:r>
      <w:ins w:id="2531" w:author="DIANA.01" w:date="2019-03-10T17:37:00Z">
        <w:r>
          <w:t xml:space="preserve">: </w:t>
        </w:r>
      </w:ins>
      <w:ins w:id="2532" w:author="DIANA.01" w:date="2019-03-10T17:41:00Z">
        <w:r>
          <w:t>Provider input textbox</w:t>
        </w:r>
      </w:ins>
    </w:p>
    <w:p w:rsidR="00975D21" w:rsidRDefault="00975D21" w:rsidP="00975D21">
      <w:pPr>
        <w:ind w:left="634" w:firstLine="720"/>
        <w:rPr>
          <w:ins w:id="2533" w:author="DIANA.01" w:date="2019-03-10T17:41:00Z"/>
        </w:rPr>
      </w:pPr>
      <w:ins w:id="2534" w:author="DIANA.01" w:date="2019-03-10T17:41:00Z">
        <w:r>
          <w:t>REQ-</w:t>
        </w:r>
      </w:ins>
      <w:r w:rsidR="00456BC7">
        <w:t>82</w:t>
      </w:r>
      <w:ins w:id="2535" w:author="DIANA.01" w:date="2019-03-10T17:41:00Z">
        <w:r>
          <w:t>: Price input textbox</w:t>
        </w:r>
      </w:ins>
    </w:p>
    <w:p w:rsidR="00975D21" w:rsidRDefault="00975D21" w:rsidP="00975D21">
      <w:pPr>
        <w:ind w:left="634" w:firstLine="720"/>
        <w:rPr>
          <w:ins w:id="2536" w:author="DIANA.01" w:date="2019-03-10T17:41:00Z"/>
        </w:rPr>
      </w:pPr>
      <w:ins w:id="2537" w:author="DIANA.01" w:date="2019-03-10T17:41:00Z">
        <w:r>
          <w:t>REQ-</w:t>
        </w:r>
      </w:ins>
      <w:r w:rsidR="00456BC7">
        <w:t>83</w:t>
      </w:r>
      <w:ins w:id="2538" w:author="DIANA.01" w:date="2019-03-10T17:41:00Z">
        <w:r>
          <w:t xml:space="preserve">: </w:t>
        </w:r>
      </w:ins>
      <w:ins w:id="2539" w:author="DIANA.01" w:date="2019-03-10T17:42:00Z">
        <w:r>
          <w:t>Submit button</w:t>
        </w:r>
      </w:ins>
    </w:p>
    <w:p w:rsidR="00975D21" w:rsidRDefault="00975D21" w:rsidP="00975D21">
      <w:pPr>
        <w:pStyle w:val="Heading2"/>
        <w:rPr>
          <w:ins w:id="2540" w:author="DIANA.01" w:date="2019-03-10T17:43:00Z"/>
        </w:rPr>
      </w:pPr>
      <w:bookmarkStart w:id="2541" w:name="_Toc13083480"/>
      <w:ins w:id="2542" w:author="DIANA.01" w:date="2019-03-10T17:43:00Z">
        <w:r>
          <w:t>Contract details</w:t>
        </w:r>
        <w:bookmarkEnd w:id="2541"/>
      </w:ins>
    </w:p>
    <w:p w:rsidR="00975D21" w:rsidRDefault="00975D21" w:rsidP="00975D21">
      <w:pPr>
        <w:pStyle w:val="level4"/>
        <w:rPr>
          <w:ins w:id="2543" w:author="DIANA.01" w:date="2019-03-10T17:43:00Z"/>
        </w:rPr>
      </w:pPr>
      <w:ins w:id="2544" w:author="DIANA.01" w:date="2019-03-10T17:43:00Z">
        <w:r>
          <w:t>4.16.1</w:t>
        </w:r>
        <w:r>
          <w:tab/>
          <w:t>Description and Priority</w:t>
        </w:r>
      </w:ins>
    </w:p>
    <w:p w:rsidR="00975D21" w:rsidRDefault="00975D21" w:rsidP="00975D21">
      <w:pPr>
        <w:pStyle w:val="level3text"/>
        <w:numPr>
          <w:ilvl w:val="12"/>
          <w:numId w:val="0"/>
        </w:numPr>
        <w:ind w:left="1350" w:hanging="716"/>
        <w:rPr>
          <w:ins w:id="2545" w:author="DIANA.01" w:date="2019-03-10T17:44:00Z"/>
        </w:rPr>
      </w:pPr>
      <w:ins w:id="2546" w:author="DIANA.01" w:date="2019-03-10T17:43:00Z">
        <w:r>
          <w:t>View details for a specified contract from the contracts</w:t>
        </w:r>
      </w:ins>
      <w:ins w:id="2547" w:author="DIANA.01" w:date="2019-03-10T17:44:00Z">
        <w:r>
          <w:t>’</w:t>
        </w:r>
      </w:ins>
      <w:ins w:id="2548" w:author="DIANA.01" w:date="2019-03-10T17:43:00Z">
        <w:r>
          <w:t xml:space="preserve"> lis</w:t>
        </w:r>
      </w:ins>
      <w:ins w:id="2549" w:author="DIANA.01" w:date="2019-03-10T17:44:00Z">
        <w:r>
          <w:t>t.</w:t>
        </w:r>
      </w:ins>
    </w:p>
    <w:p w:rsidR="00975D21" w:rsidRDefault="00975D21" w:rsidP="00975D21">
      <w:pPr>
        <w:pStyle w:val="level3text"/>
        <w:numPr>
          <w:ilvl w:val="12"/>
          <w:numId w:val="0"/>
        </w:numPr>
        <w:ind w:left="1350" w:hanging="716"/>
        <w:rPr>
          <w:ins w:id="2550" w:author="DIANA.01" w:date="2019-03-10T17:43:00Z"/>
        </w:rPr>
      </w:pPr>
      <w:ins w:id="2551" w:author="DIANA.01" w:date="2019-03-10T17:44:00Z">
        <w:r>
          <w:rPr>
            <w:u w:val="single"/>
          </w:rPr>
          <w:t>A</w:t>
        </w:r>
      </w:ins>
      <w:ins w:id="2552" w:author="DIANA.01" w:date="2019-03-10T17:43:00Z">
        <w:r w:rsidRPr="002E7358">
          <w:rPr>
            <w:u w:val="single"/>
          </w:rPr>
          <w:t xml:space="preserve"> feature only available to administrators.</w:t>
        </w:r>
        <w:r>
          <w:t xml:space="preserve"> </w:t>
        </w:r>
      </w:ins>
    </w:p>
    <w:p w:rsidR="00975D21" w:rsidRPr="002E7358" w:rsidRDefault="00975D21" w:rsidP="00975D21">
      <w:pPr>
        <w:pStyle w:val="level3text"/>
        <w:numPr>
          <w:ilvl w:val="12"/>
          <w:numId w:val="0"/>
        </w:numPr>
        <w:ind w:left="1350" w:hanging="716"/>
        <w:rPr>
          <w:ins w:id="2553" w:author="DIANA.01" w:date="2019-03-10T17:43:00Z"/>
        </w:rPr>
      </w:pPr>
      <w:ins w:id="2554" w:author="DIANA.01" w:date="2019-03-10T17:44:00Z">
        <w:r>
          <w:t xml:space="preserve">Low </w:t>
        </w:r>
      </w:ins>
      <w:ins w:id="2555" w:author="DIANA.01" w:date="2019-03-10T17:43:00Z">
        <w:r>
          <w:t>priority.</w:t>
        </w:r>
      </w:ins>
    </w:p>
    <w:p w:rsidR="00975D21" w:rsidRDefault="00975D21" w:rsidP="00975D21">
      <w:pPr>
        <w:pStyle w:val="level4"/>
        <w:rPr>
          <w:ins w:id="2556" w:author="DIANA.01" w:date="2019-03-10T17:43:00Z"/>
        </w:rPr>
      </w:pPr>
      <w:ins w:id="2557" w:author="DIANA.01" w:date="2019-03-10T17:43:00Z">
        <w:r>
          <w:t>4.16.2</w:t>
        </w:r>
        <w:r>
          <w:tab/>
          <w:t>Stimulus/Response Sequences</w:t>
        </w:r>
      </w:ins>
    </w:p>
    <w:p w:rsidR="00975D21" w:rsidRDefault="00975D21" w:rsidP="00975D21">
      <w:pPr>
        <w:pStyle w:val="level3text"/>
        <w:numPr>
          <w:ilvl w:val="12"/>
          <w:numId w:val="0"/>
        </w:numPr>
        <w:ind w:left="1350" w:hanging="716"/>
        <w:rPr>
          <w:ins w:id="2558" w:author="DIANA.01" w:date="2019-03-10T17:43:00Z"/>
        </w:rPr>
      </w:pPr>
      <w:ins w:id="2559" w:author="DIANA.01" w:date="2019-03-10T17:43:00Z">
        <w:r>
          <w:t>Input: A button which redirects to the contracts’ list view</w:t>
        </w:r>
      </w:ins>
      <w:ins w:id="2560" w:author="DIANA.01" w:date="2019-03-10T17:44:00Z">
        <w:r>
          <w:t xml:space="preserve"> </w:t>
        </w:r>
      </w:ins>
      <w:ins w:id="2561" w:author="DIANA.01" w:date="2019-03-10T17:43:00Z">
        <w:r>
          <w:t xml:space="preserve">and a </w:t>
        </w:r>
      </w:ins>
      <w:ins w:id="2562" w:author="DIANA.01" w:date="2019-03-10T17:44:00Z">
        <w:r>
          <w:t xml:space="preserve">finalize </w:t>
        </w:r>
      </w:ins>
      <w:ins w:id="2563" w:author="DIANA.01" w:date="2019-03-10T17:43:00Z">
        <w:r>
          <w:t>button</w:t>
        </w:r>
      </w:ins>
      <w:ins w:id="2564" w:author="DIANA.01" w:date="2019-03-10T17:44:00Z">
        <w:r>
          <w:t>.</w:t>
        </w:r>
      </w:ins>
    </w:p>
    <w:p w:rsidR="00975D21" w:rsidRDefault="00975D21" w:rsidP="00975D21">
      <w:pPr>
        <w:pStyle w:val="level3text"/>
        <w:numPr>
          <w:ilvl w:val="12"/>
          <w:numId w:val="0"/>
        </w:numPr>
        <w:ind w:left="1350" w:hanging="716"/>
        <w:rPr>
          <w:ins w:id="2565" w:author="DIANA.01" w:date="2019-03-10T17:43:00Z"/>
        </w:rPr>
      </w:pPr>
      <w:ins w:id="2566" w:author="DIANA.01" w:date="2019-03-10T17:43:00Z">
        <w:r>
          <w:t xml:space="preserve">Output: </w:t>
        </w:r>
      </w:ins>
      <w:ins w:id="2567" w:author="DIANA.01" w:date="2019-03-10T17:45:00Z">
        <w:r>
          <w:t>Contract information – date, type (category), provider and price per unit.</w:t>
        </w:r>
      </w:ins>
    </w:p>
    <w:p w:rsidR="00975D21" w:rsidRPr="002E7358" w:rsidRDefault="00975D21" w:rsidP="00975D21">
      <w:pPr>
        <w:pStyle w:val="level4"/>
        <w:rPr>
          <w:ins w:id="2568" w:author="DIANA.01" w:date="2019-03-10T17:43:00Z"/>
        </w:rPr>
      </w:pPr>
      <w:ins w:id="2569" w:author="DIANA.01" w:date="2019-03-10T17:43:00Z">
        <w:r>
          <w:t>4.16.3</w:t>
        </w:r>
        <w:r>
          <w:tab/>
          <w:t>Functional Requirements</w:t>
        </w:r>
      </w:ins>
    </w:p>
    <w:p w:rsidR="00975D21" w:rsidRDefault="00975D21" w:rsidP="00975D21">
      <w:pPr>
        <w:pStyle w:val="requirement"/>
        <w:rPr>
          <w:ins w:id="2570" w:author="DIANA.01" w:date="2019-03-10T17:43:00Z"/>
        </w:rPr>
      </w:pPr>
      <w:ins w:id="2571" w:author="DIANA.01" w:date="2019-03-10T17:43:00Z">
        <w:r>
          <w:t>REQ-</w:t>
        </w:r>
      </w:ins>
      <w:r w:rsidR="00456BC7">
        <w:t>84</w:t>
      </w:r>
      <w:ins w:id="2572" w:author="DIANA.01" w:date="2019-03-10T17:43:00Z">
        <w:r>
          <w:t xml:space="preserve">: </w:t>
        </w:r>
      </w:ins>
      <w:ins w:id="2573" w:author="DIANA.01" w:date="2019-03-10T17:45:00Z">
        <w:r>
          <w:t xml:space="preserve">Back </w:t>
        </w:r>
      </w:ins>
      <w:ins w:id="2574" w:author="DIANA.01" w:date="2019-03-10T17:43:00Z">
        <w:r>
          <w:t>button</w:t>
        </w:r>
      </w:ins>
    </w:p>
    <w:p w:rsidR="00975D21" w:rsidRDefault="00975D21" w:rsidP="00364832">
      <w:pPr>
        <w:ind w:left="634" w:firstLine="720"/>
        <w:rPr>
          <w:ins w:id="2575" w:author="DIANA.01" w:date="2019-03-10T17:37:00Z"/>
        </w:rPr>
      </w:pPr>
      <w:ins w:id="2576" w:author="DIANA.01" w:date="2019-03-10T17:43:00Z">
        <w:r>
          <w:t>REQ-</w:t>
        </w:r>
      </w:ins>
      <w:ins w:id="2577" w:author="DIANA.01" w:date="2019-03-10T17:45:00Z">
        <w:r>
          <w:t>8</w:t>
        </w:r>
      </w:ins>
      <w:r w:rsidR="00456BC7">
        <w:t>5</w:t>
      </w:r>
      <w:ins w:id="2578" w:author="DIANA.01" w:date="2019-03-10T17:43:00Z">
        <w:r>
          <w:t xml:space="preserve">: </w:t>
        </w:r>
      </w:ins>
      <w:ins w:id="2579" w:author="DIANA.01" w:date="2019-03-10T17:45:00Z">
        <w:r>
          <w:t>Finalize butto</w:t>
        </w:r>
      </w:ins>
      <w:ins w:id="2580" w:author="DIANA.01" w:date="2019-03-10T17:46:00Z">
        <w:r>
          <w:t>n</w:t>
        </w:r>
      </w:ins>
    </w:p>
    <w:p w:rsidR="006B21E1" w:rsidRDefault="006B21E1" w:rsidP="00975D21">
      <w:pPr>
        <w:pStyle w:val="requirement"/>
        <w:ind w:left="0" w:firstLine="0"/>
        <w:pPrChange w:id="2581" w:author="DIANA.01" w:date="2019-03-10T17:37:00Z">
          <w:pPr>
            <w:pStyle w:val="requirement"/>
          </w:pPr>
        </w:pPrChange>
      </w:pPr>
    </w:p>
    <w:p w:rsidR="004B4BA3" w:rsidDel="00F70B43" w:rsidRDefault="004B4BA3">
      <w:pPr>
        <w:pStyle w:val="Heading2"/>
        <w:rPr>
          <w:del w:id="2582" w:author="DIANA.01" w:date="2019-03-07T19:32:00Z"/>
        </w:rPr>
      </w:pPr>
      <w:bookmarkStart w:id="2583" w:name="_Toc439994689"/>
      <w:del w:id="2584" w:author="DIANA.01" w:date="2019-03-07T19:32:00Z">
        <w:r w:rsidDel="00F70B43">
          <w:lastRenderedPageBreak/>
          <w:delText>System Feature 2 (and so on)</w:delText>
        </w:r>
        <w:bookmarkStart w:id="2585" w:name="_Toc3385208"/>
        <w:bookmarkStart w:id="2586" w:name="_Toc13083481"/>
        <w:bookmarkEnd w:id="2583"/>
        <w:bookmarkEnd w:id="2585"/>
        <w:bookmarkEnd w:id="2586"/>
      </w:del>
    </w:p>
    <w:p w:rsidR="004B4BA3" w:rsidRDefault="004B4BA3">
      <w:pPr>
        <w:pStyle w:val="Heading1"/>
      </w:pPr>
      <w:bookmarkStart w:id="2587" w:name="_Toc439994690"/>
      <w:bookmarkStart w:id="2588" w:name="_Toc13083482"/>
      <w:r>
        <w:t>Other Nonfunctional Requirements</w:t>
      </w:r>
      <w:bookmarkEnd w:id="2588"/>
    </w:p>
    <w:p w:rsidR="004B4BA3" w:rsidRDefault="004B4BA3">
      <w:pPr>
        <w:pStyle w:val="Heading2"/>
      </w:pPr>
      <w:bookmarkStart w:id="2589" w:name="_Toc13083483"/>
      <w:r>
        <w:t>Performance Requirements</w:t>
      </w:r>
      <w:bookmarkEnd w:id="2587"/>
      <w:bookmarkEnd w:id="2589"/>
    </w:p>
    <w:p w:rsidR="004B4BA3" w:rsidDel="00F3454A" w:rsidRDefault="004B4BA3">
      <w:pPr>
        <w:pStyle w:val="template"/>
        <w:rPr>
          <w:del w:id="2590" w:author="DIANA.01" w:date="2019-03-07T19:44:00Z"/>
        </w:rPr>
      </w:pPr>
      <w:del w:id="2591" w:author="DIANA.01" w:date="2019-03-07T19:44:00Z">
        <w:r w:rsidDel="00FD22DD">
          <w:delTex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delText>
        </w:r>
      </w:del>
    </w:p>
    <w:p w:rsidR="00F3454A" w:rsidRDefault="00F3454A">
      <w:pPr>
        <w:pStyle w:val="template"/>
        <w:rPr>
          <w:ins w:id="2592" w:author="Over Hype" w:date="2019-03-13T14:34:00Z"/>
        </w:rPr>
      </w:pPr>
      <w:ins w:id="2593" w:author="Over Hype" w:date="2019-03-13T14:35:00Z">
        <w:r>
          <w:t xml:space="preserve">The average server response time </w:t>
        </w:r>
      </w:ins>
      <w:ins w:id="2594" w:author="DIANA.01" w:date="2019-03-13T15:47:00Z">
        <w:r w:rsidR="00412539">
          <w:t xml:space="preserve">should </w:t>
        </w:r>
      </w:ins>
      <w:ins w:id="2595" w:author="Over Hype" w:date="2019-03-13T14:35:00Z">
        <w:del w:id="2596" w:author="DIANA.01" w:date="2019-03-13T15:47:00Z">
          <w:r w:rsidDel="00412539">
            <w:delText>will</w:delText>
          </w:r>
        </w:del>
        <w:del w:id="2597" w:author="DIANA.01" w:date="2019-03-13T15:46:00Z">
          <w:r w:rsidDel="00412539">
            <w:delText xml:space="preserve"> </w:delText>
          </w:r>
        </w:del>
        <w:r>
          <w:t>be between 0.5 and 1 second</w:t>
        </w:r>
      </w:ins>
      <w:ins w:id="2598" w:author="Over Hype" w:date="2019-03-13T14:51:00Z">
        <w:r w:rsidR="009E4281">
          <w:t>.</w:t>
        </w:r>
      </w:ins>
    </w:p>
    <w:p w:rsidR="00FD22DD" w:rsidRDefault="00FD22DD">
      <w:pPr>
        <w:pStyle w:val="template"/>
        <w:rPr>
          <w:ins w:id="2599" w:author="DIANA.01" w:date="2019-03-07T19:45:00Z"/>
        </w:rPr>
      </w:pPr>
      <w:ins w:id="2600" w:author="DIANA.01" w:date="2019-03-07T19:53:00Z">
        <w:r>
          <w:t xml:space="preserve">The </w:t>
        </w:r>
      </w:ins>
      <w:ins w:id="2601" w:author="DIANA.01" w:date="2019-03-07T19:54:00Z">
        <w:r w:rsidR="00491FED">
          <w:t xml:space="preserve">server </w:t>
        </w:r>
        <w:r>
          <w:t xml:space="preserve">response time </w:t>
        </w:r>
        <w:r w:rsidR="00491FED">
          <w:t xml:space="preserve">upper limit should be </w:t>
        </w:r>
        <w:del w:id="2602" w:author="Over Hype" w:date="2019-03-13T14:34:00Z">
          <w:r w:rsidR="00491FED" w:rsidDel="00F3454A">
            <w:delText>7</w:delText>
          </w:r>
        </w:del>
      </w:ins>
      <w:ins w:id="2603" w:author="Over Hype" w:date="2019-03-13T14:34:00Z">
        <w:r w:rsidR="00F3454A">
          <w:t>5</w:t>
        </w:r>
      </w:ins>
      <w:ins w:id="2604" w:author="DIANA.01" w:date="2019-03-07T19:54:00Z">
        <w:r w:rsidR="00491FED">
          <w:t xml:space="preserve"> seco</w:t>
        </w:r>
      </w:ins>
      <w:ins w:id="2605" w:author="DIANA.01" w:date="2019-03-07T19:55:00Z">
        <w:r w:rsidR="00491FED">
          <w:t>nds.</w:t>
        </w:r>
      </w:ins>
    </w:p>
    <w:p w:rsidR="004B4BA3" w:rsidRDefault="004B4BA3">
      <w:pPr>
        <w:pStyle w:val="Heading2"/>
      </w:pPr>
      <w:bookmarkStart w:id="2606" w:name="_Toc439994691"/>
      <w:bookmarkStart w:id="2607" w:name="_Toc13083484"/>
      <w:r>
        <w:t>Safety Requirements</w:t>
      </w:r>
      <w:bookmarkEnd w:id="2606"/>
      <w:bookmarkEnd w:id="2607"/>
    </w:p>
    <w:p w:rsidR="004B4BA3" w:rsidRDefault="004B4BA3">
      <w:pPr>
        <w:pStyle w:val="template"/>
      </w:pPr>
      <w:del w:id="2608" w:author="DIANA.01" w:date="2019-03-07T19:32:00Z">
        <w:r w:rsidDel="00F70B43">
          <w:delTex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delText>
        </w:r>
      </w:del>
      <w:ins w:id="2609" w:author="DIANA.01" w:date="2019-03-07T19:32:00Z">
        <w:r w:rsidR="00F70B43">
          <w:t>Not applicable.</w:t>
        </w:r>
      </w:ins>
    </w:p>
    <w:p w:rsidR="000A5185" w:rsidRPr="000D112A" w:rsidRDefault="004B4BA3" w:rsidP="00296985">
      <w:pPr>
        <w:pStyle w:val="Heading2"/>
      </w:pPr>
      <w:bookmarkStart w:id="2610" w:name="_Toc439994692"/>
      <w:bookmarkStart w:id="2611" w:name="_Toc13083485"/>
      <w:r>
        <w:t>Security Requirements</w:t>
      </w:r>
      <w:bookmarkEnd w:id="2610"/>
      <w:bookmarkEnd w:id="2611"/>
    </w:p>
    <w:p w:rsidR="004B4BA3" w:rsidRPr="00412539" w:rsidDel="00517117" w:rsidRDefault="004B4BA3">
      <w:pPr>
        <w:pStyle w:val="template"/>
        <w:rPr>
          <w:del w:id="2612" w:author="DIANA.01" w:date="2019-03-07T19:46:00Z"/>
          <w:rFonts w:ascii="Times" w:hAnsi="Times" w:cs="Times"/>
          <w:sz w:val="24"/>
          <w:szCs w:val="24"/>
          <w:rPrChange w:id="2613" w:author="DIANA.01" w:date="2019-03-13T15:47:00Z">
            <w:rPr>
              <w:del w:id="2614" w:author="DIANA.01" w:date="2019-03-07T19:46:00Z"/>
            </w:rPr>
          </w:rPrChange>
        </w:rPr>
      </w:pPr>
      <w:del w:id="2615" w:author="DIANA.01" w:date="2019-03-07T19:46:00Z">
        <w:r w:rsidRPr="00412539" w:rsidDel="00FD22DD">
          <w:rPr>
            <w:rFonts w:ascii="Times" w:hAnsi="Times" w:cs="Times"/>
            <w:sz w:val="24"/>
            <w:szCs w:val="24"/>
            <w:rPrChange w:id="2616" w:author="DIANA.01" w:date="2019-03-13T15:47:00Z">
              <w:rPr/>
            </w:rPrChange>
          </w:rPr>
          <w:delTex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delText>
        </w:r>
      </w:del>
    </w:p>
    <w:p w:rsidR="00517117" w:rsidRPr="00412539" w:rsidRDefault="00F3454A">
      <w:pPr>
        <w:pStyle w:val="template"/>
        <w:rPr>
          <w:ins w:id="2617" w:author="Over Hype" w:date="2019-03-13T14:44:00Z"/>
          <w:rFonts w:ascii="Times" w:hAnsi="Times" w:cs="Times"/>
          <w:sz w:val="24"/>
          <w:szCs w:val="24"/>
          <w:rPrChange w:id="2618" w:author="DIANA.01" w:date="2019-03-13T15:47:00Z">
            <w:rPr>
              <w:ins w:id="2619" w:author="Over Hype" w:date="2019-03-13T14:44:00Z"/>
            </w:rPr>
          </w:rPrChange>
        </w:rPr>
      </w:pPr>
      <w:ins w:id="2620" w:author="Over Hype" w:date="2019-03-13T14:30:00Z">
        <w:r w:rsidRPr="00412539">
          <w:rPr>
            <w:rFonts w:ascii="Times" w:hAnsi="Times" w:cs="Times"/>
            <w:sz w:val="24"/>
            <w:szCs w:val="24"/>
            <w:rPrChange w:id="2621" w:author="DIANA.01" w:date="2019-03-13T15:47:00Z">
              <w:rPr/>
            </w:rPrChange>
          </w:rPr>
          <w:t>The password will be crypted</w:t>
        </w:r>
      </w:ins>
      <w:ins w:id="2622" w:author="Over Hype" w:date="2019-03-13T14:35:00Z">
        <w:r w:rsidRPr="00412539">
          <w:rPr>
            <w:rFonts w:ascii="Times" w:hAnsi="Times" w:cs="Times"/>
            <w:sz w:val="24"/>
            <w:szCs w:val="24"/>
            <w:rPrChange w:id="2623" w:author="DIANA.01" w:date="2019-03-13T15:47:00Z">
              <w:rPr/>
            </w:rPrChange>
          </w:rPr>
          <w:t xml:space="preserve"> with a hash key.</w:t>
        </w:r>
      </w:ins>
    </w:p>
    <w:p w:rsidR="00D55FBD" w:rsidRPr="00412539" w:rsidRDefault="00D55FBD" w:rsidP="00412539">
      <w:pPr>
        <w:rPr>
          <w:ins w:id="2624" w:author="Over Hype" w:date="2019-03-13T14:29:00Z"/>
          <w:rFonts w:cs="Times"/>
          <w:szCs w:val="24"/>
          <w:rPrChange w:id="2625" w:author="DIANA.01" w:date="2019-03-13T15:47:00Z">
            <w:rPr>
              <w:ins w:id="2626" w:author="Over Hype" w:date="2019-03-13T14:29:00Z"/>
            </w:rPr>
          </w:rPrChange>
        </w:rPr>
        <w:pPrChange w:id="2627" w:author="DIANA.01" w:date="2019-03-13T15:47:00Z">
          <w:pPr>
            <w:pStyle w:val="template"/>
          </w:pPr>
        </w:pPrChange>
      </w:pPr>
      <w:ins w:id="2628" w:author="Over Hype" w:date="2019-03-13T14:44:00Z">
        <w:r w:rsidRPr="00296985">
          <w:rPr>
            <w:rFonts w:cs="Times"/>
            <w:szCs w:val="24"/>
          </w:rPr>
          <w:t>The password set by the user must have at least one uppercase char</w:t>
        </w:r>
      </w:ins>
      <w:ins w:id="2629" w:author="Over Hype" w:date="2019-03-13T14:45:00Z">
        <w:r w:rsidRPr="00412539">
          <w:rPr>
            <w:rFonts w:cs="Times"/>
            <w:szCs w:val="24"/>
            <w:rPrChange w:id="2630" w:author="DIANA.01" w:date="2019-03-13T15:47:00Z">
              <w:rPr/>
            </w:rPrChange>
          </w:rPr>
          <w:t>acter, one lowercase character</w:t>
        </w:r>
        <w:del w:id="2631" w:author="DIANA.01" w:date="2019-03-13T15:47:00Z">
          <w:r w:rsidRPr="00412539" w:rsidDel="00412539">
            <w:rPr>
              <w:rFonts w:cs="Times"/>
              <w:szCs w:val="24"/>
              <w:rPrChange w:id="2632" w:author="DIANA.01" w:date="2019-03-13T15:47:00Z">
                <w:rPr/>
              </w:rPrChange>
            </w:rPr>
            <w:delText xml:space="preserve"> </w:delText>
          </w:r>
        </w:del>
      </w:ins>
      <w:ins w:id="2633" w:author="Over Hype" w:date="2019-03-13T14:50:00Z">
        <w:r w:rsidRPr="00412539">
          <w:rPr>
            <w:rFonts w:cs="Times"/>
            <w:szCs w:val="24"/>
            <w:rPrChange w:id="2634" w:author="DIANA.01" w:date="2019-03-13T15:47:00Z">
              <w:rPr/>
            </w:rPrChange>
          </w:rPr>
          <w:t>,</w:t>
        </w:r>
        <w:r w:rsidRPr="00412539">
          <w:rPr>
            <w:rFonts w:cs="Times"/>
            <w:szCs w:val="24"/>
            <w:shd w:val="clear" w:color="auto" w:fill="FFFFFF"/>
            <w:rPrChange w:id="2635" w:author="DIANA.01" w:date="2019-03-13T15:47:00Z">
              <w:rPr>
                <w:shd w:val="clear" w:color="auto" w:fill="FFFFFF"/>
              </w:rPr>
            </w:rPrChange>
          </w:rPr>
          <w:t xml:space="preserve"> non</w:t>
        </w:r>
      </w:ins>
      <w:ins w:id="2636" w:author="DIANA.01" w:date="2019-03-13T15:47:00Z">
        <w:r w:rsidR="00412539" w:rsidRPr="00412539">
          <w:rPr>
            <w:rFonts w:cs="Times"/>
            <w:szCs w:val="24"/>
            <w:shd w:val="clear" w:color="auto" w:fill="FFFFFF"/>
            <w:rPrChange w:id="2637" w:author="DIANA.01" w:date="2019-03-13T15:47:00Z">
              <w:rPr>
                <w:shd w:val="clear" w:color="auto" w:fill="FFFFFF"/>
              </w:rPr>
            </w:rPrChange>
          </w:rPr>
          <w:t>-</w:t>
        </w:r>
      </w:ins>
      <w:ins w:id="2638" w:author="Over Hype" w:date="2019-03-13T14:50:00Z">
        <w:del w:id="2639" w:author="DIANA.01" w:date="2019-03-13T15:47:00Z">
          <w:r w:rsidRPr="00412539" w:rsidDel="00412539">
            <w:rPr>
              <w:rFonts w:cs="Times"/>
              <w:szCs w:val="24"/>
              <w:shd w:val="clear" w:color="auto" w:fill="FFFFFF"/>
              <w:rPrChange w:id="2640" w:author="DIANA.01" w:date="2019-03-13T15:47:00Z">
                <w:rPr>
                  <w:shd w:val="clear" w:color="auto" w:fill="FFFFFF"/>
                </w:rPr>
              </w:rPrChange>
            </w:rPr>
            <w:delText xml:space="preserve"> </w:delText>
          </w:r>
        </w:del>
        <w:r w:rsidRPr="00412539">
          <w:rPr>
            <w:rFonts w:cs="Times"/>
            <w:szCs w:val="24"/>
            <w:shd w:val="clear" w:color="auto" w:fill="FFFFFF"/>
            <w:rPrChange w:id="2641" w:author="DIANA.01" w:date="2019-03-13T15:47:00Z">
              <w:rPr>
                <w:shd w:val="clear" w:color="auto" w:fill="FFFFFF"/>
              </w:rPr>
            </w:rPrChange>
          </w:rPr>
          <w:t xml:space="preserve">letter or digit character. The minimum length of the password </w:t>
        </w:r>
        <w:r w:rsidR="00F937AD" w:rsidRPr="00412539">
          <w:rPr>
            <w:rFonts w:cs="Times"/>
            <w:szCs w:val="24"/>
            <w:shd w:val="clear" w:color="auto" w:fill="FFFFFF"/>
            <w:rPrChange w:id="2642" w:author="DIANA.01" w:date="2019-03-13T15:47:00Z">
              <w:rPr>
                <w:shd w:val="clear" w:color="auto" w:fill="FFFFFF"/>
              </w:rPr>
            </w:rPrChange>
          </w:rPr>
          <w:t>must be</w:t>
        </w:r>
      </w:ins>
      <w:ins w:id="2643" w:author="Over Hype" w:date="2019-03-13T14:51:00Z">
        <w:r w:rsidR="00F937AD" w:rsidRPr="00412539">
          <w:rPr>
            <w:rFonts w:cs="Times"/>
            <w:szCs w:val="24"/>
            <w:shd w:val="clear" w:color="auto" w:fill="FFFFFF"/>
            <w:rPrChange w:id="2644" w:author="DIANA.01" w:date="2019-03-13T15:47:00Z">
              <w:rPr>
                <w:shd w:val="clear" w:color="auto" w:fill="FFFFFF"/>
              </w:rPr>
            </w:rPrChange>
          </w:rPr>
          <w:t xml:space="preserve"> at least 6 characters long.</w:t>
        </w:r>
      </w:ins>
    </w:p>
    <w:p w:rsidR="004B4BA3" w:rsidRDefault="004B4BA3">
      <w:pPr>
        <w:pStyle w:val="Heading2"/>
      </w:pPr>
      <w:bookmarkStart w:id="2645" w:name="_Toc439994693"/>
      <w:bookmarkStart w:id="2646" w:name="_Toc13083486"/>
      <w:r>
        <w:t>Software Quality Attributes</w:t>
      </w:r>
      <w:bookmarkEnd w:id="2645"/>
      <w:bookmarkEnd w:id="2646"/>
    </w:p>
    <w:p w:rsidR="004B4BA3" w:rsidDel="000D112A" w:rsidRDefault="004B4BA3">
      <w:pPr>
        <w:pStyle w:val="template"/>
        <w:rPr>
          <w:del w:id="2647" w:author="DIANA.01" w:date="2019-03-07T19:49:00Z"/>
        </w:rPr>
      </w:pPr>
      <w:del w:id="2648" w:author="DIANA.01" w:date="2019-03-07T19:49:00Z">
        <w:r w:rsidDel="00FD22DD">
          <w:delTex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delText>
        </w:r>
      </w:del>
    </w:p>
    <w:p w:rsidR="000D112A" w:rsidRDefault="005D41D1" w:rsidP="000D112A">
      <w:pPr>
        <w:pStyle w:val="template"/>
        <w:rPr>
          <w:ins w:id="2649" w:author="DIANA.01" w:date="2019-03-10T16:49:00Z"/>
        </w:rPr>
      </w:pPr>
      <w:ins w:id="2650" w:author="Over Hype" w:date="2019-03-09T13:16:00Z">
        <w:r>
          <w:t xml:space="preserve">The 10 </w:t>
        </w:r>
      </w:ins>
      <w:ins w:id="2651" w:author="DIANA.01" w:date="2019-03-10T16:49:00Z">
        <w:r w:rsidR="00A24D4A">
          <w:t xml:space="preserve">MISRA </w:t>
        </w:r>
      </w:ins>
      <w:ins w:id="2652" w:author="Over Hype" w:date="2019-03-09T13:17:00Z">
        <w:del w:id="2653" w:author="DIANA.01" w:date="2019-03-10T16:49:00Z">
          <w:r w:rsidDel="00A24D4A">
            <w:delText xml:space="preserve">Misra </w:delText>
          </w:r>
        </w:del>
        <w:r>
          <w:t>coding rules used in</w:t>
        </w:r>
      </w:ins>
      <w:ins w:id="2654" w:author="DIANA.01" w:date="2019-03-10T17:48:00Z">
        <w:r w:rsidR="00BA66D1">
          <w:t xml:space="preserve"> </w:t>
        </w:r>
      </w:ins>
      <w:ins w:id="2655" w:author="Over Hype" w:date="2019-03-09T13:17:00Z">
        <w:del w:id="2656" w:author="DIANA.01" w:date="2019-03-10T17:48:00Z">
          <w:r w:rsidDel="00BA66D1">
            <w:delText xml:space="preserve"> </w:delText>
          </w:r>
        </w:del>
        <w:r>
          <w:t>development are</w:t>
        </w:r>
      </w:ins>
      <w:ins w:id="2657" w:author="Over Hype" w:date="2019-03-09T13:02:00Z">
        <w:del w:id="2658" w:author="DIANA.01" w:date="2019-03-10T17:47:00Z">
          <w:r w:rsidR="000D112A" w:rsidDel="00975D21">
            <w:delText xml:space="preserve"> </w:delText>
          </w:r>
        </w:del>
        <w:r w:rsidR="000D112A">
          <w:t>:</w:t>
        </w:r>
      </w:ins>
    </w:p>
    <w:p w:rsidR="00A24D4A" w:rsidRDefault="00A24D4A" w:rsidP="000D112A">
      <w:pPr>
        <w:pStyle w:val="template"/>
        <w:rPr>
          <w:ins w:id="2659" w:author="Over Hype" w:date="2019-03-09T13:02:00Z"/>
        </w:rPr>
      </w:pPr>
    </w:p>
    <w:p w:rsidR="000D112A" w:rsidRPr="00412539" w:rsidRDefault="000D112A" w:rsidP="00BA7A34">
      <w:pPr>
        <w:pStyle w:val="template"/>
        <w:numPr>
          <w:ilvl w:val="0"/>
          <w:numId w:val="15"/>
        </w:numPr>
        <w:rPr>
          <w:ins w:id="2660" w:author="DIANA.01" w:date="2019-03-13T15:48:00Z"/>
          <w:b/>
          <w:rPrChange w:id="2661" w:author="DIANA.01" w:date="2019-03-13T15:49:00Z">
            <w:rPr>
              <w:ins w:id="2662" w:author="DIANA.01" w:date="2019-03-13T15:48:00Z"/>
            </w:rPr>
          </w:rPrChange>
        </w:rPr>
      </w:pPr>
      <w:ins w:id="2663" w:author="Over Hype" w:date="2019-03-09T13:03:00Z">
        <w:r w:rsidRPr="000D112A">
          <w:t>Unused method parameters should be removed</w:t>
        </w:r>
        <w:r>
          <w:t xml:space="preserve"> </w:t>
        </w:r>
        <w:del w:id="2664" w:author="DIANA.01" w:date="2019-03-10T17:47:00Z">
          <w:r w:rsidRPr="00412539" w:rsidDel="00975D21">
            <w:rPr>
              <w:b/>
              <w:rPrChange w:id="2665" w:author="DIANA.01" w:date="2019-03-13T15:49:00Z">
                <w:rPr/>
              </w:rPrChange>
            </w:rPr>
            <w:delText xml:space="preserve">   </w:delText>
          </w:r>
        </w:del>
        <w:r w:rsidRPr="00412539">
          <w:rPr>
            <w:b/>
            <w:rPrChange w:id="2666" w:author="DIANA.01" w:date="2019-03-13T15:49:00Z">
              <w:rPr/>
            </w:rPrChange>
          </w:rPr>
          <w:t>(MISRA C:2012, 2.7</w:t>
        </w:r>
      </w:ins>
      <w:ins w:id="2667" w:author="DIANA.01" w:date="2019-03-10T17:47:00Z">
        <w:r w:rsidR="00975D21" w:rsidRPr="00412539">
          <w:rPr>
            <w:b/>
            <w:rPrChange w:id="2668" w:author="DIANA.01" w:date="2019-03-13T15:49:00Z">
              <w:rPr/>
            </w:rPrChange>
          </w:rPr>
          <w:t>)</w:t>
        </w:r>
      </w:ins>
      <w:ins w:id="2669" w:author="Over Hype" w:date="2019-03-09T13:03:00Z">
        <w:del w:id="2670" w:author="DIANA.01" w:date="2019-03-10T17:47:00Z">
          <w:r w:rsidRPr="00412539" w:rsidDel="00975D21">
            <w:rPr>
              <w:b/>
              <w:rPrChange w:id="2671" w:author="DIANA.01" w:date="2019-03-13T15:49:00Z">
                <w:rPr/>
              </w:rPrChange>
            </w:rPr>
            <w:delText xml:space="preserve"> )</w:delText>
          </w:r>
        </w:del>
      </w:ins>
    </w:p>
    <w:p w:rsidR="00412539" w:rsidRDefault="00412539" w:rsidP="00412539">
      <w:pPr>
        <w:pStyle w:val="template"/>
        <w:ind w:left="720"/>
        <w:rPr>
          <w:ins w:id="2672" w:author="Over Hype" w:date="2019-03-09T13:03:00Z"/>
        </w:rPr>
        <w:pPrChange w:id="2673"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674" w:author="DIANA.01" w:date="2019-03-13T15:48:00Z"/>
          <w:b/>
          <w:rPrChange w:id="2675" w:author="DIANA.01" w:date="2019-03-13T15:49:00Z">
            <w:rPr>
              <w:ins w:id="2676" w:author="DIANA.01" w:date="2019-03-13T15:48:00Z"/>
            </w:rPr>
          </w:rPrChange>
        </w:rPr>
      </w:pPr>
      <w:ins w:id="2677" w:author="Over Hype" w:date="2019-03-09T13:03:00Z">
        <w:r w:rsidRPr="000D112A">
          <w:t xml:space="preserve">Destructors should not throw exceptions </w:t>
        </w:r>
        <w:del w:id="2678" w:author="DIANA.01" w:date="2019-03-10T17:47:00Z">
          <w:r w:rsidRPr="00412539" w:rsidDel="00975D21">
            <w:rPr>
              <w:b/>
              <w:rPrChange w:id="2679" w:author="DIANA.01" w:date="2019-03-13T15:49:00Z">
                <w:rPr/>
              </w:rPrChange>
            </w:rPr>
            <w:delText xml:space="preserve"> </w:delText>
          </w:r>
          <w:r w:rsidRPr="00412539" w:rsidDel="00975D21">
            <w:rPr>
              <w:b/>
              <w:rPrChange w:id="2680" w:author="DIANA.01" w:date="2019-03-13T15:49:00Z">
                <w:rPr/>
              </w:rPrChange>
            </w:rPr>
            <w:tab/>
            <w:delText xml:space="preserve">   </w:delText>
          </w:r>
        </w:del>
        <w:r w:rsidRPr="00412539">
          <w:rPr>
            <w:b/>
            <w:rPrChange w:id="2681" w:author="DIANA.01" w:date="2019-03-13T15:49:00Z">
              <w:rPr/>
            </w:rPrChange>
          </w:rPr>
          <w:t>(MISRA C++:2008, 15-5-1)</w:t>
        </w:r>
      </w:ins>
    </w:p>
    <w:p w:rsidR="00412539" w:rsidRPr="00412539" w:rsidRDefault="00412539" w:rsidP="00412539">
      <w:pPr>
        <w:pStyle w:val="template"/>
        <w:rPr>
          <w:ins w:id="2682" w:author="Over Hype" w:date="2019-03-09T13:03:00Z"/>
          <w:b/>
          <w:rPrChange w:id="2683" w:author="DIANA.01" w:date="2019-03-13T15:49:00Z">
            <w:rPr>
              <w:ins w:id="2684" w:author="Over Hype" w:date="2019-03-09T13:03:00Z"/>
            </w:rPr>
          </w:rPrChange>
        </w:rPr>
        <w:pPrChange w:id="2685"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686" w:author="DIANA.01" w:date="2019-03-13T15:48:00Z"/>
          <w:b/>
          <w:rPrChange w:id="2687" w:author="DIANA.01" w:date="2019-03-13T15:49:00Z">
            <w:rPr>
              <w:ins w:id="2688" w:author="DIANA.01" w:date="2019-03-13T15:48:00Z"/>
            </w:rPr>
          </w:rPrChange>
        </w:rPr>
      </w:pPr>
      <w:ins w:id="2689" w:author="Over Hype" w:date="2019-03-09T13:03:00Z">
        <w:r>
          <w:t xml:space="preserve">Multiple variables should not be declared on the same line </w:t>
        </w:r>
        <w:r w:rsidRPr="00412539">
          <w:rPr>
            <w:b/>
            <w:rPrChange w:id="2690" w:author="DIANA.01" w:date="2019-03-13T15:49:00Z">
              <w:rPr/>
            </w:rPrChange>
          </w:rPr>
          <w:t>(MISRA C++:2008, 8-0-1</w:t>
        </w:r>
      </w:ins>
      <w:ins w:id="2691" w:author="Over Hype" w:date="2019-03-09T13:04:00Z">
        <w:r w:rsidRPr="00412539">
          <w:rPr>
            <w:b/>
            <w:rPrChange w:id="2692" w:author="DIANA.01" w:date="2019-03-13T15:49:00Z">
              <w:rPr/>
            </w:rPrChange>
          </w:rPr>
          <w:t>)</w:t>
        </w:r>
      </w:ins>
      <w:ins w:id="2693" w:author="Over Hype" w:date="2019-03-09T13:03:00Z">
        <w:r w:rsidRPr="00412539">
          <w:rPr>
            <w:b/>
            <w:rPrChange w:id="2694" w:author="DIANA.01" w:date="2019-03-13T15:49:00Z">
              <w:rPr/>
            </w:rPrChange>
          </w:rPr>
          <w:t xml:space="preserve"> </w:t>
        </w:r>
      </w:ins>
    </w:p>
    <w:p w:rsidR="00412539" w:rsidRPr="00412539" w:rsidRDefault="00412539" w:rsidP="00412539">
      <w:pPr>
        <w:pStyle w:val="template"/>
        <w:ind w:left="720"/>
        <w:rPr>
          <w:ins w:id="2695" w:author="Over Hype" w:date="2019-03-09T13:04:00Z"/>
          <w:b/>
          <w:rPrChange w:id="2696" w:author="DIANA.01" w:date="2019-03-13T15:49:00Z">
            <w:rPr>
              <w:ins w:id="2697" w:author="Over Hype" w:date="2019-03-09T13:04:00Z"/>
            </w:rPr>
          </w:rPrChange>
        </w:rPr>
        <w:pPrChange w:id="2698"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699" w:author="DIANA.01" w:date="2019-03-13T15:48:00Z"/>
          <w:b/>
          <w:rPrChange w:id="2700" w:author="DIANA.01" w:date="2019-03-13T15:50:00Z">
            <w:rPr>
              <w:ins w:id="2701" w:author="DIANA.01" w:date="2019-03-13T15:48:00Z"/>
            </w:rPr>
          </w:rPrChange>
        </w:rPr>
      </w:pPr>
      <w:ins w:id="2702" w:author="Over Hype" w:date="2019-03-09T13:05:00Z">
        <w:r>
          <w:t xml:space="preserve">Increment (++) and decrement (--) operators should not be used in a method call or mixed with other operators in an expression </w:t>
        </w:r>
        <w:r w:rsidRPr="00412539">
          <w:rPr>
            <w:b/>
            <w:rPrChange w:id="2703" w:author="DIANA.01" w:date="2019-03-13T15:50:00Z">
              <w:rPr/>
            </w:rPrChange>
          </w:rPr>
          <w:t>(MISRA C:2012, 13.3)</w:t>
        </w:r>
      </w:ins>
    </w:p>
    <w:p w:rsidR="00412539" w:rsidRDefault="00412539" w:rsidP="00456BC7">
      <w:pPr>
        <w:pStyle w:val="template"/>
        <w:rPr>
          <w:ins w:id="2704" w:author="Over Hype" w:date="2019-03-09T13:05:00Z"/>
        </w:rPr>
        <w:pPrChange w:id="2705"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706" w:author="DIANA.01" w:date="2019-03-13T15:48:00Z"/>
          <w:b/>
          <w:rPrChange w:id="2707" w:author="DIANA.01" w:date="2019-03-13T15:49:00Z">
            <w:rPr>
              <w:ins w:id="2708" w:author="DIANA.01" w:date="2019-03-13T15:48:00Z"/>
            </w:rPr>
          </w:rPrChange>
        </w:rPr>
      </w:pPr>
      <w:ins w:id="2709" w:author="Over Hype" w:date="2019-03-09T13:06:00Z">
        <w:r w:rsidRPr="000D112A">
          <w:t xml:space="preserve">Useless "if(true) {...}" and "if(false){...}" blocks should be removed </w:t>
        </w:r>
        <w:r w:rsidRPr="00412539">
          <w:rPr>
            <w:b/>
            <w:rPrChange w:id="2710" w:author="DIANA.01" w:date="2019-03-13T15:49:00Z">
              <w:rPr/>
            </w:rPrChange>
          </w:rPr>
          <w:t>(MISRA C:2012, 14.3)</w:t>
        </w:r>
      </w:ins>
    </w:p>
    <w:p w:rsidR="00412539" w:rsidRDefault="00412539" w:rsidP="00412539">
      <w:pPr>
        <w:pStyle w:val="template"/>
        <w:ind w:left="720"/>
        <w:rPr>
          <w:ins w:id="2711" w:author="Over Hype" w:date="2019-03-09T13:06:00Z"/>
        </w:rPr>
        <w:pPrChange w:id="2712"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713" w:author="DIANA.01" w:date="2019-03-13T15:48:00Z"/>
          <w:b/>
          <w:rPrChange w:id="2714" w:author="DIANA.01" w:date="2019-03-13T15:49:00Z">
            <w:rPr>
              <w:ins w:id="2715" w:author="DIANA.01" w:date="2019-03-13T15:48:00Z"/>
            </w:rPr>
          </w:rPrChange>
        </w:rPr>
      </w:pPr>
      <w:ins w:id="2716" w:author="Over Hype" w:date="2019-03-09T13:06:00Z">
        <w:r w:rsidRPr="000D112A">
          <w:t xml:space="preserve">Control structures should use curly braces </w:t>
        </w:r>
        <w:r w:rsidRPr="00412539">
          <w:rPr>
            <w:b/>
            <w:rPrChange w:id="2717" w:author="DIANA.01" w:date="2019-03-13T15:49:00Z">
              <w:rPr/>
            </w:rPrChange>
          </w:rPr>
          <w:t>(MISRA C:2012, 15.6)</w:t>
        </w:r>
      </w:ins>
    </w:p>
    <w:p w:rsidR="00412539" w:rsidRDefault="00412539" w:rsidP="00412539">
      <w:pPr>
        <w:pStyle w:val="template"/>
        <w:rPr>
          <w:ins w:id="2718" w:author="Over Hype" w:date="2019-03-09T13:06:00Z"/>
        </w:rPr>
        <w:pPrChange w:id="2719" w:author="DIANA.01" w:date="2019-03-13T15:48:00Z">
          <w:pPr>
            <w:pStyle w:val="template"/>
            <w:numPr>
              <w:numId w:val="14"/>
            </w:numPr>
            <w:ind w:left="720" w:hanging="360"/>
          </w:pPr>
        </w:pPrChange>
      </w:pPr>
    </w:p>
    <w:p w:rsidR="000D112A" w:rsidRPr="00412539" w:rsidRDefault="000D112A" w:rsidP="00BA7A34">
      <w:pPr>
        <w:pStyle w:val="template"/>
        <w:numPr>
          <w:ilvl w:val="0"/>
          <w:numId w:val="15"/>
        </w:numPr>
        <w:rPr>
          <w:ins w:id="2720" w:author="DIANA.01" w:date="2019-03-13T15:48:00Z"/>
          <w:b/>
          <w:rPrChange w:id="2721" w:author="DIANA.01" w:date="2019-03-13T15:49:00Z">
            <w:rPr>
              <w:ins w:id="2722" w:author="DIANA.01" w:date="2019-03-13T15:48:00Z"/>
            </w:rPr>
          </w:rPrChange>
        </w:rPr>
      </w:pPr>
      <w:ins w:id="2723" w:author="Over Hype" w:date="2019-03-09T13:06:00Z">
        <w:r w:rsidRPr="000D112A">
          <w:t xml:space="preserve">Sections of code should not be commented out </w:t>
        </w:r>
        <w:r w:rsidRPr="00412539">
          <w:rPr>
            <w:b/>
            <w:rPrChange w:id="2724" w:author="DIANA.01" w:date="2019-03-13T15:49:00Z">
              <w:rPr/>
            </w:rPrChange>
          </w:rPr>
          <w:t>(MISRA C:2012, Dir. 4.4</w:t>
        </w:r>
      </w:ins>
      <w:ins w:id="2725" w:author="Over Hype" w:date="2019-03-09T13:08:00Z">
        <w:r w:rsidR="00BA7A34" w:rsidRPr="00412539">
          <w:rPr>
            <w:b/>
            <w:rPrChange w:id="2726" w:author="DIANA.01" w:date="2019-03-13T15:49:00Z">
              <w:rPr/>
            </w:rPrChange>
          </w:rPr>
          <w:t>)</w:t>
        </w:r>
      </w:ins>
    </w:p>
    <w:p w:rsidR="00412539" w:rsidRDefault="00412539" w:rsidP="00412539">
      <w:pPr>
        <w:pStyle w:val="template"/>
        <w:ind w:left="720"/>
        <w:rPr>
          <w:ins w:id="2727" w:author="Over Hype" w:date="2019-03-09T13:07:00Z"/>
        </w:rPr>
        <w:pPrChange w:id="2728" w:author="DIANA.01" w:date="2019-03-13T15:48:00Z">
          <w:pPr>
            <w:pStyle w:val="template"/>
            <w:numPr>
              <w:numId w:val="14"/>
            </w:numPr>
            <w:ind w:left="720" w:hanging="360"/>
          </w:pPr>
        </w:pPrChange>
      </w:pPr>
    </w:p>
    <w:p w:rsidR="00412539" w:rsidRPr="00412539" w:rsidRDefault="000D112A" w:rsidP="00296985">
      <w:pPr>
        <w:pStyle w:val="template"/>
        <w:numPr>
          <w:ilvl w:val="0"/>
          <w:numId w:val="15"/>
        </w:numPr>
        <w:rPr>
          <w:ins w:id="2729" w:author="DIANA.01" w:date="2019-03-13T15:48:00Z"/>
          <w:b/>
          <w:rPrChange w:id="2730" w:author="DIANA.01" w:date="2019-03-13T15:50:00Z">
            <w:rPr>
              <w:ins w:id="2731" w:author="DIANA.01" w:date="2019-03-13T15:48:00Z"/>
            </w:rPr>
          </w:rPrChange>
        </w:rPr>
      </w:pPr>
      <w:ins w:id="2732" w:author="Over Hype" w:date="2019-03-09T13:07:00Z">
        <w:r w:rsidRPr="000D112A">
          <w:t xml:space="preserve">Literal suffixes should be upper case </w:t>
        </w:r>
        <w:r w:rsidRPr="00412539">
          <w:rPr>
            <w:b/>
            <w:rPrChange w:id="2733" w:author="DIANA.01" w:date="2019-03-13T15:50:00Z">
              <w:rPr/>
            </w:rPrChange>
          </w:rPr>
          <w:t>(MISRA C:2012, 7.3</w:t>
        </w:r>
      </w:ins>
      <w:ins w:id="2734" w:author="Over Hype" w:date="2019-03-09T13:06:00Z">
        <w:r w:rsidRPr="00412539">
          <w:rPr>
            <w:b/>
            <w:rPrChange w:id="2735" w:author="DIANA.01" w:date="2019-03-13T15:50:00Z">
              <w:rPr/>
            </w:rPrChange>
          </w:rPr>
          <w:t>)</w:t>
        </w:r>
      </w:ins>
    </w:p>
    <w:p w:rsidR="00412539" w:rsidRDefault="00412539" w:rsidP="00412539">
      <w:pPr>
        <w:pStyle w:val="template"/>
        <w:ind w:left="720"/>
        <w:rPr>
          <w:ins w:id="2736" w:author="Over Hype" w:date="2019-03-09T13:07:00Z"/>
        </w:rPr>
        <w:pPrChange w:id="2737" w:author="DIANA.01" w:date="2019-03-13T15:48:00Z">
          <w:pPr>
            <w:pStyle w:val="template"/>
            <w:numPr>
              <w:numId w:val="14"/>
            </w:numPr>
            <w:ind w:left="720" w:hanging="360"/>
          </w:pPr>
        </w:pPrChange>
      </w:pPr>
    </w:p>
    <w:p w:rsidR="00457A82" w:rsidRPr="00412539" w:rsidRDefault="00457A82" w:rsidP="00BA7A34">
      <w:pPr>
        <w:pStyle w:val="template"/>
        <w:numPr>
          <w:ilvl w:val="0"/>
          <w:numId w:val="15"/>
        </w:numPr>
        <w:rPr>
          <w:ins w:id="2738" w:author="DIANA.01" w:date="2019-03-13T15:48:00Z"/>
          <w:b/>
          <w:rPrChange w:id="2739" w:author="DIANA.01" w:date="2019-03-13T15:50:00Z">
            <w:rPr>
              <w:ins w:id="2740" w:author="DIANA.01" w:date="2019-03-13T15:48:00Z"/>
            </w:rPr>
          </w:rPrChange>
        </w:rPr>
      </w:pPr>
      <w:ins w:id="2741" w:author="Over Hype" w:date="2019-03-09T13:07:00Z">
        <w:r w:rsidRPr="00457A82">
          <w:t>"</w:t>
        </w:r>
        <w:proofErr w:type="spellStart"/>
        <w:r w:rsidRPr="00457A82">
          <w:t>goto</w:t>
        </w:r>
        <w:proofErr w:type="spellEnd"/>
        <w:r w:rsidRPr="00457A82">
          <w:t xml:space="preserve">" statement should not be used </w:t>
        </w:r>
        <w:r w:rsidRPr="00412539">
          <w:rPr>
            <w:b/>
            <w:rPrChange w:id="2742" w:author="DIANA.01" w:date="2019-03-13T15:50:00Z">
              <w:rPr/>
            </w:rPrChange>
          </w:rPr>
          <w:t>(MISRA C:2012, 15.1)</w:t>
        </w:r>
      </w:ins>
    </w:p>
    <w:p w:rsidR="00412539" w:rsidRPr="00412539" w:rsidRDefault="00412539" w:rsidP="00412539">
      <w:pPr>
        <w:pStyle w:val="template"/>
        <w:ind w:left="720"/>
        <w:rPr>
          <w:ins w:id="2743" w:author="Over Hype" w:date="2019-03-09T13:07:00Z"/>
          <w:b/>
          <w:rPrChange w:id="2744" w:author="DIANA.01" w:date="2019-03-13T15:50:00Z">
            <w:rPr>
              <w:ins w:id="2745" w:author="Over Hype" w:date="2019-03-09T13:07:00Z"/>
            </w:rPr>
          </w:rPrChange>
        </w:rPr>
        <w:pPrChange w:id="2746" w:author="DIANA.01" w:date="2019-03-13T15:48:00Z">
          <w:pPr>
            <w:pStyle w:val="template"/>
            <w:numPr>
              <w:numId w:val="14"/>
            </w:numPr>
            <w:ind w:left="720" w:hanging="360"/>
          </w:pPr>
        </w:pPrChange>
      </w:pPr>
    </w:p>
    <w:p w:rsidR="00457A82" w:rsidRPr="00412539" w:rsidRDefault="00457A82" w:rsidP="00BA7A34">
      <w:pPr>
        <w:pStyle w:val="template"/>
        <w:numPr>
          <w:ilvl w:val="0"/>
          <w:numId w:val="15"/>
        </w:numPr>
        <w:rPr>
          <w:ins w:id="2747" w:author="Over Hype" w:date="2019-03-09T13:05:00Z"/>
          <w:b/>
          <w:rPrChange w:id="2748" w:author="DIANA.01" w:date="2019-03-13T15:50:00Z">
            <w:rPr>
              <w:ins w:id="2749" w:author="Over Hype" w:date="2019-03-09T13:05:00Z"/>
            </w:rPr>
          </w:rPrChange>
        </w:rPr>
        <w:pPrChange w:id="2750" w:author="Over Hype" w:date="2019-03-09T13:08:00Z">
          <w:pPr>
            <w:pStyle w:val="template"/>
            <w:numPr>
              <w:numId w:val="14"/>
            </w:numPr>
            <w:ind w:left="720" w:hanging="360"/>
          </w:pPr>
        </w:pPrChange>
      </w:pPr>
      <w:ins w:id="2751" w:author="Over Hype" w:date="2019-03-09T13:07:00Z">
        <w:r w:rsidRPr="00457A82">
          <w:t xml:space="preserve">Boolean expressions should not be gratuitous </w:t>
        </w:r>
        <w:r w:rsidRPr="00412539">
          <w:rPr>
            <w:b/>
            <w:rPrChange w:id="2752" w:author="DIANA.01" w:date="2019-03-13T15:50:00Z">
              <w:rPr/>
            </w:rPrChange>
          </w:rPr>
          <w:t>(MISRA C:2012, 14.3)</w:t>
        </w:r>
      </w:ins>
    </w:p>
    <w:p w:rsidR="000D112A" w:rsidRDefault="000D112A">
      <w:pPr>
        <w:pStyle w:val="template"/>
        <w:rPr>
          <w:ins w:id="2753" w:author="Over Hype" w:date="2019-03-09T13:00:00Z"/>
        </w:rPr>
      </w:pPr>
    </w:p>
    <w:p w:rsidR="004B4BA3" w:rsidRDefault="004B4BA3">
      <w:pPr>
        <w:pStyle w:val="Heading2"/>
      </w:pPr>
      <w:bookmarkStart w:id="2754" w:name="_Toc439994694"/>
      <w:bookmarkStart w:id="2755" w:name="_Toc13083487"/>
      <w:r>
        <w:t>Business Rules</w:t>
      </w:r>
      <w:bookmarkEnd w:id="2754"/>
      <w:bookmarkEnd w:id="2755"/>
    </w:p>
    <w:p w:rsidR="004B4BA3" w:rsidDel="00254564" w:rsidRDefault="004B4BA3">
      <w:pPr>
        <w:pStyle w:val="template"/>
        <w:rPr>
          <w:del w:id="2756" w:author="DIANA.01" w:date="2019-03-07T19:40:00Z"/>
        </w:rPr>
      </w:pPr>
      <w:del w:id="2757" w:author="DIANA.01" w:date="2019-03-07T19:40:00Z">
        <w:r w:rsidDel="00254564">
          <w:delText>&lt;List any operating principles about the product, such as which individuals or roles can perform which functions under specific circumstances. These are not functional requirements in themselves, but they may imply certain functional requirements to enforce the rules.&gt;</w:delText>
        </w:r>
      </w:del>
    </w:p>
    <w:p w:rsidR="00254564" w:rsidRDefault="00254564">
      <w:pPr>
        <w:pStyle w:val="template"/>
        <w:rPr>
          <w:ins w:id="2758" w:author="DIANA.01" w:date="2019-03-07T19:40:00Z"/>
        </w:rPr>
      </w:pPr>
      <w:ins w:id="2759" w:author="DIANA.01" w:date="2019-03-07T19:40:00Z">
        <w:r>
          <w:t>Not applicable.</w:t>
        </w:r>
      </w:ins>
    </w:p>
    <w:p w:rsidR="004B4BA3" w:rsidRDefault="004B4BA3">
      <w:pPr>
        <w:pStyle w:val="Heading1"/>
      </w:pPr>
      <w:bookmarkStart w:id="2760" w:name="_Toc439994695"/>
      <w:bookmarkStart w:id="2761" w:name="_Toc13083488"/>
      <w:r>
        <w:lastRenderedPageBreak/>
        <w:t>Other Requirements</w:t>
      </w:r>
      <w:bookmarkEnd w:id="2760"/>
      <w:bookmarkEnd w:id="2761"/>
    </w:p>
    <w:p w:rsidR="004B4BA3" w:rsidDel="00254564" w:rsidRDefault="004B4BA3">
      <w:pPr>
        <w:pStyle w:val="template"/>
        <w:rPr>
          <w:del w:id="2762" w:author="DIANA.01" w:date="2019-03-07T19:40:00Z"/>
        </w:rPr>
      </w:pPr>
      <w:del w:id="2763" w:author="DIANA.01" w:date="2019-03-07T19:40:00Z">
        <w:r w:rsidDel="00254564">
          <w:delText>&lt;Define any other requirements not covered elsewhere in the SRS. This might include database requirements, internationalization requirements, legal requirements, reuse objectives for the project, and so on. Add any new sections that are pertinent to the project.&gt;</w:delText>
        </w:r>
      </w:del>
    </w:p>
    <w:p w:rsidR="009B091F" w:rsidRDefault="004B4BA3">
      <w:pPr>
        <w:pStyle w:val="TOCEntry"/>
        <w:rPr>
          <w:ins w:id="2764" w:author="DIANA.01" w:date="2019-03-10T15:57:00Z"/>
        </w:rPr>
      </w:pPr>
      <w:bookmarkStart w:id="2765" w:name="_Toc439994696"/>
      <w:bookmarkStart w:id="2766" w:name="_Toc13083489"/>
      <w:r>
        <w:t>Appendix A: Glossary</w:t>
      </w:r>
      <w:bookmarkEnd w:id="2765"/>
      <w:bookmarkEnd w:id="2766"/>
    </w:p>
    <w:p w:rsidR="009B091F" w:rsidRDefault="009B091F" w:rsidP="009B091F">
      <w:pPr>
        <w:pStyle w:val="template"/>
        <w:rPr>
          <w:ins w:id="2767" w:author="DIANA.01" w:date="2019-03-10T16:01:00Z"/>
        </w:rPr>
      </w:pPr>
      <w:ins w:id="2768" w:author="DIANA.01" w:date="2019-03-10T16:01:00Z">
        <w:r>
          <w:t>A list of all acronyms and abbreviations used in the SRS document:</w:t>
        </w:r>
      </w:ins>
    </w:p>
    <w:p w:rsidR="009B091F" w:rsidRDefault="009B091F" w:rsidP="009B091F">
      <w:pPr>
        <w:pStyle w:val="template"/>
        <w:rPr>
          <w:ins w:id="2769" w:author="DIANA.01" w:date="2019-03-10T15:57:00Z"/>
        </w:rPr>
      </w:pPr>
    </w:p>
    <w:p w:rsidR="009B091F" w:rsidRDefault="009B091F" w:rsidP="00412539">
      <w:pPr>
        <w:pStyle w:val="template"/>
        <w:numPr>
          <w:ilvl w:val="0"/>
          <w:numId w:val="34"/>
        </w:numPr>
        <w:rPr>
          <w:ins w:id="2770" w:author="DIANA.01" w:date="2019-03-10T15:58:00Z"/>
        </w:rPr>
        <w:pPrChange w:id="2771" w:author="DIANA.01" w:date="2019-03-13T15:48:00Z">
          <w:pPr>
            <w:pStyle w:val="template"/>
          </w:pPr>
        </w:pPrChange>
      </w:pPr>
      <w:ins w:id="2772" w:author="DIANA.01" w:date="2019-03-10T15:58:00Z">
        <w:r w:rsidRPr="009B091F">
          <w:rPr>
            <w:b/>
            <w:rPrChange w:id="2773" w:author="DIANA.01" w:date="2019-03-10T16:00:00Z">
              <w:rPr/>
            </w:rPrChange>
          </w:rPr>
          <w:t>POAM</w:t>
        </w:r>
        <w:r>
          <w:t xml:space="preserve"> – </w:t>
        </w:r>
        <w:r w:rsidRPr="009B091F">
          <w:rPr>
            <w:b/>
            <w:rPrChange w:id="2774" w:author="DIANA.01" w:date="2019-03-10T16:00:00Z">
              <w:rPr/>
            </w:rPrChange>
          </w:rPr>
          <w:t>P</w:t>
        </w:r>
        <w:r>
          <w:t xml:space="preserve">roperty </w:t>
        </w:r>
        <w:r w:rsidRPr="009B091F">
          <w:rPr>
            <w:b/>
            <w:rPrChange w:id="2775" w:author="DIANA.01" w:date="2019-03-10T16:00:00Z">
              <w:rPr/>
            </w:rPrChange>
          </w:rPr>
          <w:t>O</w:t>
        </w:r>
        <w:r>
          <w:t xml:space="preserve">wners </w:t>
        </w:r>
        <w:r w:rsidRPr="009B091F">
          <w:rPr>
            <w:b/>
            <w:rPrChange w:id="2776" w:author="DIANA.01" w:date="2019-03-10T16:00:00Z">
              <w:rPr/>
            </w:rPrChange>
          </w:rPr>
          <w:t>A</w:t>
        </w:r>
        <w:r>
          <w:t xml:space="preserve">ssociation </w:t>
        </w:r>
        <w:r w:rsidRPr="009B091F">
          <w:rPr>
            <w:b/>
            <w:rPrChange w:id="2777" w:author="DIANA.01" w:date="2019-03-10T16:00:00Z">
              <w:rPr/>
            </w:rPrChange>
          </w:rPr>
          <w:t>M</w:t>
        </w:r>
        <w:r>
          <w:t>anager (the name given to the application)</w:t>
        </w:r>
      </w:ins>
      <w:ins w:id="2778" w:author="DIANA.01" w:date="2019-03-10T17:47:00Z">
        <w:r w:rsidR="00975D21">
          <w:t>.</w:t>
        </w:r>
      </w:ins>
    </w:p>
    <w:p w:rsidR="009B091F" w:rsidRDefault="009B091F" w:rsidP="00412539">
      <w:pPr>
        <w:pStyle w:val="template"/>
        <w:numPr>
          <w:ilvl w:val="0"/>
          <w:numId w:val="34"/>
        </w:numPr>
        <w:rPr>
          <w:ins w:id="2779" w:author="DIANA.01" w:date="2019-03-10T17:46:00Z"/>
        </w:rPr>
        <w:pPrChange w:id="2780" w:author="DIANA.01" w:date="2019-03-13T15:48:00Z">
          <w:pPr>
            <w:pStyle w:val="template"/>
          </w:pPr>
        </w:pPrChange>
      </w:pPr>
      <w:ins w:id="2781" w:author="DIANA.01" w:date="2019-03-10T15:59:00Z">
        <w:r w:rsidRPr="009B091F">
          <w:rPr>
            <w:b/>
            <w:rPrChange w:id="2782" w:author="DIANA.01" w:date="2019-03-10T16:00:00Z">
              <w:rPr/>
            </w:rPrChange>
          </w:rPr>
          <w:t>CRUD</w:t>
        </w:r>
        <w:r>
          <w:t xml:space="preserve"> – an acronym for </w:t>
        </w:r>
        <w:r w:rsidRPr="009B091F">
          <w:rPr>
            <w:b/>
            <w:rPrChange w:id="2783" w:author="DIANA.01" w:date="2019-03-10T16:00:00Z">
              <w:rPr/>
            </w:rPrChange>
          </w:rPr>
          <w:t>C</w:t>
        </w:r>
        <w:r>
          <w:t xml:space="preserve">reate, </w:t>
        </w:r>
        <w:r w:rsidRPr="009B091F">
          <w:rPr>
            <w:b/>
            <w:rPrChange w:id="2784" w:author="DIANA.01" w:date="2019-03-10T16:00:00Z">
              <w:rPr/>
            </w:rPrChange>
          </w:rPr>
          <w:t>R</w:t>
        </w:r>
        <w:r>
          <w:t>ead</w:t>
        </w:r>
      </w:ins>
      <w:ins w:id="2785" w:author="DIANA.01" w:date="2019-03-10T16:00:00Z">
        <w:r>
          <w:t xml:space="preserve">, </w:t>
        </w:r>
        <w:r w:rsidRPr="009B091F">
          <w:rPr>
            <w:b/>
            <w:rPrChange w:id="2786" w:author="DIANA.01" w:date="2019-03-10T16:00:00Z">
              <w:rPr/>
            </w:rPrChange>
          </w:rPr>
          <w:t>U</w:t>
        </w:r>
        <w:r>
          <w:t xml:space="preserve">pdate and </w:t>
        </w:r>
        <w:r w:rsidRPr="009B091F">
          <w:rPr>
            <w:b/>
            <w:rPrChange w:id="2787" w:author="DIANA.01" w:date="2019-03-10T16:00:00Z">
              <w:rPr/>
            </w:rPrChange>
          </w:rPr>
          <w:t>D</w:t>
        </w:r>
        <w:r>
          <w:t>elete.</w:t>
        </w:r>
      </w:ins>
    </w:p>
    <w:p w:rsidR="00975D21" w:rsidRDefault="00975D21" w:rsidP="00412539">
      <w:pPr>
        <w:pStyle w:val="template"/>
        <w:numPr>
          <w:ilvl w:val="0"/>
          <w:numId w:val="34"/>
        </w:numPr>
        <w:rPr>
          <w:ins w:id="2788" w:author="DIANA.01" w:date="2019-03-11T12:47:00Z"/>
          <w:rFonts w:cs="Arial"/>
          <w:color w:val="222222"/>
          <w:sz w:val="21"/>
          <w:szCs w:val="21"/>
          <w:shd w:val="clear" w:color="auto" w:fill="FFFFFF"/>
        </w:rPr>
        <w:pPrChange w:id="2789" w:author="DIANA.01" w:date="2019-03-13T15:48:00Z">
          <w:pPr>
            <w:pStyle w:val="template"/>
          </w:pPr>
        </w:pPrChange>
      </w:pPr>
      <w:ins w:id="2790" w:author="DIANA.01" w:date="2019-03-10T17:46:00Z">
        <w:r w:rsidRPr="00975D21">
          <w:rPr>
            <w:b/>
            <w:rPrChange w:id="2791" w:author="DIANA.01" w:date="2019-03-10T17:47:00Z">
              <w:rPr/>
            </w:rPrChange>
          </w:rPr>
          <w:t>MISRA</w:t>
        </w:r>
        <w:r>
          <w:t xml:space="preserve"> - </w:t>
        </w:r>
      </w:ins>
      <w:ins w:id="2792" w:author="DIANA.01" w:date="2019-03-10T17:47:00Z">
        <w:r w:rsidRPr="00975D21">
          <w:rPr>
            <w:rFonts w:cs="Arial"/>
            <w:b/>
            <w:color w:val="222222"/>
            <w:sz w:val="21"/>
            <w:szCs w:val="21"/>
            <w:shd w:val="clear" w:color="auto" w:fill="FFFFFF"/>
            <w:rPrChange w:id="2793" w:author="DIANA.01" w:date="2019-03-10T17:47:00Z">
              <w:rPr>
                <w:rFonts w:cs="Arial"/>
                <w:color w:val="222222"/>
                <w:sz w:val="21"/>
                <w:szCs w:val="21"/>
                <w:shd w:val="clear" w:color="auto" w:fill="FFFFFF"/>
              </w:rPr>
            </w:rPrChange>
          </w:rPr>
          <w:t>M</w:t>
        </w:r>
        <w:r>
          <w:rPr>
            <w:rFonts w:cs="Arial"/>
            <w:color w:val="222222"/>
            <w:sz w:val="21"/>
            <w:szCs w:val="21"/>
            <w:shd w:val="clear" w:color="auto" w:fill="FFFFFF"/>
          </w:rPr>
          <w:t xml:space="preserve">otor </w:t>
        </w:r>
        <w:r w:rsidRPr="00975D21">
          <w:rPr>
            <w:rFonts w:cs="Arial"/>
            <w:b/>
            <w:color w:val="222222"/>
            <w:sz w:val="21"/>
            <w:szCs w:val="21"/>
            <w:shd w:val="clear" w:color="auto" w:fill="FFFFFF"/>
            <w:rPrChange w:id="2794" w:author="DIANA.01" w:date="2019-03-10T17:47:00Z">
              <w:rPr>
                <w:rFonts w:cs="Arial"/>
                <w:color w:val="222222"/>
                <w:sz w:val="21"/>
                <w:szCs w:val="21"/>
                <w:shd w:val="clear" w:color="auto" w:fill="FFFFFF"/>
              </w:rPr>
            </w:rPrChange>
          </w:rPr>
          <w:t>I</w:t>
        </w:r>
        <w:r>
          <w:rPr>
            <w:rFonts w:cs="Arial"/>
            <w:color w:val="222222"/>
            <w:sz w:val="21"/>
            <w:szCs w:val="21"/>
            <w:shd w:val="clear" w:color="auto" w:fill="FFFFFF"/>
          </w:rPr>
          <w:t xml:space="preserve">ndustry </w:t>
        </w:r>
        <w:r w:rsidRPr="00975D21">
          <w:rPr>
            <w:rFonts w:cs="Arial"/>
            <w:b/>
            <w:color w:val="222222"/>
            <w:sz w:val="21"/>
            <w:szCs w:val="21"/>
            <w:shd w:val="clear" w:color="auto" w:fill="FFFFFF"/>
            <w:rPrChange w:id="2795" w:author="DIANA.01" w:date="2019-03-10T17:47:00Z">
              <w:rPr>
                <w:rFonts w:cs="Arial"/>
                <w:color w:val="222222"/>
                <w:sz w:val="21"/>
                <w:szCs w:val="21"/>
                <w:shd w:val="clear" w:color="auto" w:fill="FFFFFF"/>
              </w:rPr>
            </w:rPrChange>
          </w:rPr>
          <w:t>S</w:t>
        </w:r>
        <w:r>
          <w:rPr>
            <w:rFonts w:cs="Arial"/>
            <w:color w:val="222222"/>
            <w:sz w:val="21"/>
            <w:szCs w:val="21"/>
            <w:shd w:val="clear" w:color="auto" w:fill="FFFFFF"/>
          </w:rPr>
          <w:t xml:space="preserve">oftware </w:t>
        </w:r>
        <w:r w:rsidRPr="00975D21">
          <w:rPr>
            <w:rFonts w:cs="Arial"/>
            <w:b/>
            <w:color w:val="222222"/>
            <w:sz w:val="21"/>
            <w:szCs w:val="21"/>
            <w:shd w:val="clear" w:color="auto" w:fill="FFFFFF"/>
            <w:rPrChange w:id="2796" w:author="DIANA.01" w:date="2019-03-10T17:47:00Z">
              <w:rPr>
                <w:rFonts w:cs="Arial"/>
                <w:color w:val="222222"/>
                <w:sz w:val="21"/>
                <w:szCs w:val="21"/>
                <w:shd w:val="clear" w:color="auto" w:fill="FFFFFF"/>
              </w:rPr>
            </w:rPrChange>
          </w:rPr>
          <w:t>R</w:t>
        </w:r>
        <w:r>
          <w:rPr>
            <w:rFonts w:cs="Arial"/>
            <w:color w:val="222222"/>
            <w:sz w:val="21"/>
            <w:szCs w:val="21"/>
            <w:shd w:val="clear" w:color="auto" w:fill="FFFFFF"/>
          </w:rPr>
          <w:t xml:space="preserve">eliability </w:t>
        </w:r>
        <w:r w:rsidRPr="00975D21">
          <w:rPr>
            <w:rFonts w:cs="Arial"/>
            <w:b/>
            <w:color w:val="222222"/>
            <w:sz w:val="21"/>
            <w:szCs w:val="21"/>
            <w:shd w:val="clear" w:color="auto" w:fill="FFFFFF"/>
            <w:rPrChange w:id="2797" w:author="DIANA.01" w:date="2019-03-10T17:47:00Z">
              <w:rPr>
                <w:rFonts w:cs="Arial"/>
                <w:color w:val="222222"/>
                <w:sz w:val="21"/>
                <w:szCs w:val="21"/>
                <w:shd w:val="clear" w:color="auto" w:fill="FFFFFF"/>
              </w:rPr>
            </w:rPrChange>
          </w:rPr>
          <w:t>A</w:t>
        </w:r>
        <w:r>
          <w:rPr>
            <w:rFonts w:cs="Arial"/>
            <w:color w:val="222222"/>
            <w:sz w:val="21"/>
            <w:szCs w:val="21"/>
            <w:shd w:val="clear" w:color="auto" w:fill="FFFFFF"/>
          </w:rPr>
          <w:t>ssociation.</w:t>
        </w:r>
      </w:ins>
    </w:p>
    <w:p w:rsidR="00F43DD7" w:rsidRDefault="00F43DD7" w:rsidP="00412539">
      <w:pPr>
        <w:pStyle w:val="template"/>
        <w:numPr>
          <w:ilvl w:val="0"/>
          <w:numId w:val="34"/>
        </w:numPr>
        <w:pPrChange w:id="2798" w:author="DIANA.01" w:date="2019-03-13T15:48:00Z">
          <w:pPr>
            <w:pStyle w:val="TOCEntry"/>
          </w:pPr>
        </w:pPrChange>
      </w:pPr>
      <w:ins w:id="2799" w:author="DIANA.01" w:date="2019-03-11T12:47:00Z">
        <w:r w:rsidRPr="00F43DD7">
          <w:rPr>
            <w:rFonts w:cs="Arial"/>
            <w:b/>
            <w:color w:val="222222"/>
            <w:sz w:val="21"/>
            <w:szCs w:val="21"/>
            <w:shd w:val="clear" w:color="auto" w:fill="FFFFFF"/>
            <w:rPrChange w:id="2800" w:author="DIANA.01" w:date="2019-03-11T12:48:00Z">
              <w:rPr>
                <w:rFonts w:cs="Arial"/>
                <w:color w:val="222222"/>
                <w:sz w:val="21"/>
                <w:szCs w:val="21"/>
                <w:shd w:val="clear" w:color="auto" w:fill="FFFFFF"/>
              </w:rPr>
            </w:rPrChange>
          </w:rPr>
          <w:t>r</w:t>
        </w:r>
      </w:ins>
      <w:ins w:id="2801" w:author="DIANA.01" w:date="2019-03-11T12:48:00Z">
        <w:r w:rsidRPr="00F43DD7">
          <w:rPr>
            <w:rFonts w:cs="Arial"/>
            <w:b/>
            <w:color w:val="222222"/>
            <w:sz w:val="21"/>
            <w:szCs w:val="21"/>
            <w:shd w:val="clear" w:color="auto" w:fill="FFFFFF"/>
            <w:rPrChange w:id="2802" w:author="DIANA.01" w:date="2019-03-11T12:48:00Z">
              <w:rPr>
                <w:rFonts w:cs="Arial"/>
                <w:color w:val="222222"/>
                <w:sz w:val="21"/>
                <w:szCs w:val="21"/>
                <w:shd w:val="clear" w:color="auto" w:fill="FFFFFF"/>
              </w:rPr>
            </w:rPrChange>
          </w:rPr>
          <w:t>/w</w:t>
        </w:r>
        <w:r>
          <w:rPr>
            <w:rFonts w:cs="Arial"/>
            <w:color w:val="222222"/>
            <w:sz w:val="21"/>
            <w:szCs w:val="21"/>
            <w:shd w:val="clear" w:color="auto" w:fill="FFFFFF"/>
          </w:rPr>
          <w:t xml:space="preserve"> – an acronym for read-write</w:t>
        </w:r>
      </w:ins>
    </w:p>
    <w:p w:rsidR="004B4BA3" w:rsidDel="00254564" w:rsidRDefault="004B4BA3">
      <w:pPr>
        <w:pStyle w:val="template"/>
        <w:rPr>
          <w:del w:id="2803" w:author="DIANA.01" w:date="2019-03-07T19:40:00Z"/>
        </w:rPr>
      </w:pPr>
      <w:del w:id="2804" w:author="DIANA.01" w:date="2019-03-07T19:40:00Z">
        <w:r w:rsidDel="00254564">
          <w:delText>&lt;Define all the terms necessary to properly interpret the SRS, including acronyms and abbreviations. You may wish to build a separate glossary that spans multiple projects or the entire organization, and just include terms specific to a single project in each SRS.&gt;</w:delText>
        </w:r>
      </w:del>
    </w:p>
    <w:p w:rsidR="004B4BA3" w:rsidRDefault="004B4BA3">
      <w:pPr>
        <w:pStyle w:val="template"/>
      </w:pPr>
      <w:del w:id="2805" w:author="DIANA.01" w:date="2019-03-07T19:40:00Z">
        <w:r w:rsidDel="00254564">
          <w:delText>&lt;Collect a numbered list of the TBD (to be determined) references that remain in the SRS so they can be tracked to closure.&gt;</w:delText>
        </w:r>
      </w:del>
    </w:p>
    <w:sectPr w:rsidR="004B4BA3">
      <w:headerReference w:type="default" r:id="rId3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917" w:rsidRDefault="00772917">
      <w:r>
        <w:separator/>
      </w:r>
    </w:p>
  </w:endnote>
  <w:endnote w:type="continuationSeparator" w:id="0">
    <w:p w:rsidR="00772917" w:rsidRDefault="00772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4A" w:rsidRDefault="00A24D4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4A" w:rsidRDefault="00A24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917" w:rsidRDefault="00772917">
      <w:r>
        <w:separator/>
      </w:r>
    </w:p>
  </w:footnote>
  <w:footnote w:type="continuationSeparator" w:id="0">
    <w:p w:rsidR="00772917" w:rsidRDefault="00772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4A" w:rsidRDefault="00A24D4A">
    <w:pPr>
      <w:pStyle w:val="Header"/>
    </w:pPr>
    <w:r>
      <w:t>Software</w:t>
    </w:r>
    <w:r>
      <w:rPr>
        <w:sz w:val="24"/>
      </w:rPr>
      <w:t xml:space="preserve"> </w:t>
    </w:r>
    <w:r>
      <w:t xml:space="preserve">Requirements Specification for </w:t>
    </w:r>
    <w:r w:rsidR="00456BC7">
      <w:t>POAM</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4A" w:rsidRDefault="00A24D4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A16C3"/>
    <w:multiLevelType w:val="hybridMultilevel"/>
    <w:tmpl w:val="F2B838C2"/>
    <w:lvl w:ilvl="0" w:tplc="7DD24A9E">
      <w:start w:val="5"/>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F26F66"/>
    <w:multiLevelType w:val="hybridMultilevel"/>
    <w:tmpl w:val="7D50CE72"/>
    <w:lvl w:ilvl="0" w:tplc="8F10F6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B2726"/>
    <w:multiLevelType w:val="hybridMultilevel"/>
    <w:tmpl w:val="2B5EFB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54B3634"/>
    <w:multiLevelType w:val="hybridMultilevel"/>
    <w:tmpl w:val="4C82874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0CEE2A2F"/>
    <w:multiLevelType w:val="hybridMultilevel"/>
    <w:tmpl w:val="C2D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64141"/>
    <w:multiLevelType w:val="hybridMultilevel"/>
    <w:tmpl w:val="4146A82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0EEC2C22"/>
    <w:multiLevelType w:val="hybridMultilevel"/>
    <w:tmpl w:val="8CA8AC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2533030"/>
    <w:multiLevelType w:val="hybridMultilevel"/>
    <w:tmpl w:val="E1A0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36884"/>
    <w:multiLevelType w:val="hybridMultilevel"/>
    <w:tmpl w:val="CA4C4C94"/>
    <w:lvl w:ilvl="0" w:tplc="0418000F">
      <w:start w:val="1"/>
      <w:numFmt w:val="decimal"/>
      <w:lvlText w:val="%1."/>
      <w:lvlJc w:val="left"/>
      <w:pPr>
        <w:ind w:left="720" w:hanging="360"/>
      </w:pPr>
    </w:lvl>
    <w:lvl w:ilvl="1" w:tplc="3BACC11E">
      <w:start w:val="1"/>
      <w:numFmt w:val="bullet"/>
      <w:lvlText w:val="•"/>
      <w:lvlJc w:val="left"/>
      <w:pPr>
        <w:ind w:left="1800" w:hanging="720"/>
      </w:pPr>
      <w:rPr>
        <w:rFonts w:ascii="Arial" w:eastAsia="Times New Roman" w:hAnsi="Arial" w:cs="Arial"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8454492"/>
    <w:multiLevelType w:val="hybridMultilevel"/>
    <w:tmpl w:val="1C3EC2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099541D"/>
    <w:multiLevelType w:val="hybridMultilevel"/>
    <w:tmpl w:val="3A729FEC"/>
    <w:lvl w:ilvl="0" w:tplc="C050523C">
      <w:start w:val="5"/>
      <w:numFmt w:val="bullet"/>
      <w:lvlText w:val="-"/>
      <w:lvlJc w:val="left"/>
      <w:pPr>
        <w:ind w:left="180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4C26F4"/>
    <w:multiLevelType w:val="hybridMultilevel"/>
    <w:tmpl w:val="1D6A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1705A"/>
    <w:multiLevelType w:val="hybridMultilevel"/>
    <w:tmpl w:val="BB30B47A"/>
    <w:lvl w:ilvl="0" w:tplc="9458593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7D18D3"/>
    <w:multiLevelType w:val="hybridMultilevel"/>
    <w:tmpl w:val="9A02B282"/>
    <w:lvl w:ilvl="0" w:tplc="0418000F">
      <w:start w:val="1"/>
      <w:numFmt w:val="decimal"/>
      <w:lvlText w:val="%1."/>
      <w:lvlJc w:val="left"/>
      <w:pPr>
        <w:ind w:left="36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F576BD4"/>
    <w:multiLevelType w:val="hybridMultilevel"/>
    <w:tmpl w:val="EBDCD9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24083B"/>
    <w:multiLevelType w:val="hybridMultilevel"/>
    <w:tmpl w:val="DF3C98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7710D6"/>
    <w:multiLevelType w:val="hybridMultilevel"/>
    <w:tmpl w:val="1678396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3BEB5D31"/>
    <w:multiLevelType w:val="hybridMultilevel"/>
    <w:tmpl w:val="C234C4BA"/>
    <w:lvl w:ilvl="0" w:tplc="9458593C">
      <w:numFmt w:val="bullet"/>
      <w:lvlText w:val="•"/>
      <w:lvlJc w:val="left"/>
      <w:pPr>
        <w:ind w:left="1500" w:hanging="72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3C5A0FB1"/>
    <w:multiLevelType w:val="hybridMultilevel"/>
    <w:tmpl w:val="347014C6"/>
    <w:lvl w:ilvl="0" w:tplc="8F10F6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6661E"/>
    <w:multiLevelType w:val="hybridMultilevel"/>
    <w:tmpl w:val="9ED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43690"/>
    <w:multiLevelType w:val="hybridMultilevel"/>
    <w:tmpl w:val="E408A8C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458A1101"/>
    <w:multiLevelType w:val="hybridMultilevel"/>
    <w:tmpl w:val="FA842C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485940D2"/>
    <w:multiLevelType w:val="hybridMultilevel"/>
    <w:tmpl w:val="D01E942A"/>
    <w:lvl w:ilvl="0" w:tplc="0418000F">
      <w:start w:val="1"/>
      <w:numFmt w:val="decimal"/>
      <w:lvlText w:val="%1."/>
      <w:lvlJc w:val="left"/>
      <w:pPr>
        <w:ind w:left="1800" w:hanging="360"/>
      </w:p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24" w15:restartNumberingAfterBreak="0">
    <w:nsid w:val="48B336BA"/>
    <w:multiLevelType w:val="hybridMultilevel"/>
    <w:tmpl w:val="99CEFD1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E7B8D"/>
    <w:multiLevelType w:val="hybridMultilevel"/>
    <w:tmpl w:val="5E425CFA"/>
    <w:lvl w:ilvl="0" w:tplc="9458593C">
      <w:numFmt w:val="bullet"/>
      <w:lvlText w:val="•"/>
      <w:lvlJc w:val="left"/>
      <w:pPr>
        <w:ind w:left="2160" w:hanging="72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5D2421"/>
    <w:multiLevelType w:val="hybridMultilevel"/>
    <w:tmpl w:val="946A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55449"/>
    <w:multiLevelType w:val="hybridMultilevel"/>
    <w:tmpl w:val="98CC5EB4"/>
    <w:lvl w:ilvl="0" w:tplc="9458593C">
      <w:numFmt w:val="bullet"/>
      <w:lvlText w:val="•"/>
      <w:lvlJc w:val="left"/>
      <w:pPr>
        <w:ind w:left="1800" w:hanging="72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D6135D"/>
    <w:multiLevelType w:val="hybridMultilevel"/>
    <w:tmpl w:val="69926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5A4204"/>
    <w:multiLevelType w:val="hybridMultilevel"/>
    <w:tmpl w:val="CD6076F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63F568A6"/>
    <w:multiLevelType w:val="hybridMultilevel"/>
    <w:tmpl w:val="0472E0D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69DD7F80"/>
    <w:multiLevelType w:val="hybridMultilevel"/>
    <w:tmpl w:val="23BC4952"/>
    <w:lvl w:ilvl="0" w:tplc="C050523C">
      <w:start w:val="5"/>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0F3B08"/>
    <w:multiLevelType w:val="hybridMultilevel"/>
    <w:tmpl w:val="B2C4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17EDE"/>
    <w:multiLevelType w:val="hybridMultilevel"/>
    <w:tmpl w:val="A296C690"/>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4885A0F"/>
    <w:multiLevelType w:val="hybridMultilevel"/>
    <w:tmpl w:val="A656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7670D2"/>
    <w:multiLevelType w:val="hybridMultilevel"/>
    <w:tmpl w:val="16AC40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7E416865"/>
    <w:multiLevelType w:val="hybridMultilevel"/>
    <w:tmpl w:val="50E6DB92"/>
    <w:lvl w:ilvl="0" w:tplc="9458593C">
      <w:numFmt w:val="bullet"/>
      <w:lvlText w:val="•"/>
      <w:lvlJc w:val="left"/>
      <w:pPr>
        <w:ind w:left="2520" w:hanging="72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7"/>
  </w:num>
  <w:num w:numId="4">
    <w:abstractNumId w:val="9"/>
  </w:num>
  <w:num w:numId="5">
    <w:abstractNumId w:val="23"/>
  </w:num>
  <w:num w:numId="6">
    <w:abstractNumId w:val="21"/>
  </w:num>
  <w:num w:numId="7">
    <w:abstractNumId w:val="4"/>
  </w:num>
  <w:num w:numId="8">
    <w:abstractNumId w:val="22"/>
  </w:num>
  <w:num w:numId="9">
    <w:abstractNumId w:val="26"/>
  </w:num>
  <w:num w:numId="10">
    <w:abstractNumId w:val="20"/>
  </w:num>
  <w:num w:numId="11">
    <w:abstractNumId w:val="10"/>
  </w:num>
  <w:num w:numId="12">
    <w:abstractNumId w:val="34"/>
  </w:num>
  <w:num w:numId="13">
    <w:abstractNumId w:val="35"/>
  </w:num>
  <w:num w:numId="14">
    <w:abstractNumId w:val="7"/>
  </w:num>
  <w:num w:numId="15">
    <w:abstractNumId w:val="33"/>
  </w:num>
  <w:num w:numId="16">
    <w:abstractNumId w:val="8"/>
  </w:num>
  <w:num w:numId="17">
    <w:abstractNumId w:val="12"/>
  </w:num>
  <w:num w:numId="18">
    <w:abstractNumId w:val="2"/>
  </w:num>
  <w:num w:numId="19">
    <w:abstractNumId w:val="19"/>
  </w:num>
  <w:num w:numId="20">
    <w:abstractNumId w:val="13"/>
  </w:num>
  <w:num w:numId="21">
    <w:abstractNumId w:val="25"/>
  </w:num>
  <w:num w:numId="22">
    <w:abstractNumId w:val="36"/>
  </w:num>
  <w:num w:numId="23">
    <w:abstractNumId w:val="18"/>
  </w:num>
  <w:num w:numId="24">
    <w:abstractNumId w:val="27"/>
  </w:num>
  <w:num w:numId="25">
    <w:abstractNumId w:val="14"/>
  </w:num>
  <w:num w:numId="26">
    <w:abstractNumId w:val="6"/>
  </w:num>
  <w:num w:numId="27">
    <w:abstractNumId w:val="29"/>
  </w:num>
  <w:num w:numId="28">
    <w:abstractNumId w:val="30"/>
  </w:num>
  <w:num w:numId="29">
    <w:abstractNumId w:val="15"/>
  </w:num>
  <w:num w:numId="30">
    <w:abstractNumId w:val="32"/>
  </w:num>
  <w:num w:numId="31">
    <w:abstractNumId w:val="5"/>
  </w:num>
  <w:num w:numId="32">
    <w:abstractNumId w:val="1"/>
  </w:num>
  <w:num w:numId="33">
    <w:abstractNumId w:val="31"/>
  </w:num>
  <w:num w:numId="34">
    <w:abstractNumId w:val="28"/>
  </w:num>
  <w:num w:numId="35">
    <w:abstractNumId w:val="11"/>
  </w:num>
  <w:num w:numId="36">
    <w:abstractNumId w:val="16"/>
  </w:num>
  <w:num w:numId="3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01">
    <w15:presenceInfo w15:providerId="None" w15:userId="DIAN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954"/>
    <w:rsid w:val="00071B35"/>
    <w:rsid w:val="000A5185"/>
    <w:rsid w:val="000B3A38"/>
    <w:rsid w:val="000B5EAA"/>
    <w:rsid w:val="000D112A"/>
    <w:rsid w:val="001019C8"/>
    <w:rsid w:val="00113EC0"/>
    <w:rsid w:val="00124ABD"/>
    <w:rsid w:val="00156454"/>
    <w:rsid w:val="00160ACB"/>
    <w:rsid w:val="00162032"/>
    <w:rsid w:val="001D3128"/>
    <w:rsid w:val="001D534A"/>
    <w:rsid w:val="001D7A62"/>
    <w:rsid w:val="001F0E29"/>
    <w:rsid w:val="00232ECC"/>
    <w:rsid w:val="002424CB"/>
    <w:rsid w:val="00246442"/>
    <w:rsid w:val="00254564"/>
    <w:rsid w:val="00263409"/>
    <w:rsid w:val="00270344"/>
    <w:rsid w:val="00274C77"/>
    <w:rsid w:val="00296985"/>
    <w:rsid w:val="002C4674"/>
    <w:rsid w:val="002E0005"/>
    <w:rsid w:val="002F056E"/>
    <w:rsid w:val="00364832"/>
    <w:rsid w:val="00373424"/>
    <w:rsid w:val="00394770"/>
    <w:rsid w:val="003D2049"/>
    <w:rsid w:val="004068E4"/>
    <w:rsid w:val="00412539"/>
    <w:rsid w:val="00435B49"/>
    <w:rsid w:val="004434C5"/>
    <w:rsid w:val="00456BC7"/>
    <w:rsid w:val="00457A82"/>
    <w:rsid w:val="00491FED"/>
    <w:rsid w:val="004B4BA3"/>
    <w:rsid w:val="004E0BD3"/>
    <w:rsid w:val="00517117"/>
    <w:rsid w:val="00534521"/>
    <w:rsid w:val="005602C6"/>
    <w:rsid w:val="0057137B"/>
    <w:rsid w:val="005714A7"/>
    <w:rsid w:val="0057787E"/>
    <w:rsid w:val="00584F03"/>
    <w:rsid w:val="0058609B"/>
    <w:rsid w:val="005A6BC9"/>
    <w:rsid w:val="005C0126"/>
    <w:rsid w:val="005D41D1"/>
    <w:rsid w:val="005F29F6"/>
    <w:rsid w:val="0061137D"/>
    <w:rsid w:val="00634F5E"/>
    <w:rsid w:val="00676E22"/>
    <w:rsid w:val="00686B23"/>
    <w:rsid w:val="006A1916"/>
    <w:rsid w:val="006A2F4F"/>
    <w:rsid w:val="006A32C2"/>
    <w:rsid w:val="006B21E1"/>
    <w:rsid w:val="006C05CB"/>
    <w:rsid w:val="006C2221"/>
    <w:rsid w:val="007246F6"/>
    <w:rsid w:val="00735D25"/>
    <w:rsid w:val="007426A8"/>
    <w:rsid w:val="00772917"/>
    <w:rsid w:val="00781278"/>
    <w:rsid w:val="007A0C24"/>
    <w:rsid w:val="007A1647"/>
    <w:rsid w:val="00811AD9"/>
    <w:rsid w:val="00823F7E"/>
    <w:rsid w:val="00875082"/>
    <w:rsid w:val="008A201B"/>
    <w:rsid w:val="008B68FB"/>
    <w:rsid w:val="008D44CB"/>
    <w:rsid w:val="009065AD"/>
    <w:rsid w:val="00924593"/>
    <w:rsid w:val="0095320E"/>
    <w:rsid w:val="00975D21"/>
    <w:rsid w:val="00992838"/>
    <w:rsid w:val="009B091F"/>
    <w:rsid w:val="009E2015"/>
    <w:rsid w:val="009E4281"/>
    <w:rsid w:val="00A24D4A"/>
    <w:rsid w:val="00A26014"/>
    <w:rsid w:val="00A560F0"/>
    <w:rsid w:val="00A67FD3"/>
    <w:rsid w:val="00A82C2A"/>
    <w:rsid w:val="00AB66E1"/>
    <w:rsid w:val="00AE270B"/>
    <w:rsid w:val="00B143DE"/>
    <w:rsid w:val="00B23B03"/>
    <w:rsid w:val="00B945CD"/>
    <w:rsid w:val="00BA007A"/>
    <w:rsid w:val="00BA66D1"/>
    <w:rsid w:val="00BA7A34"/>
    <w:rsid w:val="00BA7D24"/>
    <w:rsid w:val="00BC3083"/>
    <w:rsid w:val="00BC7A6E"/>
    <w:rsid w:val="00BD6893"/>
    <w:rsid w:val="00C11B73"/>
    <w:rsid w:val="00C72EC3"/>
    <w:rsid w:val="00CE4231"/>
    <w:rsid w:val="00CE63B5"/>
    <w:rsid w:val="00D1318A"/>
    <w:rsid w:val="00D33347"/>
    <w:rsid w:val="00D45E28"/>
    <w:rsid w:val="00D55FBD"/>
    <w:rsid w:val="00D71488"/>
    <w:rsid w:val="00DA0341"/>
    <w:rsid w:val="00DC2064"/>
    <w:rsid w:val="00DC4515"/>
    <w:rsid w:val="00E24FD4"/>
    <w:rsid w:val="00E926BA"/>
    <w:rsid w:val="00F1678D"/>
    <w:rsid w:val="00F21048"/>
    <w:rsid w:val="00F25742"/>
    <w:rsid w:val="00F30125"/>
    <w:rsid w:val="00F3454A"/>
    <w:rsid w:val="00F43DD7"/>
    <w:rsid w:val="00F61288"/>
    <w:rsid w:val="00F66E76"/>
    <w:rsid w:val="00F70B43"/>
    <w:rsid w:val="00F86A3C"/>
    <w:rsid w:val="00F937AD"/>
    <w:rsid w:val="00F979EC"/>
    <w:rsid w:val="00FD22DD"/>
    <w:rsid w:val="00FE57CD"/>
    <w:rsid w:val="00FF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F44F1"/>
  <w15:chartTrackingRefBased/>
  <w15:docId w15:val="{592BE447-6392-40DC-9E72-D677B7EF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3oh-">
    <w:name w:val="_3oh-"/>
    <w:rsid w:val="00A82C2A"/>
  </w:style>
  <w:style w:type="paragraph" w:styleId="BalloonText">
    <w:name w:val="Balloon Text"/>
    <w:basedOn w:val="Normal"/>
    <w:link w:val="BalloonTextChar"/>
    <w:rsid w:val="00AB66E1"/>
    <w:pPr>
      <w:spacing w:line="240" w:lineRule="auto"/>
    </w:pPr>
    <w:rPr>
      <w:rFonts w:ascii="Segoe UI" w:hAnsi="Segoe UI" w:cs="Segoe UI"/>
      <w:sz w:val="18"/>
      <w:szCs w:val="18"/>
    </w:rPr>
  </w:style>
  <w:style w:type="character" w:customStyle="1" w:styleId="BalloonTextChar">
    <w:name w:val="Balloon Text Char"/>
    <w:link w:val="BalloonText"/>
    <w:rsid w:val="00AB66E1"/>
    <w:rPr>
      <w:rFonts w:ascii="Segoe UI" w:hAnsi="Segoe UI" w:cs="Segoe UI"/>
      <w:sz w:val="18"/>
      <w:szCs w:val="18"/>
      <w:lang w:val="en-US" w:eastAsia="en-US"/>
    </w:rPr>
  </w:style>
  <w:style w:type="character" w:styleId="CommentReference">
    <w:name w:val="annotation reference"/>
    <w:rsid w:val="002E0005"/>
    <w:rPr>
      <w:sz w:val="16"/>
      <w:szCs w:val="16"/>
    </w:rPr>
  </w:style>
  <w:style w:type="paragraph" w:styleId="CommentText">
    <w:name w:val="annotation text"/>
    <w:basedOn w:val="Normal"/>
    <w:link w:val="CommentTextChar"/>
    <w:rsid w:val="002E0005"/>
    <w:rPr>
      <w:sz w:val="20"/>
    </w:rPr>
  </w:style>
  <w:style w:type="character" w:customStyle="1" w:styleId="CommentTextChar">
    <w:name w:val="Comment Text Char"/>
    <w:link w:val="CommentText"/>
    <w:rsid w:val="002E0005"/>
    <w:rPr>
      <w:rFonts w:ascii="Times" w:hAnsi="Times"/>
      <w:lang w:val="en-US" w:eastAsia="en-US"/>
    </w:rPr>
  </w:style>
  <w:style w:type="paragraph" w:styleId="CommentSubject">
    <w:name w:val="annotation subject"/>
    <w:basedOn w:val="CommentText"/>
    <w:next w:val="CommentText"/>
    <w:link w:val="CommentSubjectChar"/>
    <w:rsid w:val="002E0005"/>
    <w:rPr>
      <w:b/>
      <w:bCs/>
    </w:rPr>
  </w:style>
  <w:style w:type="character" w:customStyle="1" w:styleId="CommentSubjectChar">
    <w:name w:val="Comment Subject Char"/>
    <w:link w:val="CommentSubject"/>
    <w:rsid w:val="002E0005"/>
    <w:rPr>
      <w:rFonts w:ascii="Times" w:hAnsi="Times"/>
      <w:b/>
      <w:bCs/>
      <w:lang w:val="en-US" w:eastAsia="en-US"/>
    </w:rPr>
  </w:style>
  <w:style w:type="paragraph" w:styleId="Caption">
    <w:name w:val="caption"/>
    <w:basedOn w:val="Normal"/>
    <w:next w:val="Normal"/>
    <w:unhideWhenUsed/>
    <w:qFormat/>
    <w:rsid w:val="002E0005"/>
    <w:rPr>
      <w:b/>
      <w:bCs/>
      <w:sz w:val="20"/>
    </w:rPr>
  </w:style>
  <w:style w:type="paragraph" w:styleId="ListParagraph">
    <w:name w:val="List Paragraph"/>
    <w:basedOn w:val="Normal"/>
    <w:uiPriority w:val="34"/>
    <w:qFormat/>
    <w:rsid w:val="00246442"/>
    <w:pPr>
      <w:ind w:left="708"/>
    </w:pPr>
  </w:style>
  <w:style w:type="character" w:styleId="Hyperlink">
    <w:name w:val="Hyperlink"/>
    <w:rsid w:val="008B68FB"/>
    <w:rPr>
      <w:color w:val="0563C1"/>
      <w:u w:val="single"/>
    </w:rPr>
  </w:style>
  <w:style w:type="character" w:styleId="UnresolvedMention">
    <w:name w:val="Unresolved Mention"/>
    <w:uiPriority w:val="99"/>
    <w:semiHidden/>
    <w:unhideWhenUsed/>
    <w:rsid w:val="008B6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715518">
      <w:bodyDiv w:val="1"/>
      <w:marLeft w:val="0"/>
      <w:marRight w:val="0"/>
      <w:marTop w:val="0"/>
      <w:marBottom w:val="0"/>
      <w:divBdr>
        <w:top w:val="none" w:sz="0" w:space="0" w:color="auto"/>
        <w:left w:val="none" w:sz="0" w:space="0" w:color="auto"/>
        <w:bottom w:val="none" w:sz="0" w:space="0" w:color="auto"/>
        <w:right w:val="none" w:sz="0" w:space="0" w:color="auto"/>
      </w:divBdr>
    </w:div>
    <w:div w:id="183129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draw.i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banflow.com/" TargetMode="Externa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EA49-7BC2-4B7A-BA8C-990A5742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29</Pages>
  <Words>5258</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35159</CharactersWithSpaces>
  <SharedDoc>false</SharedDoc>
  <HLinks>
    <vt:vector size="12" baseType="variant">
      <vt:variant>
        <vt:i4>3080307</vt:i4>
      </vt:variant>
      <vt:variant>
        <vt:i4>153</vt:i4>
      </vt:variant>
      <vt:variant>
        <vt:i4>0</vt:i4>
      </vt:variant>
      <vt:variant>
        <vt:i4>5</vt:i4>
      </vt:variant>
      <vt:variant>
        <vt:lpwstr>https://www.pluralsight.com/courses/understanding-aspdotnet-core-2x</vt:lpwstr>
      </vt:variant>
      <vt:variant>
        <vt:lpwstr/>
      </vt:variant>
      <vt:variant>
        <vt:i4>4915222</vt:i4>
      </vt:variant>
      <vt:variant>
        <vt:i4>150</vt:i4>
      </vt:variant>
      <vt:variant>
        <vt:i4>0</vt:i4>
      </vt:variant>
      <vt:variant>
        <vt:i4>5</vt:i4>
      </vt:variant>
      <vt:variant>
        <vt:lpwstr>https://docs.microsoft.com/en-us/aspnet/core/tutorials/first-mvc-app/?view=aspnetcore-2.2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DIANA.01</cp:lastModifiedBy>
  <cp:revision>4</cp:revision>
  <cp:lastPrinted>2019-03-15T04:19:00Z</cp:lastPrinted>
  <dcterms:created xsi:type="dcterms:W3CDTF">2019-07-03T18:33:00Z</dcterms:created>
  <dcterms:modified xsi:type="dcterms:W3CDTF">2019-07-03T19:00:00Z</dcterms:modified>
</cp:coreProperties>
</file>